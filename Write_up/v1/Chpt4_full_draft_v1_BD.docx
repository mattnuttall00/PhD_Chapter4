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AD549" w14:textId="77777777" w:rsidR="00253AB2" w:rsidRDefault="003008FF">
      <w:pPr>
        <w:rPr>
          <w:b/>
          <w:bCs/>
          <w:sz w:val="28"/>
          <w:szCs w:val="28"/>
        </w:rPr>
      </w:pPr>
      <w:r>
        <w:rPr>
          <w:b/>
          <w:bCs/>
          <w:sz w:val="28"/>
          <w:szCs w:val="28"/>
        </w:rPr>
        <w:t>Chapter 4</w:t>
      </w:r>
    </w:p>
    <w:p w14:paraId="15B55A0B" w14:textId="77777777" w:rsidR="00253AB2" w:rsidRDefault="003008FF">
      <w:r>
        <w:rPr>
          <w:b/>
          <w:bCs/>
        </w:rPr>
        <w:t xml:space="preserve">Introduction </w:t>
      </w:r>
    </w:p>
    <w:p w14:paraId="694C09AC" w14:textId="77777777" w:rsidR="00253AB2" w:rsidRDefault="003008FF">
      <w:r>
        <w:t xml:space="preserve">Global conservation funding is currently inadequate to eliminate biodiversity loss </w:t>
      </w:r>
      <w:r>
        <w:fldChar w:fldCharType="begin"/>
      </w:r>
      <w:r>
        <w:instrText>ADDIN ZOTERO_ITEM CSL_CITATION {"citationID":"9Deh9ZKl","properties":{"formattedCitation":"(Echols et al., 2019; Waldron et al., 2013)","plainCitation":"(Echols et al., 2019; Waldron et al., 2013)","noteIndex":0},"citationItems":[{"id":2785,"uris":["http://zotero.org/users/2170232/items/LTGDFZ3Q"],"uri":["http://zotero.org/users/2170232/items/LTGDFZ3Q"],"itemData":{"id":2785,"type":"article-journal","abstract":"Funding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w:instrText>
      </w:r>
      <w:r>
        <w:fldChar w:fldCharType="separate"/>
      </w:r>
      <w:bookmarkStart w:id="0" w:name="__Fieldmark__4163_3152066262"/>
      <w:r>
        <w:rPr>
          <w:rFonts w:cs="Calibri"/>
        </w:rPr>
        <w:t>(</w:t>
      </w:r>
      <w:bookmarkStart w:id="1" w:name="__Fieldmark__10_362668386"/>
      <w:r>
        <w:rPr>
          <w:rFonts w:cs="Calibri"/>
        </w:rPr>
        <w:t>Echols et al., 2019; Waldron et al., 2013)</w:t>
      </w:r>
      <w:r>
        <w:fldChar w:fldCharType="end"/>
      </w:r>
      <w:bookmarkEnd w:id="0"/>
      <w:bookmarkEnd w:id="1"/>
      <w:r>
        <w:t xml:space="preserve">. It 2016, investment into conservation was estimated to be $52 billion per year, and recent estimates have suggested that $700 billion per year will be required to ensure healthy ecosystems across land- and seascapes </w:t>
      </w:r>
      <w:r>
        <w:fldChar w:fldCharType="begin"/>
      </w:r>
      <w:r>
        <w:instrText>ADDIN ZOTERO_ITEM CSL_CITATION {"citationID":"ft4tOcVN","properties":{"formattedCitation":"(Deutz et al., 2020)","plainCitation":"(Deutz et al., 2020)","noteIndex":0},"citationItems":[{"id":2847,"uris":["http://zotero.org/users/2170232/items/8K44SU2X"],"uri":["http://zotero.org/users/2170232/items/8K44SU2X"],"itemData":{"id":2847,"type":"report","publisher":"The Paulson Institute, The Nature Conservancy, the Cornell Atkinson Center for Sustainability","title":"Financing nature: Closing the global biodiversity financing gap","author":[{"family":"Deutz","given":"A"},{"family":"Heal","given":"G.M"},{"family":"Niu","given":"R"},{"family":"Swanson","given":"E"},{"family":"Townsend","given":"T"},{"family":"Li","given":"Z"},{"family":"Delmar","given":"A"},{"family":"Meghji","given":"A"},{"family":"Sethi","given":"S.A"},{"family":"Tobin-demla Puente","given":"J"}],"issued":{"date-parts":[["2020"]]}}}],"schema":"https://github.com/citation-style-language/schema/raw/master/csl-citation.json"}</w:instrText>
      </w:r>
      <w:r>
        <w:fldChar w:fldCharType="separate"/>
      </w:r>
      <w:bookmarkStart w:id="2" w:name="__Fieldmark__4174_3152066262"/>
      <w:r>
        <w:rPr>
          <w:rFonts w:cs="Calibri"/>
        </w:rPr>
        <w:t>(</w:t>
      </w:r>
      <w:bookmarkStart w:id="3" w:name="__Fieldmark__19_362668386"/>
      <w:r>
        <w:rPr>
          <w:rFonts w:cs="Calibri"/>
        </w:rPr>
        <w:t>Deutz et al., 2020)</w:t>
      </w:r>
      <w:r>
        <w:fldChar w:fldCharType="end"/>
      </w:r>
      <w:bookmarkEnd w:id="2"/>
      <w:bookmarkEnd w:id="3"/>
      <w:r>
        <w:t xml:space="preserve">. Although global estimates such as these are unlikely to be accurate, the order of magnitude conveys the scale of the funding challenge. Currently, the majority of conservation funding around the world comes from either government or philanthropic entities, where funds are distributed via grants </w:t>
      </w:r>
      <w:r>
        <w:fldChar w:fldCharType="begin"/>
      </w:r>
      <w:r>
        <w:instrText>ADDIN ZOTERO_ITEM CSL_CITATION {"citationID":"5lZYRiDx","properties":{"formattedCitation":"(Huwyler et al., 2016; Larson et al., 2021; Sayer and Wells, 2004)","plainCitation":"(Huwyler et al., 2016; Larson et al., 2021; Sayer and Wells, 2004)","noteIndex":0},"citationItems":[{"id":2811,"uris":["http://zotero.org/users/2170232/items/EQY45584"],"uri":["http://zotero.org/users/2170232/items/EQY45584"],"itemData":{"id":2811,"type":"report","event-place":"Zurich,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id":2787,"uris":["http://zotero.org/users/2170232/items/J8AGA4RR"],"uri":["http://zotero.org/users/2170232/items/J8AGA4RR"],"itemData":{"id":2787,"type":"article-journal","abstract":"Insufficient funding is a major impediment to conservation efforts around the world. In the United States, a decline in hunting participation threatens sustainability of the “user-pay, public benefit” model that has supported wildlife conservation for nearly 100 years, forcing wildlife management agencies to contemplate alternative funding strategies. We investigated support for potential funding options among diverse college students, a rapidly expanding and politically active voting bloc with a potentially powerful influence on the future of conservation. From 2018 to 2020, we surveyed 17,203 undergraduate students at public universities across 22 states. Students preferred innovative approaches to conservation funding, with 72% supporting funding derived from industry sources (e.g., natural resource extraction companies), 63% supporting state sources (e.g., general sales tax), and 43% supporting conventional user-based sources such as license fees and excise taxes associated with outdoor recreation activities (e.g., hunting). Findings emphasize the need to broaden the base of support for conservation funding and highlight the importance of considering the preferences and perspectives of young adults and other diverse beneficiaries of wildlife conservation.","container-title":"Conservation Science and Practice","DOI":"10.1111/csp2.505","ISSN":"2578-4854","issue":"n/a","language":"en","note":"_eprint: https://conbio.onlinelibrary.wiley.com/doi/pdf/10.1111/csp2.505","page":"e505","source":"Wiley Online Library","title":"The future of wildlife conservation funding: What options do U.S. college students support?","title-short":"The future of wildlife conservation funding","volume":"n/a","author":[{"family":"Larson","given":"Lincoln R."},{"family":"Peterson","given":"Markus Nils"},{"family":"Furstenberg","given":"Richard Von"},{"family":"Vayer","given":"Victoria R."},{"family":"Lee","given":"Kangjae Jerry"},{"family":"Choi","given":"Daniel Y."},{"family":"Stevenson","given":"Kathryn"},{"family":"Ahlers","given":"Adam A."},{"family":"Anhalt-Depies","given":"Christine"},{"family":"Bethke","given":"Taniya"},{"family":"Bruskotter","given":"Jeremy T."},{"family":"Chizinski","given":"Christopher J."},{"family":"Clark","given":"Brian"},{"family":"Dayer","given":"Ashley A."},{"family":"Dunning","given":"Kelly Heber"},{"family":"Ghasemi","given":"Benjamin"},{"family":"Gigliotti","given":"Larry"},{"family":"Graefe","given":"Alan"},{"family":"Irwin","given":"Kris"},{"family":"Keith","given":"Samuel J."},{"family":"Kelly","given":"Matt"},{"family":"Kyle","given":"Gerard"},{"family":"Metcalf","given":"Elizabeth"},{"family":"Morse","given":"Wayde"},{"family":"Needham","given":"Mark D."},{"family":"Poudyal","given":"Neelam C."},{"family":"Quartuch","given":"Michael"},{"family":"Rodriguez","given":"Shari"},{"family":"Romulo","given":"Chelsie"},{"family":"Sharp","given":"Ryan L."},{"family":"Siemer","given":"William"},{"family":"Springer","given":"Matthew T."},{"family":"Stayton","given":"Brett"},{"family":"Stedman","given":"Richard"},{"family":"Stein","given":"Taylor"},{"family":"Deelen","given":"Timothy R. Van"},{"family":"Whiting","given":"Jason"},{"family":"Winkler","given":"Richelle L."},{"family":"Woosnam","given":"Kyle Maurice"}],"issued":{"date-parts":[["2021"]]}}},{"id":2880,"uris":["http://zotero.org/users/2170232/items/ZUBKS2W7"],"uri":["http://zotero.org/users/2170232/items/ZUBKS2W7"],"itemData":{"id":2880,"type":"chapter","container-title":"Getting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w:instrText>
      </w:r>
      <w:r>
        <w:fldChar w:fldCharType="separate"/>
      </w:r>
      <w:bookmarkStart w:id="4" w:name="__Fieldmark__4181_3152066262"/>
      <w:r>
        <w:rPr>
          <w:rFonts w:cs="Calibri"/>
        </w:rPr>
        <w:t>(</w:t>
      </w:r>
      <w:bookmarkStart w:id="5" w:name="__Fieldmark__29_362668386"/>
      <w:r>
        <w:rPr>
          <w:rFonts w:cs="Calibri"/>
        </w:rPr>
        <w:t>Huwyler et al., 2016; Larson et al., 2021; Sayer and Wells, 2004)</w:t>
      </w:r>
      <w:r>
        <w:fldChar w:fldCharType="end"/>
      </w:r>
      <w:bookmarkEnd w:id="4"/>
      <w:bookmarkEnd w:id="5"/>
      <w:r>
        <w:t xml:space="preserve">. In response to the global climate and ecological crises, novel approaches to funding environmental projects (including projects related to climate change, biodiversity, and sustainable development) have emerged. These new mechanisms are largely focussed on leveraging private sector investment via conservation finance </w:t>
      </w:r>
      <w:r>
        <w:fldChar w:fldCharType="begin"/>
      </w:r>
      <w:r>
        <w:instrText>ADDIN ZOTERO_ITEM CSL_CITATION {"citationID":"SQAvUxBe","properties":{"formattedCitation":"(Huwyler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w:instrText>
      </w:r>
      <w:r>
        <w:fldChar w:fldCharType="separate"/>
      </w:r>
      <w:bookmarkStart w:id="6" w:name="__Fieldmark__4192_3152066262"/>
      <w:r>
        <w:rPr>
          <w:rFonts w:cs="Calibri"/>
        </w:rPr>
        <w:t>(</w:t>
      </w:r>
      <w:bookmarkStart w:id="7" w:name="__Fieldmark__36_362668386"/>
      <w:r>
        <w:rPr>
          <w:rFonts w:cs="Calibri"/>
        </w:rPr>
        <w:t>Huwyler et al., 2016)</w:t>
      </w:r>
      <w:r>
        <w:fldChar w:fldCharType="end"/>
      </w:r>
      <w:bookmarkEnd w:id="6"/>
      <w:bookmarkEnd w:id="7"/>
      <w:r>
        <w:t xml:space="preserve">, green bonds, public-private partnerships, impact investing, and government-led incentives for private sector investment such as new policy, subsidies, loans, and risk mitigation mechanisms </w:t>
      </w:r>
      <w:r>
        <w:fldChar w:fldCharType="begin"/>
      </w:r>
      <w:r>
        <w:instrText>ADDIN ZOTERO_ITEM CSL_CITATION {"citationID":"Sc5Ig2C0","properties":{"formattedCitation":"(Clark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8" w:name="__Fieldmark__4199_3152066262"/>
      <w:r>
        <w:rPr>
          <w:rFonts w:cs="Calibri"/>
        </w:rPr>
        <w:t>(</w:t>
      </w:r>
      <w:bookmarkStart w:id="9" w:name="__Fieldmark__50_362668386"/>
      <w:r>
        <w:rPr>
          <w:rFonts w:cs="Calibri"/>
        </w:rPr>
        <w:t>Clark et al., 2018)</w:t>
      </w:r>
      <w:r>
        <w:fldChar w:fldCharType="end"/>
      </w:r>
      <w:bookmarkEnd w:id="8"/>
      <w:bookmarkEnd w:id="9"/>
      <w:r>
        <w:t xml:space="preserve">. It is hoped that these new approaches will affect both the quantity of funding available and the distribution mechanisms, moving away from short-term grants towards longer-term, sustainable financing </w:t>
      </w:r>
      <w:r>
        <w:fldChar w:fldCharType="begin"/>
      </w:r>
      <w:r>
        <w:instrText>ADDIN ZOTERO_ITEM CSL_CITATION {"citationID":"puCz8TNO","properties":{"formattedCitation":"(Echols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w:instrText>
      </w:r>
      <w:r>
        <w:fldChar w:fldCharType="separate"/>
      </w:r>
      <w:bookmarkStart w:id="10" w:name="__Fieldmark__4206_3152066262"/>
      <w:r>
        <w:rPr>
          <w:rFonts w:cs="Calibri"/>
        </w:rPr>
        <w:t>(</w:t>
      </w:r>
      <w:bookmarkStart w:id="11" w:name="__Fieldmark__59_362668386"/>
      <w:r>
        <w:rPr>
          <w:rFonts w:cs="Calibri"/>
        </w:rPr>
        <w:t>Echols et al., 2019)</w:t>
      </w:r>
      <w:r>
        <w:fldChar w:fldCharType="end"/>
      </w:r>
      <w:bookmarkEnd w:id="10"/>
      <w:bookmarkEnd w:id="11"/>
      <w:r>
        <w:t xml:space="preserve">. Although the development of alternative financing models for the environment is both necessary and promising, they are being developed within a global economy in which government policies, business models, and free-market capitalism still incentivise the environmental degradation the models are attempting to reduce </w:t>
      </w:r>
      <w:r>
        <w:fldChar w:fldCharType="begin"/>
      </w:r>
      <w:r>
        <w:instrText>ADDIN ZOTERO_ITEM CSL_CITATION {"citationID":"tTaY1V4K","properties":{"formattedCitation":"(Clark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12" w:name="__Fieldmark__4213_3152066262"/>
      <w:r>
        <w:rPr>
          <w:rFonts w:cs="Calibri"/>
        </w:rPr>
        <w:t>(</w:t>
      </w:r>
      <w:bookmarkStart w:id="13" w:name="__Fieldmark__68_362668386"/>
      <w:r>
        <w:rPr>
          <w:rFonts w:cs="Calibri"/>
        </w:rPr>
        <w:t>Clark et al., 2018)</w:t>
      </w:r>
      <w:r>
        <w:fldChar w:fldCharType="end"/>
      </w:r>
      <w:bookmarkEnd w:id="12"/>
      <w:bookmarkEnd w:id="13"/>
      <w:r>
        <w:t xml:space="preserve">. It is therefore likely that in the short- to medium-term, conservation practitioners will remain largely reliant on traditional grant-based funding to implement conservation activities. </w:t>
      </w:r>
    </w:p>
    <w:p w14:paraId="251BF5BC" w14:textId="77777777" w:rsidR="00253AB2" w:rsidRDefault="003008FF">
      <w:r>
        <w:t xml:space="preserve">Grant-based funding is the dominant mechanism for conservation investment largely because funders are hesitant to provide long-term institutional support to government agencies that lack the necessary technical and human resources, whereas project- or grant-based funding allows donors to maintain control over finances, standardise approaches, and measure progress </w:t>
      </w:r>
      <w:r>
        <w:fldChar w:fldCharType="begin"/>
      </w:r>
      <w:r>
        <w:instrText>ADDIN ZOTERO_ITEM CSL_CITATION {"citationID":"4POSgt9F","properties":{"formattedCitation":"(Sayer and Wells, 2004)","plainCitation":"(Sayer and Wells, 2004)","noteIndex":0},"citationItems":[{"id":2880,"uris":["http://zotero.org/users/2170232/items/ZUBKS2W7"],"uri":["http://zotero.org/users/2170232/items/ZUBKS2W7"],"itemData":{"id":2880,"type":"chapter","container-title":"Getting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w:instrText>
      </w:r>
      <w:r>
        <w:fldChar w:fldCharType="separate"/>
      </w:r>
      <w:bookmarkStart w:id="14" w:name="__Fieldmark__4226_3152066262"/>
      <w:r>
        <w:rPr>
          <w:rFonts w:cs="Calibri"/>
        </w:rPr>
        <w:t>(Sayer and Wells, 2004)</w:t>
      </w:r>
      <w:r>
        <w:fldChar w:fldCharType="end"/>
      </w:r>
      <w:bookmarkEnd w:id="14"/>
      <w:r>
        <w:t xml:space="preserve">. Yet very little research has been done to assess the effects of unstable, non-linear budgets on biodiversity outcomes, nor the effects of alternative investment strategies. Given the inadequate funding for conservation, to have the greatest positive effect on biodiversity as possible, managers and conservationists need to ensure the investment of scarce resources is strategic and efficient, and they must strive to maximise the biodiversity outcomes of each dollar spent </w:t>
      </w:r>
      <w:r>
        <w:fldChar w:fldCharType="begin"/>
      </w:r>
      <w:r>
        <w:instrText>ADDIN ZOTERO_ITEM CSL_CITATION {"citationID":"4Q4WwWpB","properties":{"formattedCitation":"(Bruner et al., 2004; McBride et al., 2007; Waldron et al., 2013)","plainCitation":"(Bruner et al., 2004; McBride et al., 2007; Waldron et al., 2013)","noteIndex":0},"citationItems":[{"id":2304,"uris":["http://zotero.org/users/2170232/items/C89PR7SM"],"uri":["http://zotero.org/users/2170232/items/C89PR7SM"],"itemData":{"id":2304,"type":"article-journal","abstract":"Underfunding jeopardizes the ability of protected areas to safeguard biodiversity and the benefits that intact nature provides to society. In this article, we evaluate the cost of effectively managing all existing protected areas in developing countries, as well as the cost of expansion into high-priority new areas. We find that recent studies converge on a funding shortfall of $1 billion to $1.7 billion per year to manage all existing areas. The costs of establishing and managing an expanded protected-area system would total at least $4 billion per year over the next decade, an amount that far exceeds current spending but is well within the reach of the international community. These findings indicate the need for rapid action to mobilize significant new resources for the developing world's protected areas. In particular, this will require (a) the use of a range of tools to generate funds and improve efficiency of management; (b) greater precision and better communication of the costs and benefits of protected areas, both locally and globally; and (c) increased, stable support from developed countries for on-the-ground management of protected-area systems in developing countries.","container-title":"BioScience","DOI":"10.1641/0006-3568(2004)054[1119:FCASOM]2.0.CO;2","ISSN":"0006-3568","issue":"12","journalAbbreviation":"BioScience","page":"1119-1126","source":"Silverchair","title":"Financial Costs and Shortfalls of Managing and Expanding Protected-Area Systems in Developing Countries","volume":"54","author":[{"family":"Bruner","given":"Aaron G."},{"family":"Gullison","given":"Raymond E."},{"family":"Balmford","given":"Andrew"}],"issued":{"date-parts":[["2004",12,1]]}}},{"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w:instrText>
      </w:r>
      <w:r>
        <w:fldChar w:fldCharType="separate"/>
      </w:r>
      <w:bookmarkStart w:id="15" w:name="__Fieldmark__4236_3152066262"/>
      <w:r>
        <w:rPr>
          <w:rFonts w:cs="Calibri"/>
        </w:rPr>
        <w:t>(</w:t>
      </w:r>
      <w:bookmarkStart w:id="16" w:name="__Fieldmark__97_362668386"/>
      <w:r>
        <w:rPr>
          <w:rFonts w:cs="Calibri"/>
        </w:rPr>
        <w:t>Bruner et al., 2004; McBride et al., 2007; Waldron et al., 2013)</w:t>
      </w:r>
      <w:r>
        <w:fldChar w:fldCharType="end"/>
      </w:r>
      <w:bookmarkEnd w:id="15"/>
      <w:bookmarkEnd w:id="16"/>
      <w:r>
        <w:t xml:space="preserve">. Investing conservation funds strategically over time is made difficult when funding is based on short-term grants that generally last between one and five years </w:t>
      </w:r>
      <w:r>
        <w:fldChar w:fldCharType="begin"/>
      </w:r>
      <w:r>
        <w:instrText>ADDIN ZOTERO_ITEM CSL_CITATION {"citationID":"IXt04qes","properties":{"formattedCitation":"(Hodge and Adams, 2016; Sayer et al., 2017)","plainCitation":"(Hodge and Adams, 2016; Sayer et al., 2017)","noteIndex":0},"citationItems":[{"id":2770,"uris":["http://zotero.org/users/2170232/items/G4E99ZXN"],"uri":["http://zotero.org/users/2170232/items/G4E99ZXN"],"itemData":{"id":2770,"type":"article-journal","abstract":"Drawing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M."}],"issued":{"date-parts":[["2016",12]]}}},{"id":2869,"uris":["http://zotero.org/users/2170232/items/GJN2UEYM"],"uri":["http://zotero.org/users/2170232/items/GJN2UEYM"],"itemData":{"id":2869,"type":"article-journal","abstract":"Landscape approaches attempt to achieve balance amongst multiple goals over long time periods and to adapt to changing conditions. We review project reports and the literature on integrated landscape approaches, and found a lack of documented studies of their long-term effectiveness. The combination of multiple and potentially changing goals presents problems for the conventional measures of impact. We propose more critical use of theories of change and measures of process and progress to complement the conventional impact assessments. Theories of change make the links between project deliverables, outputs, outcomes, and impacts explicit, and allow a full exploration of the landscape context. Landscape approaches are long-term engagements, but short-term process metrics are needed to confirm that progress is being made in negotiation of goals, meaningful stakeholder engagement, existence of connections to policy processes, and effectiveness of governance. Long-term impact metrics are needed to assess progress on achieving landscapes that deliver multiple societal benefits, including conservation, production, and livelihood benefits. Generic criteria for process are proposed, but impact metrics will be highly situation specific and must be derived from an effective process and a credible theory of change.","container-title":"Sustainability Science","DOI":"10.1007/s11625-016-0415-z","ISSN":"1862-4057","issue":"3","journalAbbreviation":"Sustain Sci","language":"en","page":"465-476","source":"Springer Link","title":"Measuring the effectiveness of landscape approaches to conservation and development","volume":"12","author":[{"family":"Sayer","given":"Jeffrey A."},{"family":"Margules","given":"Chris"},{"family":"Boedhihartono","given":"Agni K."},{"family":"Sunderland","given":"Terry"},{"family":"Langston","given":"James D."},{"family":"Reed","given":"James"},{"family":"Riggs","given":"Rebecca"},{"family":"Buck","given":"Louise E."},{"family":"Campbell","given":"Bruce M."},{"family":"Kusters","given":"Koen"},{"family":"Elliott","given":"Chris"},{"family":"Minang","given":"Peter A."},{"family":"Dale","given":"Allan"},{"family":"Purnomo","given":"Herry"},{"family":"Stevenson","given":"James R."},{"family":"Gunarso","given":"Petrus"},{"family":"Purnomo","given":"Agus"}],"issued":{"date-parts":[["2017",5,1]]}}}],"schema":"https://github.com/citation-style-language/schema/raw/master/csl-citation.json"}</w:instrText>
      </w:r>
      <w:r>
        <w:fldChar w:fldCharType="separate"/>
      </w:r>
      <w:bookmarkStart w:id="17" w:name="__Fieldmark__4243_3152066262"/>
      <w:r>
        <w:rPr>
          <w:rFonts w:cs="Calibri"/>
        </w:rPr>
        <w:t>(</w:t>
      </w:r>
      <w:bookmarkStart w:id="18" w:name="__Fieldmark__112_362668386"/>
      <w:r>
        <w:rPr>
          <w:rFonts w:cs="Calibri"/>
        </w:rPr>
        <w:t>Hodge and Adams, 2016; Sayer et al., 2017)</w:t>
      </w:r>
      <w:r>
        <w:fldChar w:fldCharType="end"/>
      </w:r>
      <w:bookmarkEnd w:id="17"/>
      <w:bookmarkEnd w:id="18"/>
      <w:r>
        <w:t xml:space="preserve">. </w:t>
      </w:r>
      <w:commentRangeStart w:id="19"/>
      <w:commentRangeStart w:id="20"/>
      <w:r>
        <w:t xml:space="preserve">Most conservation </w:t>
      </w:r>
      <w:commentRangeEnd w:id="19"/>
      <w:r>
        <w:commentReference w:id="19"/>
      </w:r>
      <w:commentRangeEnd w:id="20"/>
      <w:r>
        <w:commentReference w:id="20"/>
      </w:r>
      <w:r>
        <w:t xml:space="preserve">projects or initiatives, even in wealthy countries with relatively well-funded protected area networks, rely on such short-term grants to launch programmes, conduct research, and implement key activities such as training, engagement, enforcement, and outreach </w:t>
      </w:r>
      <w:r>
        <w:fldChar w:fldCharType="begin"/>
      </w:r>
      <w:r>
        <w:instrText>ADDIN ZOTERO_ITEM CSL_CITATION {"citationID":"Vlz3OyOM","properties":{"formattedCitation":"(Emerton et al., 2006)","plainCitation":"(Emerton et al., 2006)","noteIndex":0},"citationItems":[{"id":2774,"uris":["http://zotero.org/users/2170232/items/EZKK5V4T"],"uri":["http://zotero.org/users/2170232/items/EZKK5V4T"],"itemData":{"id":2774,"type":"book","collection-title":"Best Practice Protected Area Guidlines","event-place":"Gland, Switzerland","ISBN":"2-8317-0881-8","publisher":"IUCN","publisher-place":"Gland, Switzerland","title":"Sustainable financing of protected areas - A global review of challenges and options","author":[{"family":"Emerton","given":"Lucy"},{"family":"Bishop","given":"Joshua"},{"family":"Thomas","given":"Lee"}],"issued":{"date-parts":[["2006"]]}}}],"schema":"https://github.com/citation-style-language/schema/raw/master/csl-citation.json"}</w:instrText>
      </w:r>
      <w:r>
        <w:fldChar w:fldCharType="separate"/>
      </w:r>
      <w:bookmarkStart w:id="21" w:name="__Fieldmark__4259_3152066262"/>
      <w:r>
        <w:rPr>
          <w:rFonts w:cs="Calibri"/>
        </w:rPr>
        <w:t>(Emerton et al., 2006)</w:t>
      </w:r>
      <w:r>
        <w:fldChar w:fldCharType="end"/>
      </w:r>
      <w:bookmarkEnd w:id="21"/>
      <w:r>
        <w:t xml:space="preserve">. This funding model results in long-term budgets that are non-linear, unpredictable, and do not necessarily track changes in threat levels </w:t>
      </w:r>
      <w:r>
        <w:fldChar w:fldCharType="begin"/>
      </w:r>
      <w:r>
        <w:instrText>ADDIN ZOTERO_ITEM CSL_CITATION {"citationID":"iCB9cJC2","properties":{"formattedCitation":"(Sayer et al., 2017)","plainCitation":"(Sayer et al., 2017)","noteIndex":0},"citationItems":[{"id":2869,"uris":["http://zotero.org/users/2170232/items/GJN2UEYM"],"uri":["http://zotero.org/users/2170232/items/GJN2UEYM"],"itemData":{"id":2869,"type":"article-journal","abstract":"Landscape approaches attempt to achieve balance amongst multiple goals over long time periods and to adapt to changing conditions. We review project reports and the literature on integrated landscape approaches, and found a lack of documented studies of their long-term effectiveness. The combination of multiple and potentially changing goals presents problems for the conventional measures of impact. We propose more critical use of theories of change and measures of process and progress to complement the conventional impact assessments. Theories of change make the links between project deliverables, outputs, outcomes, and impacts explicit, and allow a full exploration of the landscape context. Landscape approaches are long-term engagements, but short-term process metrics are needed to confirm that progress is being made in negotiation of goals, meaningful stakeholder engagement, existence of connections to policy processes, and effectiveness of governance. Long-term impact metrics are needed to assess progress on achieving landscapes that deliver multiple societal benefits, including conservation, production, and livelihood benefits. Generic criteria for process are proposed, but impact metrics will be highly situation specific and must be derived from an effective process and a credible theory of change.","container-title":"Sustainability Science","DOI":"10.1007/s11625-016-0415-z","ISSN":"1862-4057","issue":"3","journalAbbreviation":"Sustain Sci","language":"en","page":"465-476","source":"Springer Link","title":"Measuring the effectiveness of landscape approaches to conservation and development","volume":"12","author":[{"family":"Sayer","given":"Jeffrey A."},{"family":"Margules","given":"Chris"},{"family":"Boedhihartono","given":"Agni K."},{"family":"Sunderland","given":"Terry"},{"family":"Langston","given":"James D."},{"family":"Reed","given":"James"},{"family":"Riggs","given":"Rebecca"},{"family":"Buck","given":"Louise E."},{"family":"Campbell","given":"Bruce M."},{"family":"Kusters","given":"Koen"},{"family":"Elliott","given":"Chris"},{"family":"Minang","given":"Peter A."},{"family":"Dale","given":"Allan"},{"family":"Purnomo","given":"Herry"},{"family":"Stevenson","given":"James R."},{"family":"Gunarso","given":"Petrus"},{"family":"Purnomo","given":"Agus"}],"issued":{"date-parts":[["2017",5,1]]}}}],"schema":"https://github.com/citation-style-language/schema/raw/master/csl-citation.json"}</w:instrText>
      </w:r>
      <w:r>
        <w:fldChar w:fldCharType="separate"/>
      </w:r>
      <w:bookmarkStart w:id="22" w:name="__Fieldmark__4265_3152066262"/>
      <w:r>
        <w:rPr>
          <w:rFonts w:cs="Calibri"/>
        </w:rPr>
        <w:t>(Sayer et al., 2017)</w:t>
      </w:r>
      <w:r>
        <w:fldChar w:fldCharType="end"/>
      </w:r>
      <w:bookmarkEnd w:id="22"/>
      <w:r>
        <w:t xml:space="preserve">. The financial stability of a conservation project or organisation is therefore reliant on the ability to leverage external funding through grant applications, which are inherently competitive and have low success rates </w:t>
      </w:r>
      <w:r>
        <w:fldChar w:fldCharType="begin"/>
      </w:r>
      <w:r>
        <w:instrText>ADDIN ZOTERO_ITEM CSL_CITATION {"citationID":"iRWYjnSO","properties":{"formattedCitation":"(Sayer and Wells, 2004; Sohn, 2019)","plainCitation":"(Sayer and Wells, 2004; Sohn, 2019)","noteIndex":0},"citationItems":[{"id":2880,"uris":["http://zotero.org/users/2170232/items/ZUBKS2W7"],"uri":["http://zotero.org/users/2170232/items/ZUBKS2W7"],"itemData":{"id":2880,"type":"chapter","container-title":"Getting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id":2848,"uris":["http://zotero.org/users/2170232/items/P5TICLUH"],"uri":["http://zotero.org/users/2170232/items/P5TICLUH"],"itemData":{"id":2848,"type":"article-journal","abstract":"Experienced scientists reveal how to avoid application pitfalls to submit successful proposals.","container-title":"Nature","DOI":"10.1038/d41586-019-03914-5","issue":"7788","language":"en","note":"Bandiera_abtest: a\nCg_type: Career Feature\nnumber: 7788\npublisher: Nature Publishing Group\nSubject_term: Careers, Funding, Communication","page":"133-135","source":"www.nature.com","title":"Secrets to writing a winning grant","volume":"577","author":[{"family":"Sohn","given":"Emily"}],"issued":{"date-parts":[["2019",12,20]]}}}],"schema":"https://github.com/citation-style-language/schema/raw/master/csl-citation.json"}</w:instrText>
      </w:r>
      <w:r>
        <w:fldChar w:fldCharType="separate"/>
      </w:r>
      <w:bookmarkStart w:id="23" w:name="__Fieldmark__4273_3152066262"/>
      <w:r>
        <w:rPr>
          <w:rFonts w:cs="Calibri"/>
        </w:rPr>
        <w:t>(Sayer and Wells, 2004; Sohn, 2019)</w:t>
      </w:r>
      <w:r>
        <w:fldChar w:fldCharType="end"/>
      </w:r>
      <w:bookmarkEnd w:id="23"/>
      <w:r>
        <w:t xml:space="preserve">. This funding mechanism means that conservation projects go through periods of relative affluence when conservation activities (such as enforcement, policy interventions, and community engagement) can increase in scope and scale, ultimately leading to net benefits for nature </w:t>
      </w:r>
      <w:r>
        <w:fldChar w:fldCharType="begin"/>
      </w:r>
      <w:r>
        <w:instrText>ADDIN ZOTERO_ITEM CSL_CITATION {"citationID":"v3S7Tv0f","properties":{"formattedCitation":"(Coad et al., 2019; Kearney et al., 2020; Lindsey et al., 2017)","plainCitation":"(Coad et al., 2019; Kearney et al., 2020; Lindsey et al., 2017)","noteIndex":0},"citationItems":[{"id":2020,"uris":["http://zotero.org/users/2170232/items/79MMDRKM"],"uri":["http://zotero.org/users/2170232/items/79MMDRKM"],"itemData":{"id":2020,"type":"article-journal","abstract":"Protected areas (PAs) are a key tool in efforts to safeguard biodiversity against increasing anthropogenic threats. As signatories to the 2011–2020 Strategic Plan for Biodiversity, 196 nations pledged support for expansion in the extent of the global PA estate and the quality of PA management. While this has resulted in substantial increases in PA designations, many sites lack the resources needed to guarantee effective biodiversity conservation. Using management reports from 2167 PAs (with an area representing 23% of the global terrestrial PA estate), we demonstrate that less than a quarter of these PAs report having adequate resources in terms of staffing and budget. Using data on the geographic ranges of the 11,919 terrestrial vertebrate species overlapping our sample of PAs, we estimate that only 4–9% of terrestrial amphibians, birds, and mammals are sufficiently represented within the existing global PA estate, when only adequately resourced PAs are considered. While continued expansion of the world's PAs is necessary, a shift in emphasis from quantity to quality is critical to effectively respond to the current biodiversity crisis.","container-title":"Frontiers in Ecology and the Environment","DOI":"10.1002/fee.2042","ISSN":"1540-9309","issue":"5","language":"en","page":"259-264","source":"Wiley Online Library","title":"Widespread shortfalls in protected area resourcing undermine efforts to conserve biodiversity","volume":"17","author":[{"family":"Coad","given":"Lauren"},{"family":"Watson","given":"James EM"},{"family":"Geldmann","given":"Jonas"},{"family":"Burgess","given":"Neil D."},{"family":"Leverington","given":"Fiona"},{"family":"Hockings","given":"Marc"},{"family":"Knights","given":"Kathryn"},{"family":"Marco","given":"Moreno Di"}],"issued":{"date-parts":[["2019"]]}}},{"id":2711,"uris":["http://zotero.org/users/2170232/items/UMA8FRZC"],"uri":["http://zotero.org/users/2170232/items/UMA8FRZC"],"itemData":{"id":2711,"type":"article-journal","abstract":"Protected areas are central to global efforts to prevent species extinctions, with many countries investing heavily in their establishment. Yet the designation of protected areas alone can only abate certain threats to biodiversity. Targeted management within protected areas is often required to achieve fully effective conservation within their boundaries. It remains unclear what combination of protected area designation and management is needed to remove the suite of processes that imperil species. Here, using Australia as a case study, we use a dataset on the pressures facing threatened species to determine the role of protected areas and management in conserving imperilled species. We found that protected areas that are not resourced for threat management could remove one or more threats to 1,185 (76%) species and all threats to very few (n = 51, 3%) species. In contrast, a protected area network that is adequately resourced to manage threatening processes within their boundary could remove one or more threats to almost all species (n = 1,551; c. 100%) and all threats to almost half (n = 740, 48%). However, 815 (52%) species face one or more threats that require coordinated conservation actions that protected areas alone could not remove. This research shows that investing in the continued expansion of Australia's protected area network without providing adequate funding for threat management within and beyond the existing protected area network will benefit few threatened species. These findings highlight that as the international community expands the global protected area network in accordance with the 2020 Strategic Plan for Biodiversity, a greater emphasis on the effectiveness of threat management is needed.","container-title":"Oryx","DOI":"10.1017/S0030605317001739","ISSN":"0030-6053, 1365-3008","issue":"2","language":"en","note":"publisher: Cambridge University Press","page":"276-284","source":"Cambridge University Press","title":"Estimating the benefit of well-managed protected areas for threatened species conservation","volume":"54","author":[{"family":"Kearney","given":"Stephen G."},{"family":"Adams","given":"Vanessa M."},{"family":"Fuller","given":"Richard A."},{"family":"Possingham","given":"Hugh P."},{"family":"Watson","given":"James E. M."}],"issued":{"date-parts":[["2020",3]]}}},{"id":2852,"uris":["http://zotero.org/users/2170232/items/QT7KGJZ7"],"uri":["http://zotero.org/users/2170232/items/QT7KGJZ7"],"itemData":{"id":2852,"type":"article-journal","abstract":"Using surveys of experts associated with 186 sites across 24 countries, we assessed the effectiveness of African protected areas (PAs) at conserving lions and their prey, identified factors that influence conservation effectiveness, and identified patterns in the severity of various threats. Less than one third of sampled PAs conserve lions at ≥50% of their estimated carrying capacity (K), and less than half conserve lion prey species at ≥50% of K. Given adequate management, PAs could theoretically support up to 4× the total extant population of wild African lions (~83,000), providing a measurable benchmark for future conservation efforts. The performance of PAs shows marked geographic variation, and in several countries there is a need for a significant elevation in conservation effort. Bushmeat poaching was identified as the most serious threat to both lions and to wildlife in general. The severity of threats to wildlife in PAs and the performance of prey populations were best predicted by geographic-socioeconomic variables related to the size of PAs, whether people were settled within PAs, human/livestock densities in neighbouring areas and national economic indicators. However, conservation outcomes for lions were best explained by management variables. PAs tended to be more effective for conserving lions and/or their prey where management budgets were higher, where photographic tourism was the primary land use, and, for prey, where fencing was present. Lions and prey fared less well relative to their estimated potential carrying capacities in poorer countries, where people were settled within PAs and where PAs were used for neither photographic tourism nor trophy hunting.","container-title":"Biological Conservation","DOI":"10.1016/j.biocon.2017.01.011","ISSN":"0006-3207","journalAbbreviation":"Biological Conservation","language":"en","page":"137-149","source":"ScienceDirect","title":"The performance of African protected areas for lions and their prey","volume":"209","author":[{"family":"Lindsey","given":"P. A."},{"family":"Petracca","given":"L. S."},{"family":"Funston","given":"P. J."},{"family":"Bauer","given":"H."},{"family":"Dickman","given":"A."},{"family":"Everatt","given":"K."},{"family":"Flyman","given":"M."},{"family":"Henschel","given":"P."},{"family":"Hinks","given":"A. E."},{"family":"Kasiki","given":"S."},{"family":"Loveridge","given":"A."},{"family":"Macdonald","given":"D. W."},{"family":"Mandisodza","given":"R."},{"family":"Mgoola","given":"W."},{"family":"Miller","given":"S. M."},{"family":"Nazerali","given":"S."},{"family":"Siege","given":"L."},{"family":"Uiseb","given":"K."},{"family":"Hunter","given":"L. T. B."}],"issued":{"date-parts":[["2017",5,1]]}}}],"schema":"https://github.com/citation-style-language/schema/raw/master/csl-citation.json"}</w:instrText>
      </w:r>
      <w:r>
        <w:fldChar w:fldCharType="separate"/>
      </w:r>
      <w:bookmarkStart w:id="24" w:name="__Fieldmark__4279_3152066262"/>
      <w:r>
        <w:rPr>
          <w:rFonts w:cs="Calibri"/>
        </w:rPr>
        <w:t>(Coad et al., 2019; Kearney et al., 2020; Lindsey et al., 2017)</w:t>
      </w:r>
      <w:r>
        <w:fldChar w:fldCharType="end"/>
      </w:r>
      <w:bookmarkEnd w:id="24"/>
      <w:r>
        <w:t xml:space="preserve">. The same projects will inevitably go through periods of financial </w:t>
      </w:r>
      <w:r>
        <w:lastRenderedPageBreak/>
        <w:t xml:space="preserve">hardship, which often occur between grants </w:t>
      </w:r>
      <w:r>
        <w:fldChar w:fldCharType="begin"/>
      </w:r>
      <w:r>
        <w:instrText>ADDIN ZOTERO_ITEM CSL_CITATION {"citationID":"XEvF7PJQ","properties":{"formattedCitation":"(Sayer and Wells, 2004)","plainCitation":"(Sayer and Wells, 2004)","noteIndex":0},"citationItems":[{"id":2880,"uris":["http://zotero.org/users/2170232/items/ZUBKS2W7"],"uri":["http://zotero.org/users/2170232/items/ZUBKS2W7"],"itemData":{"id":2880,"type":"chapter","container-title":"Getting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w:instrText>
      </w:r>
      <w:r>
        <w:fldChar w:fldCharType="separate"/>
      </w:r>
      <w:bookmarkStart w:id="25" w:name="__Fieldmark__4286_3152066262"/>
      <w:r>
        <w:rPr>
          <w:rFonts w:cs="Calibri"/>
        </w:rPr>
        <w:t>(Sayer and Wells, 2004)</w:t>
      </w:r>
      <w:r>
        <w:fldChar w:fldCharType="end"/>
      </w:r>
      <w:bookmarkEnd w:id="25"/>
      <w:r>
        <w:t xml:space="preserve">. When conservation projects experience periods of inadequate funding, expenditure is restricted to minimal core activities, project activities wind down, staff redundancies occur, research and monitoring activities decrease, and initiatives end </w:t>
      </w:r>
      <w:r>
        <w:fldChar w:fldCharType="begin"/>
      </w:r>
      <w:r>
        <w:instrText>ADDIN ZOTERO_ITEM CSL_CITATION {"citationID":"Ww4UHedz","properties":{"formattedCitation":"(Bruner et al., 2004; Waithaka et al., 2021)","plainCitation":"(Bruner et al., 2004; Waithaka et al., 2021)","noteIndex":0},"citationItems":[{"id":2304,"uris":["http://zotero.org/users/2170232/items/C89PR7SM"],"uri":["http://zotero.org/users/2170232/items/C89PR7SM"],"itemData":{"id":2304,"type":"article-journal","abstract":"Underfunding jeopardizes the ability of protected areas to safeguard biodiversity and the benefits that intact nature provides to society. In this article, we evaluate the cost of effectively managing all existing protected areas in developing countries, as well as the cost of expansion into high-priority new areas. We find that recent studies converge on a funding shortfall of $1 billion to $1.7 billion per year to manage all existing areas. The costs of establishing and managing an expanded protected-area system would total at least $4 billion per year over the next decade, an amount that far exceeds current spending but is well within the reach of the international community. These findings indicate the need for rapid action to mobilize significant new resources for the developing world's protected areas. In particular, this will require (a) the use of a range of tools to generate funds and improve efficiency of management; (b) greater precision and better communication of the costs and benefits of protected areas, both locally and globally; and (c) increased, stable support from developed countries for on-the-ground management of protected-area systems in developing countries.","container-title":"BioScience","DOI":"10.1641/0006-3568(2004)054[1119:FCASOM]2.0.CO;2","ISSN":"0006-3568","issue":"12","journalAbbreviation":"BioScience","page":"1119-1126","source":"Silverchair","title":"Financial Costs and Shortfalls of Managing and Expanding Protected-Area Systems in Developing Countries","volume":"54","author":[{"family":"Bruner","given":"Aaron G."},{"family":"Gullison","given":"Raymond E."},{"family":"Balmford","given":"Andrew"}],"issued":{"date-parts":[["2004",12,1]]}}},{"id":2836,"uris":["http://zotero.org/users/2170232/items/KKQHXXJB"],"uri":["http://zotero.org/users/2170232/items/KKQHXXJB"],"itemData":{"id":2836,"type":"article-journal","container-title":"PARKS","issue":"Special Issue (COVID-19)","page":"41-56","title":"Impacts of COVID-19 on protected and conserved areas: A global overview and regional perspectives","volume":"27","author":[{"family":"Waithaka","given":"John"},{"family":"Dudley","given":"Nigel"},{"family":"Alvarez","given":"Monica"},{"family":"Arguedas Mora","given":"Stanley"},{"family":"Chapman","given":"Stuart"},{"family":"Figgis","given":"Penelope"},{"family":"Fitzsimons","given":"James"},{"family":"Gallon","given":"Susan"},{"family":"Gray","given":"Thomas N. E."},{"family":"Kim","given":"Minsun"},{"family":"Pasha","given":"M.K.S"},{"family":"Perkin","given":"Scott"},{"family":"Roig-Boixeda","given":"Paula"},{"family":"Sierra","given":"Claudine"},{"family":"Valverde","given":"Allan"},{"family":"Wong","given":"Mike"}],"issued":{"date-parts":[["2021"]]}}}],"schema":"https://github.com/citation-style-language/schema/raw/master/csl-citation.json"}</w:instrText>
      </w:r>
      <w:r>
        <w:fldChar w:fldCharType="separate"/>
      </w:r>
      <w:bookmarkStart w:id="26" w:name="__Fieldmark__4298_3152066262"/>
      <w:r>
        <w:rPr>
          <w:rFonts w:cs="Calibri"/>
        </w:rPr>
        <w:t>(Bruner et al., 2004; Waithaka et al., 2021)</w:t>
      </w:r>
      <w:r>
        <w:fldChar w:fldCharType="end"/>
      </w:r>
      <w:bookmarkEnd w:id="26"/>
      <w:r>
        <w:t xml:space="preserve">. These periods can have serious negative effects on conservation projects </w:t>
      </w:r>
      <w:r>
        <w:fldChar w:fldCharType="begin"/>
      </w:r>
      <w:r>
        <w:instrText>ADDIN ZOTERO_ITEM CSL_CITATION {"citationID":"dod8baeH","properties":{"formattedCitation":"(Fernandes et al., 2017; Wittemyer, 2011)","plainCitation":"(Fernandes et al., 2017; Wittemyer, 2011)","noteIndex":0},"citationItems":[{"id":2838,"uris":["http://zotero.org/users/2170232/items/R6SFG39M"],"uri":["http://zotero.org/users/2170232/items/R6SFG39M"],"itemData":{"id":2838,"type":"article-journal","abstract":"In the middle of a political and fiscal crisis, the Brazilian government is applying successive budget cuts, including in science funding. Recent cuts radically affect research programs on biodiversity that are crucial components for the design and monitoring of public policies for nature conservation and sustainable development. We analyze the consequences of such cuts on the Research Program on Biodiversity (PPBio), the largest biodiversity research network in Brazil (626 researchers, nine networks in all Brazilian biomes). Brazil holds a substantial part of the world's biodiversity and of tropical forests that play a significant role for regional and global climate stability. If underfunding is maintained, the dismantling of the Brazilian PPBio will have consequences that go beyond biodiversity knowledge itself but affect society as a whole. Brazil will likely fail to reach the National Targets for Biodiversity 2011–2020, and it will be difficult to fulfill the restoration target of the Brazilian NDC and to advance with the sustainable development goals.","container-title":"Perspectives in Ecology and Conservation","DOI":"10.1016/j.pecon.2017.07.004","ISSN":"2530-0644","issue":"3","journalAbbreviation":"Perspectives in Ecology and Conservation","language":"en","page":"239-243","source":"ScienceDirect","title":"Dismantling Brazil's science threatens global biodiversity heritage","volume":"15","author":[{"family":"Fernandes","given":"G. Wilson"},{"family":"Vale","given":"Mariana M."},{"family":"Overbeck","given":"Gerhard E."},{"family":"Bustamante","given":"Mercedes M. C."},{"family":"Grelle","given":"Carlos E. V."},{"family":"Bergallo","given":"Helena Godoy"},{"family":"Magnusson","given":"William E."},{"family":"Akama","given":"Alberto"},{"family":"Alves","given":"Suelen S."},{"family":"Amorim","given":"André"},{"family":"Araújo","given":"Joaquim"},{"family":"Barros","given":"Claudia Franca"},{"family":"Bravo","given":"Freddy"},{"family":"Carim","given":"Marcelo J. Veiga"},{"family":"Cerqueira","given":"Rui"},{"family":"Collevatti","given":"Rosane Garcia"},{"family":"Colli","given":"Guarino R."},{"family":"Cunha","given":"Catia Nunes","non-dropping-particle":"da"},{"family":"D’Andrea","given":"Paulo Sergio"},{"family":"Dianese","given":"José Carmine"},{"family":"Diniz","given":"Soraia"},{"family":"Estrela","given":"Pedro Cordeiro"},{"family":"Fernandes","given":"Mariluce R. M."},{"family":"Fontana","given":"Carla Suertegaray"},{"family":"Giacomin","given":"Leandro L."},{"family":"Gusmão","given":"Luis Fernando P."},{"family":"Juncá","given":"Flora Acuña"},{"family":"Lins-e-Silva","given":"Ana Carolina Borges"},{"family":"Lopes","given":"Celia R. A. S."},{"family":"Lorini","given":"Maria Lucia"},{"family":"Queiroz","given":"Luciano Paganucci","non-dropping-particle":"de"},{"family":"Malabarba","given":"Luiz R."},{"family":"Marimon","given":"Beatriz Schwantes"},{"family":"Junior","given":"Ben Hur Marimon"},{"family":"Marques","given":"Marcia C. M."},{"family":"Martinelli","given":"Bruno M."},{"family":"Martins","given":"Marlucia Bonifacio"},{"family":"Medeiros","given":"Hermes Fonseca","non-dropping-particle":"de"},{"family":"Menin","given":"Marcelo"},{"family":"Morais","given":"Paula Benevides","non-dropping-particle":"de"},{"family":"Muniz","given":"Francisca Helena"},{"family":"Neckel-Oliveira","given":"Selvino"},{"family":"Oliveira","given":"João Alves","non-dropping-particle":"de"},{"family":"Oliveira","given":"Reyjane P."},{"family":"Pedroni","given":"Fernando"},{"family":"Penha","given":"Jerry"},{"family":"Podgaiski","given":"Luciana R."},{"family":"Rodrigues","given":"Domingos J."},{"family":"Scariot","given":"Aldicir"},{"family":"Silveira","given":"Luís Fábio"},{"family":"Silveira","given":"Marcos"},{"family":"Tomas","given":"Walfrido Moraes"},{"family":"Vital","given":"Marcos J. Salgado"},{"family":"Pillar","given":"Valério D."}],"issued":{"date-parts":[["2017",7,1]]}}},{"id":2834,"uris":["http://zotero.org/users/2170232/items/84UNBHDZ"],"uri":["http://zotero.org/users/2170232/items/84UNBHDZ"],"itemData":{"id":2834,"type":"article-journal","abstract":"Abstract: Declines in economic activity and associated changes in human livelihood strategies can increase threats of species overexploitation. This is exemplified by the effects of economic crises, which often drive intensification of subsistence poaching and greater reliance on natural resources. Whereas development theory links natural resource use to social-economic conditions, few empirical studies of the effect of economic downturns on wild animal species have been conducted. I assessed the relations between African elephant (Loxodonta africana) mortality and human-caused wounds in Samburu, Kenya and (1) livestock and maize prices (measures of local economic conditions), (2) change in national and regional gross domestic product (GDP) (measures of macroeconomic conditions), and (3) the normalized difference vegetation index (NDVI) (a correlate of primary productivity). In addition, I analyzed household survey data to determine the attitudes of local people toward protected areas and wild animals in the area. When cattle prices in the pastoralist study region were low, human-caused wounds to and adult mortality of elephants increased. The NDVI was negatively correlated with juvenile mortality, but not correlated with adult mortality. Changes in Kenyan and East Asian (primary market for ivory) GDP did not explain significant variation in mortality. Increased human wounding of elephants and elephant mortality during periods of low livestock prices (local economic downturns) likely reflect an economically driven increase in ivory poaching. Local but not macroeconomic indices explained significant variation in mortality, likely due to the dominance of the subsistence economy in the study area and its political and economic isolation. My results suggest economic metrics can serve as effective indicators of changes in human use of and resulting effects on natural resources. Such information can help focus management approaches (e.g., antipoaching effort or proffering of alternative occupational opportunities) that address variation in local activities that threaten plant and animal populations.","container-title":"Conservation Biology","DOI":"10.1111/j.1523-1739.2011.01713.x","ISSN":"1523-1739","issue":"5","language":"en","note":"_eprint: https://onlinelibrary.wiley.com/doi/pdf/10.1111/j.1523-1739.2011.01713.x","page":"1002-1009","source":"Wiley Online Library","title":"Effects of Economic Downturns on Mortality of Wild African Elephants","volume":"25","author":[{"family":"Wittemyer","given":"George"}],"issued":{"date-parts":[["2011"]]}}}],"schema":"https://github.com/citation-style-language/schema/raw/master/csl-citation.json"}</w:instrText>
      </w:r>
      <w:r>
        <w:fldChar w:fldCharType="separate"/>
      </w:r>
      <w:bookmarkStart w:id="27" w:name="__Fieldmark__4304_3152066262"/>
      <w:r>
        <w:rPr>
          <w:rFonts w:cs="Calibri"/>
        </w:rPr>
        <w:t>(Fernandes et al., 2017; Wittemyer, 2011)</w:t>
      </w:r>
      <w:r>
        <w:fldChar w:fldCharType="end"/>
      </w:r>
      <w:bookmarkEnd w:id="27"/>
      <w:r>
        <w:t xml:space="preserve">. Organisations lose talented staff and thus institutional knowledge, trust between stakeholders and the project or organisation can be lost as commitments may not be met, local participation in project activities can end </w:t>
      </w:r>
      <w:r>
        <w:fldChar w:fldCharType="begin"/>
      </w:r>
      <w:r>
        <w:instrText>ADDIN ZOTERO_ITEM CSL_CITATION {"citationID":"gCx4dhkA","properties":{"formattedCitation":"(Sayer and Wells, 2004)","plainCitation":"(Sayer and Wells, 2004)","noteIndex":0},"citationItems":[{"id":2880,"uris":["http://zotero.org/users/2170232/items/ZUBKS2W7"],"uri":["http://zotero.org/users/2170232/items/ZUBKS2W7"],"itemData":{"id":2880,"type":"chapter","container-title":"Getting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w:instrText>
      </w:r>
      <w:r>
        <w:fldChar w:fldCharType="separate"/>
      </w:r>
      <w:bookmarkStart w:id="28" w:name="__Fieldmark__4310_3152066262"/>
      <w:r>
        <w:rPr>
          <w:rFonts w:cs="Calibri"/>
        </w:rPr>
        <w:t>(Sayer and Wells, 2004)</w:t>
      </w:r>
      <w:r>
        <w:fldChar w:fldCharType="end"/>
      </w:r>
      <w:bookmarkEnd w:id="28"/>
      <w:r>
        <w:t xml:space="preserve">, and stakeholders may view the project as unreliable due to inconsistent support </w:t>
      </w:r>
      <w:r>
        <w:fldChar w:fldCharType="begin"/>
      </w:r>
      <w:r>
        <w:instrText>ADDIN ZOTERO_ITEM CSL_CITATION {"citationID":"WnFoSXIq","properties":{"formattedCitation":"(Waithaka et al., 2021)","plainCitation":"(Waithaka et al., 2021)","noteIndex":0},"citationItems":[{"id":2836,"uris":["http://zotero.org/users/2170232/items/KKQHXXJB"],"uri":["http://zotero.org/users/2170232/items/KKQHXXJB"],"itemData":{"id":2836,"type":"article-journal","container-title":"PARKS","issue":"Special Issue (COVID-19)","page":"41-56","title":"Impacts of COVID-19 on protected and conserved areas: A global overview and regional perspectives","volume":"27","author":[{"family":"Waithaka","given":"John"},{"family":"Dudley","given":"Nigel"},{"family":"Alvarez","given":"Monica"},{"family":"Arguedas Mora","given":"Stanley"},{"family":"Chapman","given":"Stuart"},{"family":"Figgis","given":"Penelope"},{"family":"Fitzsimons","given":"James"},{"family":"Gallon","given":"Susan"},{"family":"Gray","given":"Thomas N. E."},{"family":"Kim","given":"Minsun"},{"family":"Pasha","given":"M.K.S"},{"family":"Perkin","given":"Scott"},{"family":"Roig-Boixeda","given":"Paula"},{"family":"Sierra","given":"Claudine"},{"family":"Valverde","given":"Allan"},{"family":"Wong","given":"Mike"}],"issued":{"date-parts":[["2021"]]}}}],"schema":"https://github.com/citation-style-language/schema/raw/master/csl-citation.json"}</w:instrText>
      </w:r>
      <w:r>
        <w:fldChar w:fldCharType="separate"/>
      </w:r>
      <w:bookmarkStart w:id="29" w:name="__Fieldmark__4317_3152066262"/>
      <w:r>
        <w:rPr>
          <w:rFonts w:cs="Calibri"/>
        </w:rPr>
        <w:t>(Waithaka et al., 2021)</w:t>
      </w:r>
      <w:r>
        <w:fldChar w:fldCharType="end"/>
      </w:r>
      <w:bookmarkEnd w:id="29"/>
      <w:r>
        <w:t xml:space="preserve">. In many parts of the world where unregulated or illegal activities such as forest clearance and hunting of wildlife threaten conservation landscapes, periods of financial hardship can cause increases in these activities as project support for enforcement, engagement, outreach, and overall project visibility decreases </w:t>
      </w:r>
      <w:r>
        <w:fldChar w:fldCharType="begin"/>
      </w:r>
      <w:r>
        <w:instrText>ADDIN ZOTERO_ITEM CSL_CITATION {"citationID":"94aeVYos","properties":{"formattedCitation":"(Bang and Khadakkar, 2020; Henschel et al., 2014)","plainCitation":"(Bang and Khadakkar, 2020; Henschel et al., 2014)","noteIndex":0},"citationItems":[{"id":2840,"uris":["http://zotero.org/users/2170232/items/78YS8RI2"],"uri":["http://zotero.org/users/2170232/items/78YS8RI2"],"itemData":{"id":2840,"type":"article-journal","abstract":"The coronavirus disease 2019 (COVID-19) pandemic is the latest episode in a string of environment-borne human tragedies, catastrophic in its magnitude, reach, and repercussions. Understandably, the scientific literature has focused on the causes and consequences of the pandemic from an anthropocentric viewpoint. As immense as the human tragedy surrounding the pandemic is, the glaring blind spot is the ecological impact of the pandemic and the pandemic-induced lockdown. Scientific reports on the impacts of the pandemic on issues of conservation concern are minuscule in comparison with reports on social, economic, political, and health-related consequences. The sudden rapid outbreak of the disease, short time frame since the commencement of the lockdown, and inaccessibility to field sites to start new empirical studies and monitor ongoing studies have resulted in the absence of scientific evidence of direct impacts of the lockdown on species and ecosystems of concern. As a result, much of the direct ecological impact of the lockdown is still anecdotal. We believe that the current pandemic, the subsequent lockdown, and the postlockdown flurry to return to normalcy will have vital positive and negative consequences for biodiversity conservation. Furthermore, we believe that these repercussions present an opportunity to learn important lessons for how to deal with future crises. Here, we present an account of the possible consequences of the pandemic on biodiversity conservation and the way forward for a more stringent and comprehensive planetary conservation strategy.\n\n\n\nThe current pandemic, the subsequent lockdown, and the postlockdown flurry to return to normalcy will have vital positive and negative consequences for biodiversity conservation in places such as the dense forests in the northeast Indian state of Sikkim, pictured here. A world biodiversity hotspot, the Eastern Himalayan region in northeast India has recently been the focus of some debate regarding the compliance of environmental regulations in development … \n\n\n\n[↵][1]1To whom correspondence may be addressed. Email: alokbang{at}gmail.com.\n\n [1]: #xref-corresp-1-1","container-title":"Proceedings of the National Academy of Sciences","DOI":"10.1073/pnas.2021460117","ISSN":"0027-8424, 1091-6490","issue":"48","journalAbbreviation":"PNAS","language":"en","note":"publisher: National Academy of Sciences\nsection: Opinion\nPMID: 33177236","page":"29995-29999","source":"www.pnas.org","title":"Opinion: Biodiversity conservation during a global crisis: Consequences and the way forward","title-short":"Opinion","volume":"117","author":[{"family":"Bang","given":"Alok"},{"family":"Khadakkar","given":"Suvarna"}],"issued":{"date-parts":[["2020",12,1]]}}},{"id":2843,"uris":["http://zotero.org/users/2170232/items/DE5R4JFB"],"uri":["http://zotero.org/users/2170232/items/DE5R4JFB"],"itemData":{"id":2843,"type":"article-journal","abstract":"The African lion has declined to &lt;35,000 individuals occupying 25% of its historic range. The situation is most critical for the geographically isolated populations in West Africa, where the species is considered regionally endangered. Elevating their conservation significance, recent molecular studies establish the genetic distinctiveness of West and Central African lions from other extant African populations. Interventions to save West African lions are urgently required. However formulating effective conservation strategies has been hampered by a lack of data on the species' current distribution, status, and potential management deficiencies of protected areas (PAs) harboring lions. Our study synthesized available expert opinion and field data to close this knowledge gap, and formulate recommendations for the conservation of West African lions. We undertook lion surveys in 13 large (&gt;500 km2) PAs and compiled evidence of lion presence/absence for a further eight PAs. All PAs were situated within Lion Conservation Units, geographical units designated as priority lion areas by wildlife experts at a regional lion conservation workshop in 2005. Lions were confirmed in only 4 PAs, and our results suggest that only 406 (273–605) lions remain in West Africa, representing &lt;250 mature individuals. Confirmed lion range is estimated at 49,000 km2, or 1.1% of historical range in West Africa. PAs retaining lions were larger than PAs without lions and had significantly higher management budgets. We encourage revision of lion taxonomy, to recognize the genetic distinctiveness of West African lions and highlight their potentially unique conservation value. Further, we call for listing of the lion as critically endangered in West Africa, under criterion C2a(ii) for populations with &lt;250 mature individuals. Finally, considering the relative poverty of lion range states in West Africa, we call for urgent mobilization of investment from the international community to assist range states to increase management effectiveness of PAs retaining lions.","container-title":"PLOS ONE","DOI":"10.1371/journal.pone.0083500","ISSN":"1932-6203","issue":"1","journalAbbreviation":"PLOS ONE","language":"en","note":"publisher: Public Library of Science","page":"e83500","source":"PLoS Journals","title":"The Lion in West Africa Is Critically Endangered","volume":"9","author":[{"family":"Henschel","given":"Philipp"},{"family":"Coad","given":"Lauren"},{"family":"Burton","given":"Cole"},{"family":"Chataigner","given":"Beatrice"},{"family":"Dunn","given":"Andrew"},{"family":"MacDonald","given":"David"},{"family":"Saidu","given":"Yohanna"},{"family":"Hunter","given":"Luke T. B."}],"issued":{"date-parts":[["2014",1,8]]}}}],"schema":"https://github.com/citation-style-language/schema/raw/master/csl-citation.json"}</w:instrText>
      </w:r>
      <w:r>
        <w:fldChar w:fldCharType="separate"/>
      </w:r>
      <w:bookmarkStart w:id="30" w:name="__Fieldmark__4323_3152066262"/>
      <w:r>
        <w:rPr>
          <w:rFonts w:cs="Calibri"/>
        </w:rPr>
        <w:t>(Bang and Khadakkar, 2020; Henschel et al., 2014)</w:t>
      </w:r>
      <w:r>
        <w:fldChar w:fldCharType="end"/>
      </w:r>
      <w:bookmarkEnd w:id="30"/>
      <w:r>
        <w:t xml:space="preserve">. </w:t>
      </w:r>
    </w:p>
    <w:p w14:paraId="3CAEF681" w14:textId="77777777" w:rsidR="00253AB2" w:rsidRDefault="003008FF">
      <w:r>
        <w:t xml:space="preserve">The long-term cycle of organisations applying for grants to maintain budgets leads to ‘projectification’, whereby control over conservation activities, interventions, and strategic direction is ceded to funders, as conservation organisations adapt to funding trends and specific funder interests in an effort to remain competitive and maintain project funding </w:t>
      </w:r>
      <w:r>
        <w:fldChar w:fldCharType="begin"/>
      </w:r>
      <w:r>
        <w:instrText>ADDIN ZOTERO_ITEM CSL_CITATION {"citationID":"ayzbprnL","properties":{"formattedCitation":"(Hodge and Adams, 2016; Rodr\\uc0\\u237{}guez et al., 2007)","plainCitation":"(Hodge and Adams, 2016; Rodríguez et al., 2007)","noteIndex":0},"citationItems":[{"id":2770,"uris":["http://zotero.org/users/2170232/items/G4E99ZXN"],"uri":["http://zotero.org/users/2170232/items/G4E99ZXN"],"itemData":{"id":2770,"type":"article-journal","abstract":"Drawing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id":2864,"uris":["http://zotero.org/users/2170232/items/C56MGBUZ"],"uri":["http://zotero.org/users/2170232/items/C56MGBUZ"],"itemData":{"id":2864,"type":"article-journal","container-title":"Science","DOI":"10.1126/science.1145560","issue":"5839","note":"publisher: American Association for the Advancement of Science","page":"755-756","source":"science.org (Atypon)","title":"Globalization of Conservation: A View from the South","title-short":"Globalization of Conservation","volume":"317","author":[{"family":"Rodríguez","given":"J. P."},{"family":"Taber","given":"A. B."},{"family":"Daszak","given":"P."},{"family":"Sukumar","given":"R."},{"family":"Valladares-Padua","given":"C."},{"family":"Padua","given":"S."},{"family":"Aguirre","given":"L. F."},{"family":"Medellín","given":"R. A."},{"family":"Acosta","given":"M."},{"family":"Aguirre","given":"A. A."},{"family":"Bonacic","given":"C."},{"family":"Bordino","given":"P."},{"family":"Bruschini","given":"J."},{"family":"Buchori","given":"D."},{"family":"González","given":"S."},{"family":"Mathew","given":"T."},{"family":"Méndez","given":"M."},{"family":"Mugica","given":"L."},{"family":"Pacheco","given":"L. F."},{"family":"Dobson","given":"A. P."},{"family":"Pearl","given":"M."}],"issued":{"date-parts":[["2007",8,10]]}}}],"schema":"https://github.com/citation-style-language/schema/raw/master/csl-citation.json"}</w:instrText>
      </w:r>
      <w:r>
        <w:fldChar w:fldCharType="separate"/>
      </w:r>
      <w:bookmarkStart w:id="31" w:name="__Fieldmark__4332_3152066262"/>
      <w:r>
        <w:rPr>
          <w:rFonts w:cs="Calibri"/>
          <w:szCs w:val="24"/>
        </w:rPr>
        <w:t>(</w:t>
      </w:r>
      <w:bookmarkStart w:id="32" w:name="__Fieldmark__178_362668386"/>
      <w:r>
        <w:rPr>
          <w:rFonts w:cs="Calibri"/>
          <w:szCs w:val="24"/>
        </w:rPr>
        <w:t>Hodge and Adams, 2016; Rodríguez et al., 2007)</w:t>
      </w:r>
      <w:r>
        <w:fldChar w:fldCharType="end"/>
      </w:r>
      <w:bookmarkEnd w:id="31"/>
      <w:bookmarkEnd w:id="32"/>
      <w:r>
        <w:t xml:space="preserve">. If financial and operational control is external in grant-funded projects that involve partnerships with government agencies, local organisations or communities, then host countries authorities and other local partners will be unlikely to embrace responsibility, nor have any sense of ownership or genuine partnership </w:t>
      </w:r>
      <w:r>
        <w:fldChar w:fldCharType="begin"/>
      </w:r>
      <w:r>
        <w:instrText>ADDIN ZOTERO_ITEM CSL_CITATION {"citationID":"jzA3QK9C","properties":{"formattedCitation":"(Sayer and Wells, 2004)","plainCitation":"(Sayer and Wells, 2004)","noteIndex":0},"citationItems":[{"id":2880,"uris":["http://zotero.org/users/2170232/items/ZUBKS2W7"],"uri":["http://zotero.org/users/2170232/items/ZUBKS2W7"],"itemData":{"id":2880,"type":"chapter","container-title":"Getting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w:instrText>
      </w:r>
      <w:r>
        <w:fldChar w:fldCharType="separate"/>
      </w:r>
      <w:bookmarkStart w:id="33" w:name="__Fieldmark__4347_3152066262"/>
      <w:r>
        <w:rPr>
          <w:rFonts w:cs="Calibri"/>
        </w:rPr>
        <w:t>(Sayer and Wells, 2004)</w:t>
      </w:r>
      <w:r>
        <w:fldChar w:fldCharType="end"/>
      </w:r>
      <w:bookmarkEnd w:id="33"/>
      <w:r>
        <w:t xml:space="preserve">. There is also often a lack of transparency and coordination between funders and grant distributors which reduces cohesion and makes strategic allocation of funds at a broader scale difficult </w:t>
      </w:r>
      <w:r>
        <w:fldChar w:fldCharType="begin"/>
      </w:r>
      <w:r>
        <w:instrText>ADDIN ZOTERO_ITEM CSL_CITATION {"citationID":"0enOemBV","properties":{"formattedCitation":"(Laufer and Jones, 2021; Sayer et al., 2017)","plainCitation":"(Laufer and Jones, 2021; Sayer et al., 2017)","noteIndex":0},"citationItems":[{"id":2790,"uris":["http://zotero.org/users/2170232/items/6XIXH5Z7"],"uri":["http://zotero.org/users/2170232/items/6XIXH5Z7"],"itemData":{"id":2790,"type":"article-journal","abstract":"Marine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D"}],"issued":{"date-parts":[["2021",4,1]]}}},{"id":2869,"uris":["http://zotero.org/users/2170232/items/GJN2UEYM"],"uri":["http://zotero.org/users/2170232/items/GJN2UEYM"],"itemData":{"id":2869,"type":"article-journal","abstract":"Landscape approaches attempt to achieve balance amongst multiple goals over long time periods and to adapt to changing conditions. We review project reports and the literature on integrated landscape approaches, and found a lack of documented studies of their long-term effectiveness. The combination of multiple and potentially changing goals presents problems for the conventional measures of impact. We propose more critical use of theories of change and measures of process and progress to complement the conventional impact assessments. Theories of change make the links between project deliverables, outputs, outcomes, and impacts explicit, and allow a full exploration of the landscape context. Landscape approaches are long-term engagements, but short-term process metrics are needed to confirm that progress is being made in negotiation of goals, meaningful stakeholder engagement, existence of connections to policy processes, and effectiveness of governance. Long-term impact metrics are needed to assess progress on achieving landscapes that deliver multiple societal benefits, including conservation, production, and livelihood benefits. Generic criteria for process are proposed, but impact metrics will be highly situation specific and must be derived from an effective process and a credible theory of change.","container-title":"Sustainability Science","DOI":"10.1007/s11625-016-0415-z","ISSN":"1862-4057","issue":"3","journalAbbreviation":"Sustain Sci","language":"en","page":"465-476","source":"Springer Link","title":"Measuring the effectiveness of landscape approaches to conservation and development","volume":"12","author":[{"family":"Sayer","given":"Jeffrey A."},{"family":"Margules","given":"Chris"},{"family":"Boedhihartono","given":"Agni K."},{"family":"Sunderland","given":"Terry"},{"family":"Langston","given":"James D."},{"family":"Reed","given":"James"},{"family":"Riggs","given":"Rebecca"},{"family":"Buck","given":"Louise E."},{"family":"Campbell","given":"Bruce M."},{"family":"Kusters","given":"Koen"},{"family":"Elliott","given":"Chris"},{"family":"Minang","given":"Peter A."},{"family":"Dale","given":"Allan"},{"family":"Purnomo","given":"Herry"},{"family":"Stevenson","given":"James R."},{"family":"Gunarso","given":"Petrus"},{"family":"Purnomo","given":"Agus"}],"issued":{"date-parts":[["2017",5,1]]}}}],"schema":"https://github.com/citation-style-language/schema/raw/master/csl-citation.json"}</w:instrText>
      </w:r>
      <w:r>
        <w:fldChar w:fldCharType="separate"/>
      </w:r>
      <w:bookmarkStart w:id="34" w:name="__Fieldmark__4353_3152066262"/>
      <w:r>
        <w:rPr>
          <w:rFonts w:cs="Calibri"/>
        </w:rPr>
        <w:t>(</w:t>
      </w:r>
      <w:bookmarkStart w:id="35" w:name="__Fieldmark__188_362668386"/>
      <w:r>
        <w:rPr>
          <w:rFonts w:cs="Calibri"/>
        </w:rPr>
        <w:t>Laufer and Jones, 2021; Sayer et al., 2017)</w:t>
      </w:r>
      <w:r>
        <w:fldChar w:fldCharType="end"/>
      </w:r>
      <w:bookmarkEnd w:id="34"/>
      <w:bookmarkEnd w:id="35"/>
      <w:r>
        <w:t xml:space="preserve">. Nevertheless, many conservation projects are unable to fund activities through other means. Grants for conservation activities vary in size and duration, with larger, long-term grants (between three and five years) often requiring significant investments in staff time for the development of applications, and substantial administrative capacity to manage the grant if it is awarded. Such grants are often awarded by international financial institutions (e.g., the World Bank) or international development agencies (e.g., the United States Agency for International Development), and often come with complex rules governing procurement, accounting, reporting, and attribution (i.e., branding). These requirements often preclude smaller organisations that do not have in-house fundraising teams or large financial management and administrative capacity. Alternatively, conservation organisations can apply for smaller, short-term grants (usually between one and three years) which are often targeted towards specific species, habitats, or activities (e.g., the United States Fish and Wildlife Service Asian Elephant Conservation Fund, and the UK government’s Darwin Initiative). The smaller grants require less staff time for the application process and subsequent grant management yet can be limited in the amount of the award that can be spent on overheads, fixed costs, and other core project expenditure such as salaries, fuel, office space, and utilities. This results in the core operational budgets of smaller projects or organisations comprising small percentages of multiple short-term grants, leading to insecure and unstable core budgets that can fluctuate from year to year. Budgets such as this prohibit long-term strategic planning for investment of funds and conservation action </w:t>
      </w:r>
      <w:r>
        <w:fldChar w:fldCharType="begin"/>
      </w:r>
      <w:r>
        <w:instrText>ADDIN ZOTERO_ITEM CSL_CITATION {"citationID":"1oIC00Rq","properties":{"formattedCitation":"(Emerton et al., 2006)","plainCitation":"(Emerton et al., 2006)","noteIndex":0},"citationItems":[{"id":2774,"uris":["http://zotero.org/users/2170232/items/EZKK5V4T"],"uri":["http://zotero.org/users/2170232/items/EZKK5V4T"],"itemData":{"id":2774,"type":"book","collection-title":"Best Practice Protected Area Guidlines","event-place":"Gland, Switzerland","ISBN":"2-8317-0881-8","publisher":"IUCN","publisher-place":"Gland, Switzerland","title":"Sustainable financing of protected areas - A global review of challenges and options","author":[{"family":"Emerton","given":"Lucy"},{"family":"Bishop","given":"Joshua"},{"family":"Thomas","given":"Lee"}],"issued":{"date-parts":[["2006"]]}}}],"schema":"https://github.com/citation-style-language/schema/raw/master/csl-citation.json"}</w:instrText>
      </w:r>
      <w:r>
        <w:fldChar w:fldCharType="separate"/>
      </w:r>
      <w:bookmarkStart w:id="36" w:name="__Fieldmark__4360_3152066262"/>
      <w:r>
        <w:rPr>
          <w:rFonts w:cs="Calibri"/>
        </w:rPr>
        <w:t>(</w:t>
      </w:r>
      <w:bookmarkStart w:id="37" w:name="__Fieldmark__228_362668386"/>
      <w:r>
        <w:rPr>
          <w:rFonts w:cs="Calibri"/>
        </w:rPr>
        <w:t>Emerton et al., 2006)</w:t>
      </w:r>
      <w:r>
        <w:fldChar w:fldCharType="end"/>
      </w:r>
      <w:bookmarkEnd w:id="36"/>
      <w:bookmarkEnd w:id="37"/>
      <w:r>
        <w:t xml:space="preserve">. </w:t>
      </w:r>
      <w:commentRangeStart w:id="38"/>
      <w:r>
        <w:t>There is a paucity of research into the effects of unstable core budgets on the effectiveness of conservation projects, and the implications of financial unpredictability on biodiversity outcomes over time.</w:t>
      </w:r>
      <w:commentRangeEnd w:id="38"/>
      <w:r>
        <w:commentReference w:id="38"/>
      </w:r>
      <w:r>
        <w:t xml:space="preserve">                </w:t>
      </w:r>
    </w:p>
    <w:p w14:paraId="1F337819" w14:textId="77777777" w:rsidR="00253AB2" w:rsidRDefault="003008FF">
      <w:r>
        <w:t xml:space="preserve">Reliance on limited duration grants rather than permanent core funding is one cause of the global conservation funding shortfall. Protected areas are the cornerstones of landscape-level conservation, yet up to 75% are severely underfunded </w:t>
      </w:r>
      <w:r>
        <w:fldChar w:fldCharType="begin"/>
      </w:r>
      <w:r>
        <w:instrText>ADDIN ZOTERO_ITEM CSL_CITATION {"citationID":"cKPW1API","properties":{"formattedCitation":"(Coad et al., 2019)","plainCitation":"(Coad et al., 2019)","noteIndex":0},"citationItems":[{"id":2020,"uris":["http://zotero.org/users/2170232/items/79MMDRKM"],"uri":["http://zotero.org/users/2170232/items/79MMDRKM"],"itemData":{"id":2020,"type":"article-journal","abstract":"Protected areas (PAs) are a key tool in efforts to safeguard biodiversity against increasing anthropogenic threats. As signatories to the 2011–2020 Strategic Plan for Biodiversity, 196 nations pledged support for expansion in the extent of the global PA estate and the quality of PA management. While this has resulted in substantial increases in PA designations, many sites lack the resources needed to guarantee effective biodiversity conservation. Using management reports from 2167 PAs (with an area representing 23% of the global terrestrial PA estate), we demonstrate that less than a quarter of these PAs report having adequate resources in terms of staffing and budget. Using data on the geographic ranges of the 11,919 terrestrial vertebrate species overlapping our sample of PAs, we estimate that only 4–9% of terrestrial amphibians, birds, and mammals are sufficiently represented within the existing global PA estate, when only adequately resourced PAs are considered. While continued expansion of the world's PAs is necessary, a shift in emphasis from quantity to quality is critical to effectively respond to the current biodiversity crisis.","container-title":"Frontiers in Ecology and the Environment","DOI":"10.1002/fee.2042","ISSN":"1540-9309","issue":"5","language":"en","page":"259-264","source":"Wiley Online Library","title":"Widespread shortfalls in protected area resourcing undermine efforts to conserve biodiversity","volume":"17","author":[{"family":"Coad","given":"Lauren"},{"family":"Watson","given":"James EM"},{"family":"Geldmann","given":"Jonas"},{"family":"Burgess","given":"Neil D."},{"family":"Leverington","given":"Fiona"},{"family":"Hockings","given":"Marc"},{"family":"Knights","given":"Kathryn"},{"family":"Marco","given":"Moreno Di"}],"issued":{"date-parts":[["2019"]]}}}],"schema":"https://github.com/citation-style-language/schema/raw/master/csl-citation.json"}</w:instrText>
      </w:r>
      <w:r>
        <w:fldChar w:fldCharType="separate"/>
      </w:r>
      <w:bookmarkStart w:id="39" w:name="__Fieldmark__4374_3152066262"/>
      <w:r>
        <w:rPr>
          <w:rFonts w:cs="Calibri"/>
        </w:rPr>
        <w:t>(</w:t>
      </w:r>
      <w:bookmarkStart w:id="40" w:name="__Fieldmark__244_362668386"/>
      <w:r>
        <w:rPr>
          <w:rFonts w:cs="Calibri"/>
        </w:rPr>
        <w:t>Coad et al., 2019)</w:t>
      </w:r>
      <w:r>
        <w:fldChar w:fldCharType="end"/>
      </w:r>
      <w:bookmarkEnd w:id="39"/>
      <w:bookmarkEnd w:id="40"/>
      <w:r>
        <w:t xml:space="preserve">. Insufficient funding of </w:t>
      </w:r>
      <w:r>
        <w:lastRenderedPageBreak/>
        <w:t xml:space="preserve">protected land- and seascapes leads to poor management, ecological damage, and the loss of species and habitats </w:t>
      </w:r>
      <w:r>
        <w:fldChar w:fldCharType="begin"/>
      </w:r>
      <w:r>
        <w:instrText>ADDIN ZOTERO_ITEM CSL_CITATION {"citationID":"wtGAOexZ","properties":{"formattedCitation":"(Kearney et al., 2020; Pringle, 2017)","plainCitation":"(Kearney et al., 2020; Pringle, 2017)","noteIndex":0},"citationItems":[{"id":2711,"uris":["http://zotero.org/users/2170232/items/UMA8FRZC"],"uri":["http://zotero.org/users/2170232/items/UMA8FRZC"],"itemData":{"id":2711,"type":"article-journal","abstract":"Protected areas are central to global efforts to prevent species extinctions, with many countries investing heavily in their establishment. Yet the designation of protected areas alone can only abate certain threats to biodiversity. Targeted management within protected areas is often required to achieve fully effective conservation within their boundaries. It remains unclear what combination of protected area designation and management is needed to remove the suite of processes that imperil species. Here, using Australia as a case study, we use a dataset on the pressures facing threatened species to determine the role of protected areas and management in conserving imperilled species. We found that protected areas that are not resourced for threat management could remove one or more threats to 1,185 (76%) species and all threats to very few (n = 51, 3%) species. In contrast, a protected area network that is adequately resourced to manage threatening processes within their boundary could remove one or more threats to almost all species (n = 1,551; c. 100%) and all threats to almost half (n = 740, 48%). However, 815 (52%) species face one or more threats that require coordinated conservation actions that protected areas alone could not remove. This research shows that investing in the continued expansion of Australia's protected area network without providing adequate funding for threat management within and beyond the existing protected area network will benefit few threatened species. These findings highlight that as the international community expands the global protected area network in accordance with the 2020 Strategic Plan for Biodiversity, a greater emphasis on the effectiveness of threat management is needed.","container-title":"Oryx","DOI":"10.1017/S0030605317001739","ISSN":"0030-6053, 1365-3008","issue":"2","language":"en","note":"publisher: Cambridge University Press","page":"276-284","source":"Cambridge University Press","title":"Estimating the benefit of well-managed protected areas for threatened species conservation","volume":"54","author":[{"family":"Kearney","given":"Stephen G."},{"family":"Adams","given":"Vanessa M."},{"family":"Fuller","given":"Richard A."},{"family":"Possingham","given":"Hugh P."},{"family":"Watson","given":"James E. M."}],"issued":{"date-parts":[["2020",3]]}}},{"id":2340,"uris":["http://zotero.org/users/2170232/items/B6QLG7LD"],"uri":["http://zotero.org/users/2170232/items/B6QLG7LD"],"itemData":{"id":2340,"type":"article-journal","abstract":"International agreements mandate the expansion of Earth's protected-area network as a bulwark against the continued extinction of wild populations, species, and ecosystems. Yet many protected areas are underfunded, poorly managed, and ecologically damaged; the conundrum is how to increase their coverage and effectiveness simultaneously. Innovative restoration and rewilding programmes in Costa Rica's Área de Conservación Guanacaste and Mozambique's Parque Nacional da Gorongosa highlight how degraded ecosystems can be rehabilitated, expanded, and woven into the cultural fabric of human societies. Worldwide, enormous potential for biodiversity conservation can be realized by upgrading existing nature reserves while harmonizing them with the needs and aspirations of their constituencies.","container-title":"Nature","DOI":"10.1038/nature22902","ISSN":"1476-4687","issue":"7656","language":"en","note":"number: 7656\npublisher: Nature Publishing Group","page":"91-99","source":"www.nature.com","title":"Upgrading protected areas to conserve wild biodiversity","volume":"546","author":[{"family":"Pringle","given":"Robert M."}],"issued":{"date-parts":[["2017",6]]}}}],"schema":"https://github.com/citation-style-language/schema/raw/master/csl-citation.json"}</w:instrText>
      </w:r>
      <w:r>
        <w:fldChar w:fldCharType="separate"/>
      </w:r>
      <w:bookmarkStart w:id="41" w:name="__Fieldmark__4382_3152066262"/>
      <w:r>
        <w:rPr>
          <w:rFonts w:cs="Calibri"/>
        </w:rPr>
        <w:t>(</w:t>
      </w:r>
      <w:bookmarkStart w:id="42" w:name="__Fieldmark__252_362668386"/>
      <w:r>
        <w:rPr>
          <w:rFonts w:cs="Calibri"/>
        </w:rPr>
        <w:t>Kearney et al., 2020; Pringle, 2017)</w:t>
      </w:r>
      <w:r>
        <w:fldChar w:fldCharType="end"/>
      </w:r>
      <w:bookmarkEnd w:id="41"/>
      <w:bookmarkEnd w:id="42"/>
      <w:r>
        <w:t xml:space="preserve">. It is difficult to design and implement effective conservation action that targets the correct drivers at the correct spatial and temporal scales when available funding is based on short-term projects and is consistently below what is required </w:t>
      </w:r>
      <w:r>
        <w:fldChar w:fldCharType="begin"/>
      </w:r>
      <w:r>
        <w:instrText>ADDIN ZOTERO_ITEM CSL_CITATION {"citationID":"N3QMLRTT","properties":{"formattedCitation":"(Sayer and Wells, 2004; Tulloch et al., 2020)","plainCitation":"(Sayer and Wells, 2004; Tulloch et al., 2020)","noteIndex":0},"citationItems":[{"id":2880,"uris":["http://zotero.org/users/2170232/items/ZUBKS2W7"],"uri":["http://zotero.org/users/2170232/items/ZUBKS2W7"],"itemData":{"id":2880,"type":"chapter","container-title":"Getting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w:instrText>
      </w:r>
      <w:r>
        <w:fldChar w:fldCharType="separate"/>
      </w:r>
      <w:bookmarkStart w:id="43" w:name="__Fieldmark__4391_3152066262"/>
      <w:r>
        <w:rPr>
          <w:rFonts w:cs="Calibri"/>
        </w:rPr>
        <w:t>(</w:t>
      </w:r>
      <w:bookmarkStart w:id="44" w:name="__Fieldmark__264_362668386"/>
      <w:r>
        <w:rPr>
          <w:rFonts w:cs="Calibri"/>
        </w:rPr>
        <w:t>Sayer and Wells, 2004; Tulloch et al., 2020)</w:t>
      </w:r>
      <w:r>
        <w:fldChar w:fldCharType="end"/>
      </w:r>
      <w:bookmarkEnd w:id="43"/>
      <w:bookmarkEnd w:id="44"/>
      <w:r>
        <w:t xml:space="preserve">. In landscapes where harvesting of wildlife occurs, weak management and regulation, which are common symptoms of chronic underfunding, can increase the probability of population collapse of the harvested species </w:t>
      </w:r>
      <w:r>
        <w:fldChar w:fldCharType="begin"/>
      </w:r>
      <w:r>
        <w:instrText>ADDIN ZOTERO_ITEM CSL_CITATION {"citationID":"rtOumvcz","properties":{"formattedCitation":"(Fryxell et al., 2010)","plainCitation":"(Fryxell et al., 2010)","noteIndex":0},"citationItems":[{"id":2680,"uris":["http://zotero.org/users/2170232/items/BN9HM5RW"],"uri":["http://zotero.org/users/2170232/items/BN9HM5RW"],"itemData":{"id":2680,"type":"article-journal","abstract":"Population Meltdown\nPopulations of wild animals, including deer and moose, are often actively managed by hunting. Following such harvesting, populations of some exploited animal species collapse, whereas others are able to withstand exploitation. To understand the reasons for these varied responses, Fryxell et al. (p. 903) developed a mathematical model which predicts that weak regulation causes damped population cycles with period lengths on the order of decades. The model was tested using time-series data for hunted populations of moose and deer in three ecosystems in Norway and Canada.\nConstant harvest policies for fish and wildlife populations can lead to population collapse in the face of stochastic variation in population growth rates. Here, we show that weak compensatory response by resource users or managers to changing levels of resource abundance can readily induce harvest cycles that accentuate the risk of catastrophic population collapse. Dynamic system models incorporating this mix of feedback predict that cycles or quasi-cycles with decadal periodicity should commonly occur in harvested wildlife populations, with effort and quotas lagging far behind resources, whereas harvests should exhibit lags of intermediate length. Empirical data gathered from three hunted populations of white-tailed deer and moose were consistent with these predictions of both underlying behavioral causes and dynamical consequences.\nThe predictions of a model that describes humans hunting prey are confirmed using long-term ungulate data.\nThe predictions of a model that describes humans hunting prey are confirmed using long-term ungulate data.","container-title":"Science","DOI":"10.1126/science.1185802","ISSN":"0036-8075, 1095-9203","issue":"5980","language":"en","note":"publisher: American Association for the Advancement of Science\nsection: Report\nPMID: 20466934","page":"903-906","source":"science.sciencemag.org","title":"Resource Management Cycles and the Sustainability of Harvested Wildlife Populations","volume":"328","author":[{"family":"Fryxell","given":"John M."},{"family":"Packer","given":"Craig"},{"family":"McCann","given":"Kevin"},{"family":"Solberg","given":"Erling J."},{"family":"Sæther","given":"Bernt-Erik"}],"issued":{"date-parts":[["2010",5,14]]}}}],"schema":"https://github.com/citation-style-language/schema/raw/master/csl-citation.json"}</w:instrText>
      </w:r>
      <w:r>
        <w:fldChar w:fldCharType="separate"/>
      </w:r>
      <w:bookmarkStart w:id="45" w:name="__Fieldmark__4398_3152066262"/>
      <w:r>
        <w:rPr>
          <w:rFonts w:cs="Calibri"/>
        </w:rPr>
        <w:t>(</w:t>
      </w:r>
      <w:bookmarkStart w:id="46" w:name="__Fieldmark__276_362668386"/>
      <w:r>
        <w:rPr>
          <w:rFonts w:cs="Calibri"/>
        </w:rPr>
        <w:t>Fryxell et al., 2010)</w:t>
      </w:r>
      <w:r>
        <w:fldChar w:fldCharType="end"/>
      </w:r>
      <w:bookmarkEnd w:id="45"/>
      <w:bookmarkEnd w:id="46"/>
      <w:r>
        <w:t xml:space="preserve">. In the absence of dramatic increases in funding and resources available to landscape managers, studies that explore the trade-offs between different strategies for investing existing resources will be critical. Site-level assessments of investment priorities are relatively common, and form an important part of a manager’s toolkit for developing strategy </w:t>
      </w:r>
      <w:r>
        <w:fldChar w:fldCharType="begin"/>
      </w:r>
      <w:r>
        <w:instrText>ADDIN ZOTERO_ITEM CSL_CITATION {"citationID":"69QPOqEe","properties":{"formattedCitation":"(Ervin, 2003; Utami et al., 2020)","plainCitation":"(Ervin, 2003; Utami et al., 2020)","dontUpdate":true,"noteIndex":0},"citationItems":[{"id":2772,"uris":["http://zotero.org/users/2170232/items/PEIS75AG"],"uri":["http://zotero.org/users/2170232/items/PEIS75AG"],"itemData":{"id":2772,"type":"article-journal","abstract":"Assessing the management effectiveness of a protected area system can enable policymakers to develop strategic, systemwide responses to pervasive management problems. The World Wide Fund for Nature International has developed the Rapid Assessment and Prioritization of Protected Area Management (RAPPAM) methodology. This article summarizes results from the implementation of the RAPPAM methodology in Bhutan, China, Russia, and South Africa. Five threats emerged warranting concerted policy effort: poaching, alien plants, tourism, logging, and encroachment. Similarly, five management issues emerged that influence protected area management effectiveness: funding, staffing, research and monitoring, resource inventories, and community relations. By identifying the most pressing issues in protected areas, an assessment of management effectiveness can be used to improve protected area management.","container-title":"BioScience","DOI":"10.1641/0006-3568(2003)053[0833:RAOPAM]2.0.CO;2","ISSN":"0006-3568","issue":"9","journalAbbreviation":"BioScience","page":"833-841","source":"Silverchair","title":"Rapid Assessment of Protected Area Management Effectiveness in Four Countries","volume":"53","author":[{"family":"Ervin","given":"Jamison"}],"issued":{"date-parts":[["2003",9,1]]}}},{"id":2696,"uris":["http://zotero.org/users/2170232/items/44DA7BRS"],"uri":["http://zotero.org/users/2170232/items/44DA7BRS"],"itemData":{"id":2696,"type":"article-journal","abstract":"The multiple values delivered by protected areas around the world are threatened and in decline. We propose a structured decision science prioritization approach for justifying and guiding increased investments in protected area management to improve outcomes for a suite of important values. Using Bali's only national park, Taman Nasional Bali Barat (TNBB) as a case study, we draw from existing park documentation and 80 participating experts in TNBB's ecology, society and management to define goals that describe a successful outcome for nine core values of the park: threatened species, ecosystem function, ecosystem habitats, scientific research, food and health, spiritual values, traditional fishing, community prosperity, and ecotourism. Participants estimated that without increased investment, the extent of goal achievement is likely to be below 30% for all values at the end of the 15-year planning time frame. However, implementing nine strategies, at an increased annual investment of 5.5 billion Indonesian rupiah (US$385,666) per year, would achieve the goals for all values. The most cost-effective strategies were predicted to be collaboration and planning, monitoring and managing invasive species, followed by establishing and using a research and management fund, adapting to climate change, managing illegal resource use, waste and human impacts, as well as improving the captive breeding program for the iconic and critically endangered bird, curik Bali. Our approach may be useful for systematically comparing costed sets of management investments in other conservation areas worldwide.","container-title":"Conservation Science and Practice","DOI":"https://doi.org/10.1111/csp2.157","ISSN":"2578-4854","issue":"6","language":"en","note":"_eprint: https://conbio.onlinelibrary.wiley.com/doi/pdf/10.1111/csp2.157","page":"e157","source":"Wiley Online Library","title":"Prioritizing management strategies to achieve multiple outcomes in a globally significant Indonesian protected area","volume":"2","author":[{"family":"Utami","given":"Ni Wayan Febriana"},{"family":"Wirawan","given":"I. Gede Putu"},{"family":"Firn","given":"Jennifer"},{"family":"Kepakisan","given":"Agus Ngurah Krisna"},{"family":"Kusdyana","given":"I. Putu Gede Arya"},{"family":"Nicol","given":"Sam"},{"family":"Carwardine","given":"Josie"}],"issued":{"date-parts":[["2020"]]}}}],"schema":"https://github.com/citation-style-language/schema/raw/master/csl-citation.json"}</w:instrText>
      </w:r>
      <w:r>
        <w:fldChar w:fldCharType="separate"/>
      </w:r>
      <w:bookmarkStart w:id="47" w:name="__Fieldmark__4405_3152066262"/>
      <w:r>
        <w:rPr>
          <w:rFonts w:cs="Calibri"/>
        </w:rPr>
        <w:t>(</w:t>
      </w:r>
      <w:bookmarkStart w:id="48" w:name="__Fieldmark__282_362668386"/>
      <w:r>
        <w:rPr>
          <w:rFonts w:cs="Calibri"/>
        </w:rPr>
        <w:t>see Ervin, 2003; Utami et al., 2020)</w:t>
      </w:r>
      <w:r>
        <w:fldChar w:fldCharType="end"/>
      </w:r>
      <w:bookmarkEnd w:id="47"/>
      <w:bookmarkEnd w:id="48"/>
      <w:r>
        <w:t xml:space="preserve">. Yet studies that provide broader theoretical insights into long-term investment strategies in the context of finite resources are lacking. There is a large body of literature that explores prioritising conservation investment over space, or the ‘conservation resource allocation problem’ </w:t>
      </w:r>
      <w:r>
        <w:fldChar w:fldCharType="begin"/>
      </w:r>
      <w:r>
        <w:instrText>ADDIN ZOTERO_ITEM CSL_CITATION {"citationID":"KdX2yyQQ","properties":{"formattedCitation":"(Wilson et al., 2006)","plainCitation":"(Wilson et al., 2006)","noteIndex":0},"citationItems":[{"id":1827,"uris":["http://zotero.org/users/2170232/items/IHWG9Q3Q"],"uri":["http://zotero.org/users/2170232/items/IHWG9Q3Q"],"itemData":{"id":1827,"type":"article-journal","abstract":"One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w:instrText>
      </w:r>
      <w:r>
        <w:fldChar w:fldCharType="separate"/>
      </w:r>
      <w:bookmarkStart w:id="49" w:name="__Fieldmark__4412_3152066262"/>
      <w:r>
        <w:rPr>
          <w:rFonts w:cs="Calibri"/>
        </w:rPr>
        <w:t>(</w:t>
      </w:r>
      <w:bookmarkStart w:id="50" w:name="__Fieldmark__297_362668386"/>
      <w:r>
        <w:rPr>
          <w:rFonts w:cs="Calibri"/>
        </w:rPr>
        <w:t>Wilson et al., 2006)</w:t>
      </w:r>
      <w:r>
        <w:fldChar w:fldCharType="end"/>
      </w:r>
      <w:bookmarkEnd w:id="49"/>
      <w:bookmarkEnd w:id="50"/>
      <w:r>
        <w:t xml:space="preserve">, with approaches including return on investment </w:t>
      </w:r>
      <w:r>
        <w:fldChar w:fldCharType="begin"/>
      </w:r>
      <w:r>
        <w:instrText>ADDIN ZOTERO_ITEM CSL_CITATION {"citationID":"Zq1GyBO7","properties":{"formattedCitation":"(Armsworth et al., 2018; Murdoch et al., 2010)","plainCitation":"(Armsworth et al., 2018; Murdoch et al., 2010)","noteIndex":0},"citationItems":[{"id":1942,"uris":["http://zotero.org/users/2170232/items/5RNUMHPC"],"uri":["http://zotero.org/users/2170232/items/5RNUMHPC"],"itemData":{"id":1942,"type":"article-journal","abstract":"Policy guidelines for creating new protected areas commonly recommend larger protected areas be favored. We examine whether these recommendations are justified, providing the first evaluation of this question to use return-on-investment (ROI) methods that account for how protected area size influences multiple ecological benefits and the economic costs of protection. We examine areas acquired to protect forested ecosystems in the eastern US that are rich in endemic species. ROI analyses often alter recommendations about protected area size from those obtained when considering only ecological benefits or only economic costs. Large protected areas offer a greater ecological return per dollar invested if the goal of protecting sites is to reduce forest fragmentation on the wider landscape, whereas smaller sites offer a higher ROI when prioritizing sites offering protection to more species. A portfolio of site sizes may need to be included in protected area networks when multiple objectives motivate conservation.","container-title":"Biological Conservation","DOI":"10.1016/j.biocon.2018.07.005","ISSN":"0006-3207","journalAbbreviation":"Biological Conservation","page":"229-236","source":"ScienceDirect","title":"Is conservation right to go big? Protected area size and conservation return-on-investment","title-short":"Is conservation right to go big?","volume":"225","author":[{"family":"Armsworth","given":"Paul R."},{"family":"Jackson","given":"Heather B."},{"family":"Cho","given":"Seong-Hoon"},{"family":"Clark","given":"Melissa"},{"family":"Fargione","given":"Joseph E."},{"family":"Iacona","given":"Gwenllian D."},{"family":"Kim","given":"Taeyoung"},{"family":"Larson","given":"Eric R."},{"family":"Minney","given":"Thomas"},{"family":"Sutton","given":"Nathan A."}],"issued":{"date-parts":[["2018",9,1]]}}},{"id":2689,"uris":["http://zotero.org/users/2170232/items/6RIZYR3F"],"uri":["http://zotero.org/users/2170232/items/6RIZYR3F"],"itemData":{"id":2689,"type":"article-journal","abstract":"The rapid global loss of natural habitats and biodiversity, and limited resources, place a premium on maximizing the expected benefits of conservation actions. The scarcity of information on the fine-grained distribution of species of conservation concern, on risks of loss, and on costs of conservation actions, especially in developing countries, makes efficient conservation difficult. The distribution of ecosystem types (unique ecological communities) is typically better known than species and arguably better represents the entirety of biodiversity than do well-known taxa, so we use conserving the diversity of ecosystem types as our conservation goal. We define conservation benefit to include risk of conversion, spatial effects that reward clumping of habitat, and diminishing returns to investment in any one ecosystem type. Using Argentine grasslands as an example, we compare three strategies: protecting the cheapest land (“minimize cost”), maximizing conservation benefit regardless of cost (“maximize benefit”), and maximizing conservation benefit per dollar (“return on investment”). We first show that the widely endorsed goal of saving some percentage (typically 10%) of a country or habitat type, although it may inspire conservation, is a poor operational goal. It either leads to the accumulation of areas with low conservation benefit or requires infeasibly large sums of money, and it distracts from the real problem: maximizing conservation benefit given limited resources. Second, given realistic budgets, return on investment is superior to the other conservation strategies. Surprisingly, however, over a wide range of budgets, minimizing cost provides more conservation benefit than does the maximize-benefit strategy.","container-title":"Proceedings of the National Academy of Sciences","DOI":"10.1073/pnas.1011851107","ISSN":"0027-8424, 1091-6490","issue":"49","journalAbbreviation":"PNAS","language":"en","note":"publisher: National Academy of Sciences\nsection: Biological Sciences\nPMID: 21098281","page":"20855-20862","source":"www.pnas.org","title":"Using return on investment to maximize conservation effectiveness in Argentine grasslands","volume":"107","author":[{"family":"Murdoch","given":"William"},{"family":"Ranganathan","given":"Jai"},{"family":"Polasky","given":"Stephen"},{"family":"Regetz","given":"James"}],"issued":{"date-parts":[["2010",12,7]]}}}],"schema":"https://github.com/citation-style-language/schema/raw/master/csl-citation.json"}</w:instrText>
      </w:r>
      <w:r>
        <w:fldChar w:fldCharType="separate"/>
      </w:r>
      <w:bookmarkStart w:id="51" w:name="__Fieldmark__4419_3152066262"/>
      <w:r>
        <w:rPr>
          <w:rFonts w:cs="Calibri"/>
        </w:rPr>
        <w:t>(</w:t>
      </w:r>
      <w:bookmarkStart w:id="52" w:name="__Fieldmark__305_362668386"/>
      <w:r>
        <w:rPr>
          <w:rFonts w:cs="Calibri"/>
        </w:rPr>
        <w:t>Armsworth et al., 2018; Murdoch et al., 2010)</w:t>
      </w:r>
      <w:r>
        <w:fldChar w:fldCharType="end"/>
      </w:r>
      <w:bookmarkEnd w:id="51"/>
      <w:bookmarkEnd w:id="52"/>
      <w:r>
        <w:t xml:space="preserve">, heuristic algorithms </w:t>
      </w:r>
      <w:r>
        <w:fldChar w:fldCharType="begin"/>
      </w:r>
      <w:r>
        <w:instrText>ADDIN ZOTERO_ITEM CSL_CITATION {"citationID":"GvIBfX38","properties":{"formattedCitation":"(Meir et al., 2004; Wilson et al., 2006)","plainCitation":"(Meir et al., 2004; Wilson et al., 2006)","noteIndex":0},"citationItems":[{"id":651,"uris":["http://zotero.org/users/2170232/items/DF6K8MJQ"],"uri":["http://zotero.org/users/2170232/items/DF6K8MJQ"],"itemData":{"id":651,"type":"article-journal","container-title":"Ecology Letters","DOI":"10.1111/j.1461-0248.2004.00624.x","ISSN":"1461-023X, 1461-0248","issue":"8","language":"en","page":"615-622","source":"CrossRef","title":"Does conservation planning matter in a dynamic and uncertain world?","volume":"7","author":[{"family":"Meir","given":"Eli"},{"family":"Andelman","given":"Sandy"},{"family":"Possingham","given":"Hugh P."}],"issued":{"date-parts":[["2004",8]]}}},{"id":1827,"uris":["http://zotero.org/users/2170232/items/IHWG9Q3Q"],"uri":["http://zotero.org/users/2170232/items/IHWG9Q3Q"],"itemData":{"id":1827,"type":"article-journal","abstract":"One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w:instrText>
      </w:r>
      <w:r>
        <w:fldChar w:fldCharType="separate"/>
      </w:r>
      <w:bookmarkStart w:id="53" w:name="__Fieldmark__4426_3152066262"/>
      <w:r>
        <w:rPr>
          <w:rFonts w:cs="Calibri"/>
        </w:rPr>
        <w:t>(</w:t>
      </w:r>
      <w:bookmarkStart w:id="54" w:name="__Fieldmark__310_362668386"/>
      <w:r>
        <w:rPr>
          <w:rFonts w:cs="Calibri"/>
        </w:rPr>
        <w:t>Meir et al., 2004; Wilson et al., 2006)</w:t>
      </w:r>
      <w:r>
        <w:fldChar w:fldCharType="end"/>
      </w:r>
      <w:bookmarkEnd w:id="53"/>
      <w:bookmarkEnd w:id="54"/>
      <w:r>
        <w:t xml:space="preserve">, regression models </w:t>
      </w:r>
      <w:r>
        <w:fldChar w:fldCharType="begin"/>
      </w:r>
      <w:r>
        <w:instrText>ADDIN ZOTERO_ITEM CSL_CITATION {"citationID":"jDNJeYoa","properties":{"formattedCitation":"(Fishburn et al., 2013)","plainCitation":"(Fishburn et al., 2013)","noteIndex":0},"citationItems":[{"id":2672,"uris":["http://zotero.org/users/2170232/items/KNW89CHQ"],"uri":["http://zotero.org/users/2170232/items/KNW89CHQ"],"itemData":{"id":2672,"type":"article-journal","abstract":"While numerous scientific publications have used biological data and sometimes decision theory to identify where conservation funds should be invested, studies that examine where money for conservation actually has been spent and how investment patterns have changed through time are scarce. We analyze changing spatial patterns of spending on land protection, using investments by a major conservation organization, The Nature Conservancy (TNC), in the conterminous United States as a case study. We focus on investments in land protection made by TNC in four decades (1970–2009) using fee simple and easement acquisitions. During this period, TNC expanded and accelerated its investments in land conservation. We compare patterns of conservation investment in different states via two metrics: (1) the amount TNC spent to acquire land for protection, and (2) the overall area protected. The two metrics, while correlated, reveal different information about TNC’s investment patterns. The amount of conservation activity TNC undertook in different states shows pronounced variation when measured either by the overall area protected or the cost of acquiring that area. We used a regression approach to relate variation in investment levels across states in each decade to a suite of biological and socioeconomic factors relevant to the effectiveness of conservation resource allocation decisions. Through time, these variables are able to explain greater spatial variation in the levels of investment into different states. The richness of native species per state showed the strongest association with overall investment levels. However, land costs also influenced investment patterns in recent decades but in ways that differed when measured by the overall area protected and by the money spent to protect it.","container-title":"Biological Conservation","DOI":"10.1016/j.biocon.2013.02.007","ISSN":"0006-3207","journalAbbreviation":"Biological Conservation","language":"en","page":"223-229","source":"ScienceDirect","title":"Changing spatial patterns of conservation investment by a major land trust","volume":"161","author":[{"family":"Fishburn","given":"Isla S."},{"family":"Boyer","given":"Alison G."},{"family":"Kareiva","given":"Peter"},{"family":"Gaston","given":"Kevin J."},{"family":"Armsworth","given":"Paul R."}],"issued":{"date-parts":[["2013",5,1]]}}}],"schema":"https://github.com/citation-style-language/schema/raw/master/csl-citation.json"}</w:instrText>
      </w:r>
      <w:r>
        <w:fldChar w:fldCharType="separate"/>
      </w:r>
      <w:bookmarkStart w:id="55" w:name="__Fieldmark__4433_3152066262"/>
      <w:r>
        <w:rPr>
          <w:rFonts w:cs="Calibri"/>
        </w:rPr>
        <w:t>(</w:t>
      </w:r>
      <w:bookmarkStart w:id="56" w:name="__Fieldmark__315_362668386"/>
      <w:r>
        <w:rPr>
          <w:rFonts w:cs="Calibri"/>
        </w:rPr>
        <w:t>Fishburn et al., 2013)</w:t>
      </w:r>
      <w:r>
        <w:fldChar w:fldCharType="end"/>
      </w:r>
      <w:bookmarkEnd w:id="55"/>
      <w:bookmarkEnd w:id="56"/>
      <w:r>
        <w:t xml:space="preserve">, and impact mapping </w:t>
      </w:r>
      <w:r>
        <w:fldChar w:fldCharType="begin"/>
      </w:r>
      <w:r>
        <w:instrText>ADDIN ZOTERO_ITEM CSL_CITATION {"citationID":"Qq9htVBn","properties":{"formattedCitation":"(Tulloch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w:instrText>
      </w:r>
      <w:r>
        <w:fldChar w:fldCharType="separate"/>
      </w:r>
      <w:bookmarkStart w:id="57" w:name="__Fieldmark__4440_3152066262"/>
      <w:r>
        <w:rPr>
          <w:rFonts w:cs="Calibri"/>
        </w:rPr>
        <w:t>(</w:t>
      </w:r>
      <w:bookmarkStart w:id="58" w:name="__Fieldmark__320_362668386"/>
      <w:r>
        <w:rPr>
          <w:rFonts w:cs="Calibri"/>
        </w:rPr>
        <w:t>Tulloch et al., 2020)</w:t>
      </w:r>
      <w:r>
        <w:fldChar w:fldCharType="end"/>
      </w:r>
      <w:bookmarkEnd w:id="57"/>
      <w:bookmarkEnd w:id="58"/>
      <w:r>
        <w:t xml:space="preserve">. The next question, which is equally important yet largely unanswered, is once land has been selected or acquired for conservation, how should the authority responsible for its management invest finite conservation resources over the next five, ten, thirty, or fifty years to minimise biodiversity loss?  </w:t>
      </w:r>
    </w:p>
    <w:p w14:paraId="14932AA1" w14:textId="77777777" w:rsidR="00253AB2" w:rsidRDefault="003008FF">
      <w:r>
        <w:t xml:space="preserve">One of the main challenges associated with assessing future conservation implementation and predicting outcomes is the inherent uncertainty surrounding future conditions </w:t>
      </w:r>
      <w:r>
        <w:fldChar w:fldCharType="begin"/>
      </w:r>
      <w:r>
        <w:instrText>ADDIN ZOTERO_ITEM CSL_CITATION {"citationID":"61KWm7IU","properties":{"formattedCitation":"(McBride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w:instrText>
      </w:r>
      <w:r>
        <w:fldChar w:fldCharType="separate"/>
      </w:r>
      <w:bookmarkStart w:id="59" w:name="__Fieldmark__4450_3152066262"/>
      <w:r>
        <w:rPr>
          <w:rFonts w:cs="Calibri"/>
        </w:rPr>
        <w:t>(</w:t>
      </w:r>
      <w:bookmarkStart w:id="60" w:name="__Fieldmark__333_362668386"/>
      <w:r>
        <w:rPr>
          <w:rFonts w:cs="Calibri"/>
        </w:rPr>
        <w:t>McBride et al., 2007)</w:t>
      </w:r>
      <w:r>
        <w:fldChar w:fldCharType="end"/>
      </w:r>
      <w:bookmarkEnd w:id="59"/>
      <w:bookmarkEnd w:id="60"/>
      <w:r>
        <w:t xml:space="preserve">. Previous studies have investigated the effects of investment uncertainty (transaction uncertainty and performance uncertainty) on the optimal allocation of conservation funds to land acquisition </w:t>
      </w:r>
      <w:r>
        <w:fldChar w:fldCharType="begin"/>
      </w:r>
      <w:r>
        <w:instrText>ADDIN ZOTERO_ITEM CSL_CITATION {"citationID":"xSgimL87","properties":{"formattedCitation":"(McBride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w:instrText>
      </w:r>
      <w:r>
        <w:fldChar w:fldCharType="separate"/>
      </w:r>
      <w:bookmarkStart w:id="61" w:name="__Fieldmark__4457_3152066262"/>
      <w:r>
        <w:rPr>
          <w:rFonts w:cs="Calibri"/>
        </w:rPr>
        <w:t>(</w:t>
      </w:r>
      <w:bookmarkStart w:id="62" w:name="__Fieldmark__340_362668386"/>
      <w:r>
        <w:rPr>
          <w:rFonts w:cs="Calibri"/>
        </w:rPr>
        <w:t>McBride et al., 2007)</w:t>
      </w:r>
      <w:r>
        <w:fldChar w:fldCharType="end"/>
      </w:r>
      <w:bookmarkEnd w:id="61"/>
      <w:bookmarkEnd w:id="62"/>
      <w:r>
        <w:t xml:space="preserve">, and uncertainty surrounding future site conditions (availability and ecological condition) and how this influences the optimal combination of short- and long-term conservation contracts with private landowners </w:t>
      </w:r>
      <w:r>
        <w:fldChar w:fldCharType="begin"/>
      </w:r>
      <w:r>
        <w:instrText>ADDIN ZOTERO_ITEM CSL_CITATION {"citationID":"txBsDzKB","properties":{"formattedCitation":"(Lennox and Armsworth, 2011)","plainCitation":"(Lennox and Armsworth, 2011)","noteIndex":0},"citationItems":[{"id":2687,"uris":["http://zotero.org/users/2170232/items/RHNW9LNX"],"uri":["http://zotero.org/users/2170232/items/RHNW9LNX"],"itemData":{"id":2687,"type":"article-journal","abstract":"Acquisition of land rights has become a primary tool used to protect terrestrial biodiversity. Fixed length contracts are often used when trying to secure conservation benefits on private land in agri-environment schemes and payment for environmental services schemes, but the duration of the conservation contracts used in different programmes varies. To date, very little research has been undertaken to determine the situations in which contracts of differing lengths are optimal or when conservation agencies or groups should use a portfolio of different contract lengths rather than relying on a single type. Using stochastic dynamic programming and related heuristic methods, we investigate how the choice between short or long conservation contracts is affected by uncertainty regarding the future availability of sites and their ecological condition. We also examine the benefits offered by using a portfolio of different contract lengths. Conservation agencies must pay private landowners a premium to secure longer agreements and because of this, shorter contracts are advantageous if sites are likely to remain available for conservation in the future. Long contracts are preferred when future site availability becomes more unlikely. In contrast to uncertainty over site availability, uncertainty over future ecological conditions has little effect on contract selection and only markedly influences the choice between short and long contracts when there is heterogeneity across sites in expected conservation outcomes and future availability of sites is also uncertain. Finally, when future site availability is unlikely, the use of a portfolio of short and long contracts would offer greater conservation gains than using either type in isolation, even though this option is not yet one that is commonly found in conservation practice.","container-title":"Ecological Modelling","DOI":"10.1016/j.ecolmodel.2011.04.033","ISSN":"0304-3800","issue":"15","journalAbbreviation":"Ecological Modelling","language":"en","page":"2856-2866","source":"ScienceDirect","title":"Suitability of short or long conservation contracts under ecological and socio-economic uncertainty","volume":"222","author":[{"family":"Lennox","given":"Gareth D."},{"family":"Armsworth","given":"Paul R."}],"issued":{"date-parts":[["2011",8,10]]}}}],"schema":"https://github.com/citation-style-language/schema/raw/master/csl-citation.json"}</w:instrText>
      </w:r>
      <w:r>
        <w:fldChar w:fldCharType="separate"/>
      </w:r>
      <w:bookmarkStart w:id="63" w:name="__Fieldmark__4464_3152066262"/>
      <w:r>
        <w:rPr>
          <w:rFonts w:cs="Calibri"/>
        </w:rPr>
        <w:t>(</w:t>
      </w:r>
      <w:bookmarkStart w:id="64" w:name="__Fieldmark__347_362668386"/>
      <w:r>
        <w:rPr>
          <w:rFonts w:cs="Calibri"/>
        </w:rPr>
        <w:t>Lennox and Armsworth, 2011)</w:t>
      </w:r>
      <w:r>
        <w:fldChar w:fldCharType="end"/>
      </w:r>
      <w:bookmarkEnd w:id="63"/>
      <w:bookmarkEnd w:id="64"/>
      <w:r>
        <w:t xml:space="preserve">. Yet the uncertainty surrounding changing social-ecological conditions within a single site or landscape over time, and how this may affect biological resources given different investment strategies by the management authority, has yet to be investigated. The global human population is increasing, particularly around protected areas and other ecologically rich landscapes </w:t>
      </w:r>
      <w:r>
        <w:fldChar w:fldCharType="begin"/>
      </w:r>
      <w:r>
        <w:instrText>ADDIN ZOTERO_ITEM CSL_CITATION {"citationID":"3FLyxi0w","properties":{"formattedCitation":"(Wittemyer et al., 2008)","plainCitation":"(Wittemyer et al., 2008)","noteIndex":0},"citationItems":[{"id":694,"uris":["http://zotero.org/users/2170232/items/AZHF6NGK"],"uri":["http://zotero.org/users/2170232/items/AZHF6NGK"],"itemData":{"id":694,"type":"article-journal","container-title":"Science","DOI":"10.1126/science.1158900","ISSN":"0036-8075, 1095-9203","issue":"5885","language":"en","page":"123-126","source":"CrossRef","title":"Accelerated Human Population Growth at Protected Area Edges","volume":"321","author":[{"family":"Wittemyer","given":"G."},{"family":"Elsen","given":"P."},{"family":"Bean","given":"W. T."},{"family":"Burton","given":"A. C. O."},{"family":"Brashares","given":"J. S."}],"issued":{"date-parts":[["2008",7,4]]}}}],"schema":"https://github.com/citation-style-language/schema/raw/master/csl-citation.json"}</w:instrText>
      </w:r>
      <w:r>
        <w:fldChar w:fldCharType="separate"/>
      </w:r>
      <w:bookmarkStart w:id="65" w:name="__Fieldmark__4471_3152066262"/>
      <w:r>
        <w:rPr>
          <w:rFonts w:cs="Calibri"/>
        </w:rPr>
        <w:t>(</w:t>
      </w:r>
      <w:bookmarkStart w:id="66" w:name="__Fieldmark__357_362668386"/>
      <w:r>
        <w:rPr>
          <w:rFonts w:cs="Calibri"/>
        </w:rPr>
        <w:t>Wittemyer et al., 2008)</w:t>
      </w:r>
      <w:r>
        <w:fldChar w:fldCharType="end"/>
      </w:r>
      <w:bookmarkEnd w:id="65"/>
      <w:bookmarkEnd w:id="66"/>
      <w:r>
        <w:t xml:space="preserve">, and increasing human populations within these areas increase pressure on natural resources </w:t>
      </w:r>
      <w:r>
        <w:fldChar w:fldCharType="begin"/>
      </w:r>
      <w:r>
        <w:instrText>ADDIN ZOTERO_ITEM CSL_CITATION {"citationID":"6HYlQLBl","properties":{"formattedCitation":"(Lindsey et al., 2014)","plainCitation":"(Lindsey et al., 2014)","noteIndex":0},"citationItems":[{"id":2407,"uris":["http://zotero.org/users/2170232/items/3K5PFYE9"],"uri":["http://zotero.org/users/2170232/items/3K5PFYE9"],"itemData":{"id":2407,"type":"article-journal","abstract":"Many African protected areas (PAs) are not functioning effectively. We reviewed the performance of Zambia’s PA network and provide insights into how their effectiveness might be improved. Zambia’s PAs are under-performing in ecological, economic and social terms. Reasons include: a) rapidly expanding human populations, poverty and open-access systems in Game Management Areas (GMAs) resulting in widespread bushmeat poaching and habitat encroachment; b) underfunding of the Zambia Wildlife Authority (ZAWA) resulting in inadequate law enforcement; c) reliance of ZAWA on extracting revenues from GMAs to cover operational costs which has prevented proper devolution of user-rights over wildlife to communities; d) on-going marginalization of communities from legal benefits from wildlife; e) under-development of the photo-tourism industry with the effect that earnings are limited to a fraction of the PA network; f) unfavourable terms and corruption which discourage good practice and adequate investment by hunting operators in GMAs; g) blurred responsibilities regarding anti-poaching in GMAs resulting in under-investment by all stakeholders. The combined effect of these challenges has been a major reduction in wildlife densities in most PAs and the loss of habitat in GMAs. Wildlife fares better in areas with investment from the private and/or NGO sector and where human settlement is absent. There is a need for: elevated government funding for ZAWA; greater international donor investment in protected area management; a shift in the role of ZAWA such that they focus primarily on national parks while facilitating the development of wildlife-based land uses by other stakeholders elsewhere; and new models for the functioning of GMAs based on joint-ventures between communities and the private and/or NGO sector. Such joint-ventures should provide defined communities with ownership of land, user-rights over wildlife and aim to attract long-term private/donor investment. These recommendations are relevant for many of the under-funded PAs occurring in other African countries.","container-title":"PLOS ONE","DOI":"10.1371/journal.pone.0094109","ISSN":"1932-6203","issue":"5","journalAbbreviation":"PLOS ONE","language":"en","note":"publisher: Public Library of Science","page":"e94109","source":"PLoS Journals","title":"Underperformance of African Protected Area Networks and the Case for New Conservation Models: Insights from Zambia","title-short":"Underperformance of African Protected Area Networks and the Case for New Conservation Models","volume":"9","author":[{"family":"Lindsey","given":"Peter A."},{"family":"Nyirenda","given":"Vincent R."},{"family":"Barnes","given":"Jonathan I."},{"family":"Becker","given":"Matthew S."},{"family":"McRobb","given":"Rachel"},{"family":"Tambling","given":"Craig J."},{"family":"Taylor","given":"W. Andrew"},{"family":"Watson","given":"Frederick G."},{"family":"Rolfes","given":"Michael","non-dropping-particle":"t’Sas-"}],"issued":{"date-parts":[["2014",5,21]]}}}],"schema":"https://github.com/citation-style-language/schema/raw/master/csl-citation.json"}</w:instrText>
      </w:r>
      <w:r>
        <w:fldChar w:fldCharType="separate"/>
      </w:r>
      <w:bookmarkStart w:id="67" w:name="__Fieldmark__4478_3152066262"/>
      <w:r>
        <w:rPr>
          <w:rFonts w:cs="Calibri"/>
        </w:rPr>
        <w:t>(</w:t>
      </w:r>
      <w:bookmarkStart w:id="68" w:name="__Fieldmark__362_362668386"/>
      <w:r>
        <w:rPr>
          <w:rFonts w:cs="Calibri"/>
        </w:rPr>
        <w:t>Lindsey et al., 2014)</w:t>
      </w:r>
      <w:r>
        <w:fldChar w:fldCharType="end"/>
      </w:r>
      <w:bookmarkEnd w:id="67"/>
      <w:bookmarkEnd w:id="68"/>
      <w:r>
        <w:t xml:space="preserve">. Therefore, understanding how investment decisions by landscape managers affect system dynamics in the context of increasing human pressure and uncertainty will be critical for developing strategies that maximise conservation gains. </w:t>
      </w:r>
      <w:commentRangeStart w:id="69"/>
      <w:r>
        <w:t>We are not aware of any previous studies that have investigated these aspects of conservation investment within social-ecological systems.</w:t>
      </w:r>
      <w:commentRangeEnd w:id="69"/>
      <w:r>
        <w:commentReference w:id="69"/>
      </w:r>
      <w:r>
        <w:t xml:space="preserve"> Lessons can be learnt from empirical studies that examine past strategies and the subsequent observed outcomes </w:t>
      </w:r>
      <w:r>
        <w:fldChar w:fldCharType="begin"/>
      </w:r>
      <w:r>
        <w:instrText>ADDIN ZOTERO_ITEM CSL_CITATION {"citationID":"sDuRQSVc","properties":{"formattedCitation":"(Santana et al., 2014)","plainCitation":"(Santana et al., 2014)","noteIndex":0},"citationItems":[{"id":2683,"uris":["http://zotero.org/users/2170232/items/TV7JF2Q6"],"uri":["http://zotero.org/users/2170232/items/TV7JF2Q6"],"itemData":{"id":2683,"type":"article-journal","abstract":"Evaluating the effectiveness of conservation funding is crucial for correct allocation of limited resources. Here we used bird monitoring data to assess the effects of long-term conservation investment in a Natura 2000 (N2000) bird protection area (PA), which during two decades benefited from protection regulations, conservation projects, and agri-environment schemes. Variation between 1995–1997 and 2010–2012 in richness and abundance of flagship (Otis tarda, Tetrax tetrax, and Falco naumanni) and specialized fallow field species were more favorable (i.e., increased more or declined less) inside the PA than in a nearby control area. However, the reverse was found for total bird species, farmland, ground-nesting and steppe species, species associated to ploughed fields, and species of European conservation concern. Enhancing the effectiveness of conservation investment in N2000 farmland may require a greater focus on the wider biodiversity alongside that currently devoted to flagship species, as well as improved matching between conservation and agricultural policies.","container-title":"Conservation Letters","DOI":"https://doi.org/10.1111/conl.12077","ISSN":"1755-263X","issue":"5","language":"en","note":"_eprint: https://conbio.onlinelibrary.wiley.com/doi/pdf/10.1111/conl.12077","page":"467-477","source":"Wiley Online Library","title":"Mixed Effects of Long-Term Conservation Investment in Natura 2000 Farmland","volume":"7","author":[{"family":"Santana","given":"Joana"},{"family":"Reino","given":"Luís"},{"family":"Stoate","given":"Chris"},{"family":"Borralho","given":"Rui"},{"family":"Carvalho","given":"Carlos Rio"},{"family":"Schindler","given":"Stefan"},{"family":"Moreira","given":"Francisco"},{"family":"Bugalho","given":"Miguel N."},{"family":"Ribeiro","given":"Paulo Flores"},{"family":"Santos","given":"José Lima"},{"family":"Vaz","given":"Alexandre"},{"family":"Morgado","given":"Rui"},{"family":"Porto","given":"Miguel"},{"family":"Beja","given":"Pedro"}],"issued":{"date-parts":[["2014"]]}}}],"schema":"https://github.com/citation-style-language/schema/raw/master/csl-citation.json"}</w:instrText>
      </w:r>
      <w:r>
        <w:fldChar w:fldCharType="separate"/>
      </w:r>
      <w:bookmarkStart w:id="70" w:name="__Fieldmark__4491_3152066262"/>
      <w:r>
        <w:rPr>
          <w:rFonts w:cs="Calibri"/>
        </w:rPr>
        <w:t>(Santana et al., 2014)</w:t>
      </w:r>
      <w:bookmarkStart w:id="71" w:name="__Fieldmark__368_362668386"/>
      <w:bookmarkEnd w:id="71"/>
      <w:r>
        <w:fldChar w:fldCharType="end"/>
      </w:r>
      <w:bookmarkEnd w:id="70"/>
      <w:r>
        <w:t xml:space="preserve">, but using such data to project future social-ecological conditions and system dynamics is at best challenging, and at worst misleading </w:t>
      </w:r>
      <w:r>
        <w:fldChar w:fldCharType="begin"/>
      </w:r>
      <w:r>
        <w:instrText>ADDIN ZOTERO_ITEM CSL_CITATION {"citationID":"igxjOgdi","properties":{"formattedCitation":"(Mouquet et al., 2015)","plainCitation":"(Mouquet et al., 2015)","noteIndex":0},"citationItems":[{"id":2775,"uris":["http://zotero.org/users/2170232/items/J6CK5377"],"uri":["http://zotero.org/users/2170232/items/J6CK5377"],"itemData":{"id":2775,"type":"article-journal","abstract":"In a rapidly changing world, ecology has the potential to move from empirical and conceptual stages to application and management issues. It is now possible to make large-scale predictions up to continental or global scales, ranging from the future distribution of biological diversity to changes in ecosystem functioning and services. With these recent developments, ecology has a historical opportunity to become a major actor in the development of a sustainable human society. With this opportunity, however, also comes an important responsibility in developing appropriate predictive models, correctly interpreting their outcomes and communicating their limitations. There is also a danger that predictions grow faster than our understanding of ecological systems, resulting in a gap between the scientists generating the predictions and stakeholders using them (conservation biologists, environmental managers, journalists, policymakers). Here, we use the context provided by the current surge of ecological predictions on the future of biodiversity to clarify what prediction means, and to pinpoint the challenges that should be addressed in order to improve predictive ecological models and the way they are understood and used. Synthesis and applications. Ecologists face several challenges to ensure the healthy development of an operational predictive ecological science: (i) clarity on the distinction between explanatory and anticipatory predictions; (ii) developing new theories at the interface between explanatory and anticipatory predictions; (iii) open data to test and validate predictions; (iv) making predictions operational; and (v) developing a genuine ethics of prediction.","container-title":"Journal of Applied Ecology","DOI":"10.1111/1365-2664.12482","ISSN":"1365-2664","issue":"5","language":"en","note":"_eprint: https://besjournals.onlinelibrary.wiley.com/doi/pdf/10.1111/1365-2664.12482","page":"1293-1310","source":"Wiley Online Library","title":"REVIEW: Predictive ecology in a changing world","title-short":"REVIEW","volume":"52","author":[{"family":"Mouquet","given":"Nicolas"},{"family":"Lagadeuc","given":"Yvan"},{"family":"Devictor","given":"Vincent"},{"family":"Doyen","given":"Luc"},{"family":"Duputié","given":"Anne"},{"family":"Eveillard","given":"Damien"},{"family":"Faure","given":"Denis"},{"family":"Garnier","given":"Eric"},{"family":"Gimenez","given":"Olivier"},{"family":"Huneman","given":"Philippe"},{"family":"Jabot","given":"Franck"},{"family":"Jarne","given":"Philippe"},{"family":"Joly","given":"Dominique"},{"family":"Julliard","given":"Romain"},{"family":"Kéfi","given":"Sonia"},{"family":"Kergoat","given":"Gael J."},{"family":"Lavorel","given":"Sandra"},{"family":"Gall","given":"Line Le"},{"family":"Meslin","given":"Laurence"},{"family":"Morand","given":"Serge"},{"family":"Morin","given":"Xavier"},{"family":"Morlon","given":"Hélène"},{"family":"Pinay","given":"Gilles"},{"family":"Pradel","given":"Roger"},{"family":"Schurr","given":"Frank M."},{"family":"Thuiller","given":"Wilfried"},{"family":"Loreau","given":"Michel"}],"issued":{"date-parts":[["2015"]]}}}],"schema":"https://github.com/citation-style-language/schema/raw/master/csl-citation.json"}</w:instrText>
      </w:r>
      <w:r>
        <w:fldChar w:fldCharType="separate"/>
      </w:r>
      <w:bookmarkStart w:id="72" w:name="__Fieldmark__4499_3152066262"/>
      <w:r>
        <w:rPr>
          <w:rFonts w:cs="Calibri"/>
        </w:rPr>
        <w:t>(Mouquet et al., 2015)</w:t>
      </w:r>
      <w:bookmarkStart w:id="73" w:name="__Fieldmark__380_362668386"/>
      <w:bookmarkEnd w:id="73"/>
      <w:r>
        <w:fldChar w:fldCharType="end"/>
      </w:r>
      <w:bookmarkEnd w:id="72"/>
      <w:r>
        <w:t xml:space="preserve">. In contrast to empirical studies, simulation modelling offers an analytical environment within which system dynamics can be stress tested without any real-world consequences. </w:t>
      </w:r>
    </w:p>
    <w:p w14:paraId="6CD72A44" w14:textId="77777777" w:rsidR="00253AB2" w:rsidRDefault="003008FF">
      <w:r>
        <w:t xml:space="preserve">Conservationists have for many years relied on both theory and empirical generalisations to make urgent decisions when appropriate data have been lacking </w:t>
      </w:r>
      <w:r>
        <w:fldChar w:fldCharType="begin"/>
      </w:r>
      <w:r>
        <w:instrText>ADDIN ZOTERO_ITEM CSL_CITATION {"citationID":"RoZodIVA","properties":{"formattedCitation":"(Doak and Mills, 1994)","plainCitation":"(Doak and Mills, 1994)","noteIndex":0},"citationItems":[{"id":2778,"uris":["http://zotero.org/users/2170232/items/8UVTXDKX"],"uri":["http://zotero.org/users/2170232/items/8UVTXDKX"],"itemData":{"id":2778,"type":"article-journal","container-title":"Ecology","DOI":"10.2307/1941720","ISSN":"0012-9658","issue":"3","note":"publisher: Ecological Society of America","page":"615-626","source":"JSTOR","title":"A Useful Role for Theory in Conservation","volume":"75","author":[{"family":"Doak","given":"Daniel F."},{"family":"Mills","given":"L. Scott"}],"issued":{"date-parts":[["1994"]]}}}],"schema":"https://github.com/citation-style-language/schema/raw/master/csl-citation.json"}</w:instrText>
      </w:r>
      <w:r>
        <w:fldChar w:fldCharType="separate"/>
      </w:r>
      <w:bookmarkStart w:id="74" w:name="__Fieldmark__4510_3152066262"/>
      <w:r>
        <w:rPr>
          <w:rFonts w:cs="Calibri"/>
        </w:rPr>
        <w:t>(</w:t>
      </w:r>
      <w:bookmarkStart w:id="75" w:name="__Fieldmark__395_362668386"/>
      <w:r>
        <w:rPr>
          <w:rFonts w:cs="Calibri"/>
        </w:rPr>
        <w:t>Doak and Mills, 1994)</w:t>
      </w:r>
      <w:r>
        <w:fldChar w:fldCharType="end"/>
      </w:r>
      <w:bookmarkEnd w:id="74"/>
      <w:bookmarkEnd w:id="75"/>
      <w:r>
        <w:t xml:space="preserve">. Perhaps borne out of necessity in the past, theoretical models are now seen as important tools for ecologists and conservation biologists to improve understanding of their study systems </w:t>
      </w:r>
      <w:r>
        <w:fldChar w:fldCharType="begin"/>
      </w:r>
      <w:r>
        <w:instrText>ADDIN ZOTERO_ITEM CSL_CITATION {"citationID":"xN3iqkFy","properties":{"formattedCitation":"(Green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w:instrText>
      </w:r>
      <w:r>
        <w:fldChar w:fldCharType="separate"/>
      </w:r>
      <w:bookmarkStart w:id="76" w:name="__Fieldmark__4517_3152066262"/>
      <w:r>
        <w:rPr>
          <w:rFonts w:cs="Calibri"/>
        </w:rPr>
        <w:t>(</w:t>
      </w:r>
      <w:bookmarkStart w:id="77" w:name="__Fieldmark__408_362668386"/>
      <w:r>
        <w:rPr>
          <w:rFonts w:cs="Calibri"/>
        </w:rPr>
        <w:t>Green et al., 2005)</w:t>
      </w:r>
      <w:r>
        <w:fldChar w:fldCharType="end"/>
      </w:r>
      <w:bookmarkEnd w:id="76"/>
      <w:bookmarkEnd w:id="77"/>
      <w:r>
        <w:t xml:space="preserve">. Mathematical models offer the opportunity to take the well-studied component parts of a complex system and reassemble them in ways that capture their fundamental properties whilst allowing for </w:t>
      </w:r>
      <w:r>
        <w:lastRenderedPageBreak/>
        <w:t xml:space="preserve">the interrogation of system dynamics </w:t>
      </w:r>
      <w:r>
        <w:fldChar w:fldCharType="begin"/>
      </w:r>
      <w:r>
        <w:instrText>ADDIN ZOTERO_ITEM CSL_CITATION {"citationID":"ZglHXy3J","properties":{"formattedCitation":"(Wilson, 1999)","plainCitation":"(Wilson, 1999)","noteIndex":0},"citationItems":[{"id":2781,"uris":["http://zotero.org/users/2170232/items/KQ9VXQX5"],"uri":["http://zotero.org/users/2170232/items/KQ9VXQX5"],"itemData":{"id":2781,"type":"book","abstract":"An enormous intellectual adventure. In this groundbreaking new book, the American biologist Edward O. Wilson, considered to be one of the world's greatest living scientists, argues for the fundamental unity of all knowledge and the need to search for consilience--the proof that everything in our world is organized in terms of a small number of fundamental natural laws that comprise the principles underlying every branch of learning. Professor Wilson, the pioneer of sociobiology and biodiversity, now once again breaks out of the conventions of current thinking. He shows how and why our explosive rise in intellectual mastery of the truths of our universe has its roots in the ancient Greek concept of an intrinsic orderliness that governs our cosmos and the human species--a vision that found its apogee in the Age of Enlightenment, then gradually was lost in the increasing fragmentation and specialization of knowledge in the last two centuries. Drawing on the physical sciences and biology, anthropology, psychology, religion, philosophy, and the arts, Professor Wilson shows why the goals of the original Enlightenment are surging back to life, why they are reappearing on the very frontiers of science and humanistic scholarship, and how they are beginning to sketch themselves as the blueprint of our world as it most profoundly, elegantly, and excitingly is.","ISBN":"978-0-679-76867-8","language":"en","number-of-pages":"382","publisher":"Vintage Books","source":"Google Books","title":"Consilience: The Unity of Knowledge","title-short":"Consilience","author":[{"family":"Wilson","given":"Edward O."}],"issued":{"date-parts":[["1999"]]}}}],"schema":"https://github.com/citation-style-language/schema/raw/master/csl-citation.json"}</w:instrText>
      </w:r>
      <w:r>
        <w:fldChar w:fldCharType="separate"/>
      </w:r>
      <w:bookmarkStart w:id="78" w:name="__Fieldmark__4525_3152066262"/>
      <w:r>
        <w:rPr>
          <w:rFonts w:cs="Calibri"/>
        </w:rPr>
        <w:t>(</w:t>
      </w:r>
      <w:bookmarkStart w:id="79" w:name="__Fieldmark__418_362668386"/>
      <w:r>
        <w:rPr>
          <w:rFonts w:cs="Calibri"/>
        </w:rPr>
        <w:t>Wilson, 1999)</w:t>
      </w:r>
      <w:r>
        <w:fldChar w:fldCharType="end"/>
      </w:r>
      <w:bookmarkEnd w:id="78"/>
      <w:bookmarkEnd w:id="79"/>
      <w:r>
        <w:t xml:space="preserve">. Such models require complex systems to be carefully simplified so that </w:t>
      </w:r>
      <w:commentRangeStart w:id="80"/>
      <w:r>
        <w:t>theories</w:t>
      </w:r>
      <w:commentRangeEnd w:id="80"/>
      <w:r>
        <w:commentReference w:id="80"/>
      </w:r>
      <w:r>
        <w:t xml:space="preserve"> can be tested within a manageable environment whilst ensuring fundamental processes are honoured. The simplification of models to develop </w:t>
      </w:r>
      <w:del w:id="81" w:author="Brad Duthie" w:date="2021-11-07T23:50:00Z">
        <w:r>
          <w:delText>and t</w:delText>
        </w:r>
      </w:del>
      <w:commentRangeStart w:id="82"/>
      <w:commentRangeEnd w:id="82"/>
      <w:ins w:id="83" w:author="Brad Duthie" w:date="2021-11-07T23:51:00Z">
        <w:r>
          <w:commentReference w:id="82"/>
        </w:r>
      </w:ins>
      <w:del w:id="84" w:author="Brad Duthie" w:date="2021-11-07T23:50:00Z">
        <w:r>
          <w:delText xml:space="preserve">est </w:delText>
        </w:r>
      </w:del>
      <w:r>
        <w:t xml:space="preserve">theory has been seen as an important approach for decades, with the understanding that building models that are all at once manageable, general, realistic, and precise is impossible </w:t>
      </w:r>
      <w:r>
        <w:fldChar w:fldCharType="begin"/>
      </w:r>
      <w:r>
        <w:instrText>ADDIN ZOTERO_ITEM CSL_CITATION {"citationID":"jGgzWc3W","properties":{"formattedCitation":"(Levins, 1966)","plainCitation":"(Levins, 1966)","noteIndex":0},"citationItems":[{"id":2777,"uris":["http://zotero.org/users/2170232/items/EEPQVVTE"],"uri":["http://zotero.org/users/2170232/items/EEPQVVTE"],"itemData":{"id":2777,"type":"article-journal","container-title":"American Scientist","ISSN":"0003-0996","issue":"4","note":"publisher: Sigma Xi, The Scientific Research Society","page":"421-431","source":"JSTOR","title":"The strategy of model building in population biology","volume":"54","author":[{"family":"Levins","given":"Richard"}],"issued":{"date-parts":[["1966"]]}}}],"schema":"https://github.com/citation-style-language/schema/raw/master/csl-citation.json"}</w:instrText>
      </w:r>
      <w:r>
        <w:fldChar w:fldCharType="separate"/>
      </w:r>
      <w:bookmarkStart w:id="85" w:name="__Fieldmark__4532_3152066262"/>
      <w:r>
        <w:rPr>
          <w:rFonts w:cs="Calibri"/>
        </w:rPr>
        <w:t>(</w:t>
      </w:r>
      <w:bookmarkStart w:id="86" w:name="__Fieldmark__434_362668386"/>
      <w:r>
        <w:rPr>
          <w:rFonts w:cs="Calibri"/>
        </w:rPr>
        <w:t>Levins, 1966)</w:t>
      </w:r>
      <w:r>
        <w:fldChar w:fldCharType="end"/>
      </w:r>
      <w:bookmarkEnd w:id="85"/>
      <w:bookmarkEnd w:id="86"/>
      <w:r>
        <w:t xml:space="preserve">. The importance and utility of simple theoretical models is easily forgotten in this age of exponentially increasing computing power and advanced statistical techniques, which allow researchers to move towards increasingly complex models and analyses. However, adding complexity and detail to models is not always the best approach as increases in complexity require more data and computation time, analysis and interpretation become more difficult, and the ability to generalise is lost </w:t>
      </w:r>
      <w:r>
        <w:fldChar w:fldCharType="begin"/>
      </w:r>
      <w:r>
        <w:instrText>ADDIN ZOTERO_ITEM CSL_CITATION {"citationID":"67WMBkWY","properties":{"formattedCitation":"(Green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w:instrText>
      </w:r>
      <w:r>
        <w:fldChar w:fldCharType="separate"/>
      </w:r>
      <w:bookmarkStart w:id="87" w:name="__Fieldmark__4539_3152066262"/>
      <w:r>
        <w:rPr>
          <w:rFonts w:cs="Calibri"/>
        </w:rPr>
        <w:t>(</w:t>
      </w:r>
      <w:bookmarkStart w:id="88" w:name="__Fieldmark__458_362668386"/>
      <w:r>
        <w:rPr>
          <w:rFonts w:cs="Calibri"/>
        </w:rPr>
        <w:t>Green et al., 2005)</w:t>
      </w:r>
      <w:r>
        <w:fldChar w:fldCharType="end"/>
      </w:r>
      <w:bookmarkEnd w:id="87"/>
      <w:bookmarkEnd w:id="88"/>
      <w:r>
        <w:t xml:space="preserve">. Social-ecological systems (SES) are fundamentally complex, dynamic systems that are characterised by non-linear relationships and feedbacks between multiple social and ecological sub-systems </w:t>
      </w:r>
      <w:r>
        <w:fldChar w:fldCharType="begin"/>
      </w:r>
      <w:r>
        <w:instrText>ADDIN ZOTERO_ITEM CSL_CITATION {"citationID":"uybvQwgt","properties":{"formattedCitation":"(Berkes et al., 2000)","plainCitation":"(Berkes et al., 2000)","noteIndex":0},"citationItems":[{"id":1197,"uris":["http://zotero.org/users/2170232/items/U3KDZYRG"],"uri":["http://zotero.org/users/2170232/items/U3KDZYRG"],"itemData":{"id":1197,"type":"book","publisher":"Cambridge University Press","source":"Google Scholar","title":"Linking social and ecological systems: management practices and social mechanisms for building resilience","title-short":"Linking social and ecological systems","author":[{"family":"Berkes","given":"Fikret"},{"family":"Folke","given":"Carl"},{"family":"Colding","given":"Johan"}],"issued":{"date-parts":[["2000"]]}}}],"schema":"https://github.com/citation-style-language/schema/raw/master/csl-citation.json"}</w:instrText>
      </w:r>
      <w:r>
        <w:fldChar w:fldCharType="separate"/>
      </w:r>
      <w:bookmarkStart w:id="89" w:name="__Fieldmark__4546_3152066262"/>
      <w:r>
        <w:rPr>
          <w:rFonts w:cs="Calibri"/>
        </w:rPr>
        <w:t>(</w:t>
      </w:r>
      <w:bookmarkStart w:id="90" w:name="__Fieldmark__467_362668386"/>
      <w:r>
        <w:rPr>
          <w:rFonts w:cs="Calibri"/>
        </w:rPr>
        <w:t>Berkes et al., 2000)</w:t>
      </w:r>
      <w:r>
        <w:fldChar w:fldCharType="end"/>
      </w:r>
      <w:bookmarkEnd w:id="89"/>
      <w:bookmarkEnd w:id="90"/>
      <w:r>
        <w:t xml:space="preserve">. It is implausible to build a model that captures all components of a SES, and therefore simplified models that simulate the fundamental dynamics are required to test social-ecological theory. Generalised Management Strategy Evaluation (GMSE) is a modelling framework that allows the construction of simplified social-ecological systems that are comprised of four fundamental sub-systems, allowing for a huge variety of theoretical investigations </w:t>
      </w:r>
      <w:r>
        <w:fldChar w:fldCharType="begin"/>
      </w:r>
      <w:r>
        <w:instrText>ADDIN ZOTERO_ITEM CSL_CITATION {"citationID":"lS8fvLgK","properties":{"formattedCitation":"(Bunnefeld et al., 2011; Duthie et al., 2018a)","plainCitation":"(Bunnefeld et al., 2011; Duthie et al., 2018a)","noteIndex":0},"citationItems":[{"id":1012,"uris":["http://zotero.org/users/2170232/items/97HRN4PX"],"uri":["http://zotero.org/users/2170232/items/97HRN4PX"],"itemData":{"id":1012,"type":"article-journal","container-title":"Trends in Ecology &amp; Evolution","DOI":"10.1016/j.tree.2011.05.003","ISSN":"01695347","issue":"9","language":"en","page":"441-447","source":"CrossRef","title":"Management strategy evaluation: a powerful tool for conservation?","title-short":"Management strategy evaluation","volume":"26","author":[{"family":"Bunnefeld","given":"Nils"},{"family":"Hoshino","given":"Eriko"},{"family":"Milner-Gulland","given":"Eleanor J."}],"issued":{"date-parts":[["2011",9]]}}},{"id":2434,"uris":["http://zotero.org/users/2170232/items/FN8CQ3TY"],"uri":["http://zotero.org/users/2170232/items/FN8CQ3TY"],"itemData":{"id":2434,"type":"article-journal","abstract":"Management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w:instrText>
      </w:r>
      <w:r>
        <w:fldChar w:fldCharType="separate"/>
      </w:r>
      <w:bookmarkStart w:id="91" w:name="__Fieldmark__4553_3152066262"/>
      <w:r>
        <w:rPr>
          <w:rFonts w:cs="Calibri"/>
        </w:rPr>
        <w:t>(</w:t>
      </w:r>
      <w:bookmarkStart w:id="92" w:name="__Fieldmark__477_362668386"/>
      <w:r>
        <w:rPr>
          <w:rFonts w:cs="Calibri"/>
        </w:rPr>
        <w:t>Bunnefeld et al., 2011; Duthie et al., 2018a)</w:t>
      </w:r>
      <w:r>
        <w:fldChar w:fldCharType="end"/>
      </w:r>
      <w:bookmarkEnd w:id="91"/>
      <w:bookmarkEnd w:id="92"/>
      <w:r>
        <w:t xml:space="preserve">.  </w:t>
      </w:r>
    </w:p>
    <w:p w14:paraId="157D735C" w14:textId="77777777" w:rsidR="00253AB2" w:rsidRDefault="003008FF">
      <w:r>
        <w:t xml:space="preserve">In this study, we build a widely applicable mechanistic model of a generic conservation landscape and use it to investigate the dynamics between different conservation investment strategies and forest loss, in the context of finite resources and increasing human populations over a period of 50 years. To disentangle and emphasise potential effects of the different investment strategies on forest loss, we simplify the system so that the actions of the human stakeholders are the only factors influencing forest loss, and we push the investment scenarios to their extremes. We use the GMSE modelling framework </w:t>
      </w:r>
      <w:r>
        <w:fldChar w:fldCharType="begin"/>
      </w:r>
      <w:r>
        <w:instrText>ADDIN ZOTERO_ITEM CSL_CITATION {"citationID":"jS2YH3ix","properties":{"formattedCitation":"(Duthie et al., 2018a)","plainCitation":"(Duthie et al., 2018a)","noteIndex":0},"citationItems":[{"id":2434,"uris":["http://zotero.org/users/2170232/items/FN8CQ3TY"],"uri":["http://zotero.org/users/2170232/items/FN8CQ3TY"],"itemData":{"id":2434,"type":"article-journal","abstract":"Management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w:instrText>
      </w:r>
      <w:r>
        <w:fldChar w:fldCharType="separate"/>
      </w:r>
      <w:bookmarkStart w:id="93" w:name="__Fieldmark__4562_3152066262"/>
      <w:r>
        <w:rPr>
          <w:rFonts w:cs="Calibri"/>
        </w:rPr>
        <w:t>(</w:t>
      </w:r>
      <w:bookmarkStart w:id="94" w:name="__Fieldmark__499_362668386"/>
      <w:r>
        <w:rPr>
          <w:rFonts w:cs="Calibri"/>
        </w:rPr>
        <w:t>Duthie et al., 2018a)</w:t>
      </w:r>
      <w:r>
        <w:fldChar w:fldCharType="end"/>
      </w:r>
      <w:bookmarkEnd w:id="93"/>
      <w:bookmarkEnd w:id="94"/>
      <w:r>
        <w:t xml:space="preserve"> to test the effects of five investment scenarios available to the landscape management authority that are designed to reflect real-world conservation funding scenarios: 1) a uniform management budget that does not increase or decrease over the study period, 2) a management budget that increases linearly over time, 3) a management budget that fluctuates in a predictable and regular way, reflecting short-term grant cycles, 4) a management budget that fluctuates randomly and unpredictably, but with only minor variation from the starting value, reflecting a core budget that increases or decreases via short-term grants, and 5) a management budget that fluctuates randomly and unpredictably with high variation from the starting value, reflecting a highly variable budget that has no core quantity, and is therefore entirely governed by short-term grants of varying sizes and durations. This modelling framework is generalised in such a way as to be of interest to landscape managers and conservationists around the world who are reliant on non-linear and unpredictable funding cycles, and offers theoretical insights into the consequences of the business-as-usual conservation funding </w:t>
      </w:r>
      <w:commentRangeStart w:id="95"/>
      <w:commentRangeStart w:id="96"/>
      <w:r>
        <w:t xml:space="preserve">mechanisms.  </w:t>
      </w:r>
      <w:commentRangeEnd w:id="95"/>
      <w:r>
        <w:commentReference w:id="95"/>
      </w:r>
      <w:commentRangeEnd w:id="96"/>
      <w:r>
        <w:commentReference w:id="96"/>
      </w:r>
    </w:p>
    <w:p w14:paraId="08BF3F41" w14:textId="77777777" w:rsidR="00253AB2" w:rsidRDefault="003008FF">
      <w:pPr>
        <w:rPr>
          <w:b/>
          <w:bCs/>
        </w:rPr>
      </w:pPr>
      <w:r>
        <w:rPr>
          <w:b/>
          <w:bCs/>
        </w:rPr>
        <w:t xml:space="preserve">Methods </w:t>
      </w:r>
    </w:p>
    <w:p w14:paraId="2BEA683F" w14:textId="77777777" w:rsidR="00253AB2" w:rsidRDefault="003008FF">
      <w:pPr>
        <w:rPr>
          <w:i/>
          <w:iCs/>
        </w:rPr>
      </w:pPr>
      <w:r>
        <w:rPr>
          <w:i/>
          <w:iCs/>
        </w:rPr>
        <w:t>GMSE</w:t>
      </w:r>
    </w:p>
    <w:p w14:paraId="5AAE053D" w14:textId="77777777" w:rsidR="00253AB2" w:rsidRDefault="003008FF">
      <w:r>
        <w:t xml:space="preserve">GMSE is designed to simulate dynamic decision-making by stakeholders in a social-ecological system </w:t>
      </w:r>
      <w:r>
        <w:fldChar w:fldCharType="begin"/>
      </w:r>
      <w:r>
        <w:instrText>ADDIN ZOTERO_ITEM CSL_CITATION {"citationID":"TgQfJKpd","properties":{"formattedCitation":"(Duthie et al., 2018a)","plainCitation":"(Duthie et al., 2018a)","noteIndex":0},"citationItems":[{"id":2434,"uris":["http://zotero.org/users/2170232/items/FN8CQ3TY"],"uri":["http://zotero.org/users/2170232/items/FN8CQ3TY"],"itemData":{"id":2434,"type":"article-journal","abstract":"Management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w:instrText>
      </w:r>
      <w:r>
        <w:fldChar w:fldCharType="separate"/>
      </w:r>
      <w:bookmarkStart w:id="97" w:name="__Fieldmark__4581_3152066262"/>
      <w:r>
        <w:rPr>
          <w:rFonts w:cs="Calibri"/>
        </w:rPr>
        <w:t>(</w:t>
      </w:r>
      <w:bookmarkStart w:id="98" w:name="__Fieldmark__518_362668386"/>
      <w:r>
        <w:rPr>
          <w:rFonts w:cs="Calibri"/>
        </w:rPr>
        <w:t>Duthie et al., 2018a)</w:t>
      </w:r>
      <w:r>
        <w:fldChar w:fldCharType="end"/>
      </w:r>
      <w:bookmarkEnd w:id="97"/>
      <w:bookmarkEnd w:id="98"/>
      <w:r>
        <w:t xml:space="preserve">. The stakeholders are a) the “manager” who represents an appropriate authority, for example a protected area manager or a natural resource manager, and b) the “users” who represent independent actors such as farmers or hunters. Additionally, there is a natural “resource” population, for example animals or trees, that requires management. In each simulation, the manager is attempting to get the resource population as close to a pre-determined value as possible, and the users are trying to maximise their utility on the landscape. Simulations in GMSE are </w:t>
      </w:r>
      <w:r>
        <w:lastRenderedPageBreak/>
        <w:t xml:space="preserve">comprised of four submodels that govern the social-ecological system, each of which can be individually parameterised (Figure 1). The individual actors (manager, users, resources) are discrete and events on the landscape are probabilistic, thus introducing stochasticity. The submodels are (1) the natural resource model, which is used to simulate the biological population within the system. The natural resource model can simulate complex spatially explicit biological populations that have individual traits such as age, and population-level traits such as carrying capacity and related density-dependent mortality. (2) The observation model represents the observation process, and the associated error, whereby the manager estimates the size of the natural resource population. The manager sets policy based on the estimates rather than the actual population size, thus introducing uncertainty that exists in the real world. (3) The manager model uses the genetic algorithm (GA, see below) to develop management policies that attempt to reduce deviation of the natural resource population from the target population size. The manager achieves this by dynamically altering the cost of actions for the users thereby increasing or decreasing the ability of the users to act on the resources. (4) The user model, in which after the manager has set the policy, each user calls the GA to develop a strategy for that time step that maximises their utility (e.g., maximises their yield) given the constraints imposed by the manager. Users can choose to act on the natural resources (e.g., cull or scare), which can affect the resource population (e.g., if they choose to cull) </w:t>
      </w:r>
      <w:commentRangeStart w:id="99"/>
      <w:r>
        <w:t>or the landscape cell</w:t>
      </w:r>
      <w:commentRangeEnd w:id="99"/>
      <w:r>
        <w:commentReference w:id="99"/>
      </w:r>
      <w:r>
        <w:t xml:space="preserve"> (e.g., if they choose to scare, forcing resources onto another cell). These changes then feed into the natural resource submodel in the next time step. For detailed explanations of the submodels, see Duthie et al (2018) and the documentation for the GMSE R package.</w:t>
      </w:r>
    </w:p>
    <w:p w14:paraId="610BD285" w14:textId="77777777" w:rsidR="00253AB2" w:rsidRDefault="003008FF">
      <w:r>
        <w:t xml:space="preserve">The primary approach to altering system dynamics is via the manager and user budgets. The relative power between the manager and the users is primarily driven by the relative budgets that each actor has access to. Generally, when the manager has a high relative budget, they have a greater ability to set policies that will influence the resource population in the desired way. For example, if the resource population is below the target, a manager with a relatively high budget can increase the costs of culling for the users, thus reducing the users’ ability to cull, and in turn allowing the resource population to recover. Conversely, if users have a relatively high budget, then they are more likely to be able to afford to take actions such as culling, even if the manager is setting the costs of such actions as high as possible. The budgets, and the associated dynamics, can be used to replicate various real-world systems and scenarios such as conservation conflicts, power dynamics, and lobbying </w:t>
      </w:r>
      <w:r>
        <w:fldChar w:fldCharType="begin"/>
      </w:r>
      <w:r>
        <w:instrText>ADDIN ZOTERO_ITEM CSL_CITATION {"citationID":"XLzJ5OTq","properties":{"formattedCitation":"(Cusack et al., 2020; Duthie et al., 2018a; Nilsson et al., 2021)","plainCitation":"(Cusack et al., 2020; Duthie et al., 2018a; Nilsson et al., 2021)","noteIndex":0},"citationItems":[{"id":2764,"uris":["http://zotero.org/users/2170232/items/PBSK2TTB"],"uri":["http://zotero.org/users/2170232/items/PBSK2TTB"],"itemData":{"id":2764,"type":"article-journal","abstract":"Cusack, J. J., A. B. Duthie, J. Minderman, I. L. Jones, R. A. Pozo, O. S. Rakotonarivo, S. Redpath, and N. Bunnefeld. 2020. Integrating conflict, lobbying, and compliance to predict the sustainability of natural resource use. Ecology and Society 25(2):13. https://doi.org/10.5751/ES-11552-250213","container-title":"Ecology and Society","DOI":"10.5751/ES-11552-250213","ISSN":"1708-3087","issue":"2","language":"en","note":"publisher: The Resilience Alliance","source":"www.ecologyandsociety.org","title":"Integrating conflict, lobbying, and compliance to predict the sustainability of natural resource use","URL":"https://www.ecologyandsociety.org/vol25/iss2/art13/","volume":"25","author":[{"family":"Cusack","given":"Jeremy"},{"family":"Duthie","given":"A."},{"family":"Minderman","given":"Jeroen"},{"family":"Jones","given":"Isabel"},{"family":"Pozo","given":"Rocío"},{"family":"Rakotonarivo","given":"O."},{"family":"Redpath","given":"Steve"},{"family":"Bunnefeld","given":"Nils"}],"accessed":{"date-parts":[["2021",8,25]]},"issued":{"date-parts":[["2020",5,7]]}}},{"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Van"},{"family":"Bunnefeld","given":"Nils"}],"issued":{"date-parts":[["2018"]]}}},{"id":2859,"uris":["http://zotero.org/users/2170232/items/9DI9I24X"],"uri":["http://zotero.org/users/2170232/items/9DI9I24X"],"itemData":{"id":2859,"type":"article-journal","abstract":"Conflicts between opposing objectives of wildlife conservation and agriculture are increasing globally due to rising human food production and competition with wildlife over land use. Conservation conflicts are often complex and driven by variability and uncertainty in wildlife distribution and stakeholder wealth and power. To manage conflicts, empowering local stakeholders by decentralizing decisions and actions has been suggested to promote democratization and awareness of stakeholders. There is, however, a current gap in the understanding of how stakeholder empowerment (e.g., farmers’ and managers’ practical, time or monetary resources) affects policy effectiveness. In this study, we apply an individual-based model of management strategy evaluation to simulate the conservation conflict surrounding protected and thriving common cranes (Grus grus) causing damage to agricultural production in Sweden and along the European flyways. We model the effect of farmer empowerment (i.e., increasing budgets to affect populations and agricultural production) in four management scenarios, in which we manipulate the availability and cost of two actions farmers may take in response to crane presence on their land: non-lethal (scaring) or lethal (culling) control. We find that lower budgets lead to increases in population size due to increased use of less costly scaring instead of shooting. Higher farmer budgets lead to increased population extinction risk. Intermediate budgets allow farmers to control the population size around the management target and limit impact on agricultural production to intermediate levels. Our study highlights that stakeholder empowerment and culling strategies based on the number of stakeholders, and particularly their power to implement effective actions, needs careful consideration and monitoring when setting management targets and strategies. Further, our results show that empowering individual farmers has the potential to contribute to conflict management and to balance agricultural with conservation objectives, but increased stakeholder involvement also requires careful planning and monitoring.","container-title":"Ecological Modelling","DOI":"10.1016/j.ecolmodel.2020.109396","ISSN":"0304-3800","journalAbbreviation":"Ecological Modelling","language":"en","page":"109396","source":"ScienceDirect","title":"Effects of stakeholder empowerment on crane population and agricultural production","volume":"440","author":[{"family":"Nilsson","given":"L."},{"family":"Bunnefeld","given":"N."},{"family":"Minderman","given":"J."},{"family":"Duthie","given":"A. B"}],"issued":{"date-parts":[["2021",1,15]]}}}],"schema":"https://github.com/citation-style-language/schema/raw/master/csl-citation.json"}</w:instrText>
      </w:r>
      <w:r>
        <w:fldChar w:fldCharType="separate"/>
      </w:r>
      <w:bookmarkStart w:id="100" w:name="__Fieldmark__4607_3152066262"/>
      <w:r>
        <w:rPr>
          <w:rFonts w:cs="Calibri"/>
        </w:rPr>
        <w:t>(</w:t>
      </w:r>
      <w:bookmarkStart w:id="101" w:name="__Fieldmark__538_362668386"/>
      <w:r>
        <w:rPr>
          <w:rFonts w:cs="Calibri"/>
        </w:rPr>
        <w:t>Cusack et al., 2020; Duthie et al., 2018a; Nilsson et al., 2021)</w:t>
      </w:r>
      <w:r>
        <w:fldChar w:fldCharType="end"/>
      </w:r>
      <w:bookmarkEnd w:id="100"/>
      <w:bookmarkEnd w:id="101"/>
      <w:r>
        <w:t xml:space="preserve">. </w:t>
      </w:r>
    </w:p>
    <w:p w14:paraId="1D981E99" w14:textId="77777777" w:rsidR="00253AB2" w:rsidRDefault="003008FF">
      <w:commentRangeStart w:id="102"/>
      <w:r>
        <w:rPr>
          <w:i/>
          <w:iCs/>
        </w:rPr>
        <w:t>Genetic algorithm (GA)</w:t>
      </w:r>
      <w:commentRangeEnd w:id="102"/>
      <w:r>
        <w:commentReference w:id="102"/>
      </w:r>
    </w:p>
    <w:p w14:paraId="6FDA84BB" w14:textId="77777777" w:rsidR="00253AB2" w:rsidRDefault="003008FF">
      <w:r>
        <w:t xml:space="preserve">The GA is the process that mimics human decision-making, and through which the manager develops policy and users decide upon actions. The GA is called once for each decision-making actor on the landscape (the manager and </w:t>
      </w:r>
      <w:r>
        <w:rPr>
          <w:i/>
          <w:iCs/>
        </w:rPr>
        <w:t>n</w:t>
      </w:r>
      <w:r>
        <w:t xml:space="preserve"> users) in each time step. Each call to the GA results in a policy decision (for the manager) or an action decision (for each user). Final manager and user strategies are selected within each call of the GA through a process that mimics evolution by natural selection </w:t>
      </w:r>
      <w:r>
        <w:fldChar w:fldCharType="begin"/>
      </w:r>
      <w:r>
        <w:instrText>ADDIN ZOTERO_ITEM CSL_CITATION {"citationID":"LDTAJOes","properties":{"formattedCitation":"(Duthie et al., 2018b; Hamblin, 2013)","plainCitation":"(Duthie et al., 2018b; Hamblin, 2013)","noteIndex":0},"citationItems":[{"id":2863,"uris":["http://zotero.org/users/2170232/items/GKFBYVE3"],"uri":["http://zotero.org/users/2170232/items/GKFBYVE3"],"itemData":{"id":2863,"type":"article-journal","container-title":"Methods in Ecology and Evolution","issue":"12","title":"Supporting Information 1 from Duthie et al. 2018. The genetic algorithm of GMSE","volume":"9","author":[{"family":"Duthie","given":"A. Bradley"},{"family":"Cusack","given":"Jeremy J."},{"family":"Jones","given":"Isabel L."},{"family":"Minderman","given":"J."},{"family":"Nilsen","given":"Erlend B."},{"family":"Pozo","given":"Rocío A."},{"family":"Rakotonarivo","given":"O. Sarobidy"},{"family":"Van Moorter","given":"Bram"},{"family":"Bunnefeld","given":"Nils"}],"issued":{"date-parts":[["2018"]]}}},{"id":2861,"uris":["http://zotero.org/users/2170232/items/74GG4XJ9"],"uri":["http://zotero.org/users/2170232/items/74GG4XJ9"],"itemData":{"id":2861,"type":"article-journal","abstract":"Genetic algorithms are a heuristic global optimisation technique mimicking the action of natural selection to solve hard optimisation problems, which has enjoyed growing usage in evolution and ecology. However, there is little standardisation in how genetic algorithms are implemented in these fields and even less practical advice for those hoping to implement genetic algorithms for their own models. This article aims to demystify genetic algorithms and provide assistance to researchers; basic programming knowledge is important for working with genetic algorithms, but none is required to read this article. I review the basics of genetic algorithm methodology and provide suggestions on problems that may or may not benefit from genetic algorithm methods. The genetic operators (selection, replacement, mutation, crossover) and their rate parameters (mutation rate, etc.) are a source of potential confusion and to ease their selection, I present recommendations informed by historical usage and best practices, concluding with potential pitfalls. Good reasons for employing genetic algorithms include: solving optimisation problems beyond the reach of analytical techniques, relaxing model assumptions, evolving behaviour in individual-based models, and simulating co-evolutionary processes. However, genetic algorithms are not always the correct technique to use. Simpler methods may sometimes outperform genetic algorithms, and certain problem features may cause trouble. Genetic algorithms strike a balance between exploration of the search space and exploitation of good solutions, driven by the choice of genetic operators and rate parameters. I outline a basic set of parameter values and operator choices for genetic algorithm models as a starting point and provide advice on how to modify them to explore the exploitation/exploration trade-off. Finally, I provide general advice on analysis and reporting of these models. There are a number of potential issues that can surprise unwary users, such as rate parameter values that lead to pathological outcomes; I suggest ways to detect and correct these problems. Also, contrary to popular usage, genetic algorithms can find solutions to game theory problems but cannot guarantee their stability. Finally, while genetic algorithms offer great power and flexibility by drawing inspiration from evolutionary processes, they are (usually) not a faithful model of genetics or evolution.","container-title":"Methods in Ecology and Evolution","DOI":"10.1111/2041-210X.12000","ISSN":"2041-210X","issue":"2","language":"en","note":"_eprint: https://onlinelibrary.wiley.com/doi/pdf/10.1111/2041-210X.12000","page":"184-194","source":"Wiley Online Library","title":"On the practical usage of genetic algorithms in ecology and evolution","volume":"4","author":[{"family":"Hamblin","given":"Steven"}],"issued":{"date-parts":[["2013"]]}}}],"schema":"https://github.com/citation-style-language/schema/raw/master/csl-citation.json"}</w:instrText>
      </w:r>
      <w:r>
        <w:fldChar w:fldCharType="separate"/>
      </w:r>
      <w:bookmarkStart w:id="103" w:name="__Fieldmark__4636_3152066262"/>
      <w:r>
        <w:rPr>
          <w:rFonts w:cs="Calibri"/>
        </w:rPr>
        <w:t>(Duthie et al., 2018b; Hamblin, 2013)</w:t>
      </w:r>
      <w:r>
        <w:fldChar w:fldCharType="end"/>
      </w:r>
      <w:bookmarkEnd w:id="103"/>
      <w:r>
        <w:t xml:space="preserve">. Each GA call comprises multiple iterations (Figure 1). The first iteration initialises many possible strategies, followed by a process of cross-over and mutation between the initialised strategies, ensuring that budgets are not exceeded. High fitness strategies are selected via a fitness function and a tournament, and the resulting strategies form the starting layers of the next iteration, where the process is repeated. The process continues until a minimum number of iterations has been run and a convergence criterion is met </w:t>
      </w:r>
      <w:r>
        <w:fldChar w:fldCharType="begin"/>
      </w:r>
      <w:r>
        <w:instrText>ADDIN ZOTERO_ITEM CSL_CITATION {"citationID":"5Xlnxpdn","properties":{"formattedCitation":"(Duthie et al., 2018b)","plainCitation":"(Duthie et al., 2018b)","noteIndex":0},"citationItems":[{"id":2863,"uris":["http://zotero.org/users/2170232/items/GKFBYVE3"],"uri":["http://zotero.org/users/2170232/items/GKFBYVE3"],"itemData":{"id":2863,"type":"article-journal","container-title":"Methods in Ecology and Evolution","issue":"12","title":"Supporting Information 1 from Duthie et al. 2018. The genetic algorithm of GMSE","volume":"9","author":[{"family":"Duthie","given":"A. Bradley"},{"family":"Cusack","given":"Jeremy J."},{"family":"Jones","given":"Isabel L."},{"family":"Minderman","given":"J."},{"family":"Nilsen","given":"Erlend B."},{"family":"Pozo","given":"Rocío A."},{"family":"Rakotonarivo","given":"O. Sarobidy"},{"family":"Van Moorter","given":"Bram"},{"family":"Bunnefeld","given":"Nils"}],"issued":{"date-parts":[["2018"]]}}}],"schema":"https://github.com/citation-style-language/schema/raw/master/csl-citation.json"}</w:instrText>
      </w:r>
      <w:r>
        <w:fldChar w:fldCharType="separate"/>
      </w:r>
      <w:bookmarkStart w:id="104" w:name="__Fieldmark__4657_3152066262"/>
      <w:r>
        <w:rPr>
          <w:rFonts w:cs="Calibri"/>
        </w:rPr>
        <w:t>(Duthie et al., 2018b)</w:t>
      </w:r>
      <w:r>
        <w:fldChar w:fldCharType="end"/>
      </w:r>
      <w:bookmarkEnd w:id="104"/>
      <w:r>
        <w:t xml:space="preserve">. This process results in adaptive, but not necessarily optimal, strategies for the manager and the users. The GA takes the manager’s budget constraints, user action histories, and the predicted consequences of each action on the resource population and uses the process described above to </w:t>
      </w:r>
      <w:r>
        <w:lastRenderedPageBreak/>
        <w:t>develop a strategy for the manager to reduce deviation from the target resource population size. Once the manager’s policy is established, users will individually call the GA to decide upon actions t</w:t>
      </w:r>
      <w:commentRangeStart w:id="105"/>
      <w:r>
        <w:t>hat maximise their utility</w:t>
      </w:r>
      <w:commentRangeEnd w:id="105"/>
      <w:r>
        <w:commentReference w:id="105"/>
      </w:r>
      <w:r>
        <w:t xml:space="preserve"> (e.g., agricultural yield). Users can choose from several options depending on the parameters set by the researcher. These include tending their crops or acting on the natural resources (e.g., cull, scare), all of which will have some effect on their yield. Their ability to act on the natural resource is governed by both the user budget, and the manager’s policy, in each time step. </w:t>
      </w:r>
    </w:p>
    <w:p w14:paraId="2D230022" w14:textId="77777777" w:rsidR="00253AB2" w:rsidRDefault="00253AB2"/>
    <w:p w14:paraId="32C8D81E" w14:textId="77777777" w:rsidR="00253AB2" w:rsidRDefault="003008FF">
      <w:pPr>
        <w:rPr>
          <w:i/>
          <w:iCs/>
        </w:rPr>
      </w:pPr>
      <w:r>
        <w:rPr>
          <w:noProof/>
        </w:rPr>
        <w:drawing>
          <wp:inline distT="0" distB="0" distL="0" distR="1905" wp14:anchorId="518DE00D" wp14:editId="4AD932EE">
            <wp:extent cx="3961130" cy="35712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stretch>
                      <a:fillRect/>
                    </a:stretch>
                  </pic:blipFill>
                  <pic:spPr bwMode="auto">
                    <a:xfrm>
                      <a:off x="0" y="0"/>
                      <a:ext cx="3961130" cy="3571240"/>
                    </a:xfrm>
                    <a:prstGeom prst="rect">
                      <a:avLst/>
                    </a:prstGeom>
                  </pic:spPr>
                </pic:pic>
              </a:graphicData>
            </a:graphic>
          </wp:inline>
        </w:drawing>
      </w:r>
    </w:p>
    <w:p w14:paraId="5E17C07A" w14:textId="77777777" w:rsidR="00253AB2" w:rsidRDefault="003008FF">
      <w:pPr>
        <w:rPr>
          <w:b/>
          <w:bCs/>
          <w:sz w:val="20"/>
          <w:szCs w:val="20"/>
        </w:rPr>
      </w:pPr>
      <w:r>
        <w:rPr>
          <w:b/>
          <w:bCs/>
          <w:sz w:val="20"/>
          <w:szCs w:val="20"/>
        </w:rPr>
        <w:t>Figure 1. Conceptual flow diagram showing the four submodels and the genetic algorithm, and how they interact in a single time step in GMSE. Adapted from Duthie et al., (2018).</w:t>
      </w:r>
    </w:p>
    <w:p w14:paraId="503FF065" w14:textId="77777777" w:rsidR="00253AB2" w:rsidRDefault="00253AB2">
      <w:pPr>
        <w:rPr>
          <w:b/>
          <w:bCs/>
          <w:sz w:val="18"/>
          <w:szCs w:val="18"/>
        </w:rPr>
      </w:pPr>
    </w:p>
    <w:p w14:paraId="3FF637FF" w14:textId="77777777" w:rsidR="00253AB2" w:rsidRDefault="003008FF">
      <w:pPr>
        <w:rPr>
          <w:i/>
          <w:iCs/>
        </w:rPr>
      </w:pPr>
      <w:r>
        <w:rPr>
          <w:i/>
          <w:iCs/>
        </w:rPr>
        <w:t>Model parameterisation</w:t>
      </w:r>
    </w:p>
    <w:p w14:paraId="63CEFB4A" w14:textId="77777777" w:rsidR="00253AB2" w:rsidRDefault="003008FF">
      <w:pPr>
        <w:rPr>
          <w:u w:val="single"/>
        </w:rPr>
      </w:pPr>
      <w:r>
        <w:rPr>
          <w:u w:val="single"/>
        </w:rPr>
        <w:t>Landscape</w:t>
      </w:r>
    </w:p>
    <w:p w14:paraId="168B34EE" w14:textId="77777777" w:rsidR="00253AB2" w:rsidRDefault="003008FF">
      <w:r>
        <w:t xml:space="preserve">In this study, we have used the GMSE modelling framework to explore the effects of different investment strategies and funding models available to a conservation manager on forest resources, in the context of finite funds and increasing anthropogenic pressure caused by an increasing human population. We simulated a forested landscape of 100 </w:t>
      </w:r>
      <w:r>
        <w:rPr>
          <w:rFonts w:cstheme="minorHAnsi"/>
        </w:rPr>
        <w:t>×</w:t>
      </w:r>
      <w:r>
        <w:t xml:space="preserve"> 100 cells, where we assumed one cell was equivalent to 1 hectare, resulting in a landscape of 10,000 ha (or 100 km</w:t>
      </w:r>
      <w:r>
        <w:rPr>
          <w:vertAlign w:val="superscript"/>
        </w:rPr>
        <w:t>2</w:t>
      </w:r>
      <w:r>
        <w:t>). We allocated 30 “users” to the landscape, which in this case represented 30 villages or communities, each of which had an approximately equal area of spatially explicit land upon which they could act. This resulted in each village having approximately 333 ha (3.33 km</w:t>
      </w:r>
      <w:r>
        <w:rPr>
          <w:vertAlign w:val="superscript"/>
        </w:rPr>
        <w:t>2</w:t>
      </w:r>
      <w:r>
        <w:t xml:space="preserve">) of land. We assumed the users represented agricultural communities whose primary livelihood is farming. We simulated scenarios over 50 time steps, which we assumed represented 50 years. </w:t>
      </w:r>
    </w:p>
    <w:p w14:paraId="757A4947" w14:textId="77777777" w:rsidR="00253AB2" w:rsidRDefault="00253AB2"/>
    <w:p w14:paraId="6F5A192F" w14:textId="77777777" w:rsidR="00253AB2" w:rsidRDefault="00253AB2"/>
    <w:p w14:paraId="6E850B98" w14:textId="77777777" w:rsidR="00253AB2" w:rsidRDefault="003008FF">
      <w:pPr>
        <w:rPr>
          <w:u w:val="single"/>
        </w:rPr>
      </w:pPr>
      <w:r>
        <w:rPr>
          <w:u w:val="single"/>
        </w:rPr>
        <w:lastRenderedPageBreak/>
        <w:t xml:space="preserve">Resource population </w:t>
      </w:r>
    </w:p>
    <w:p w14:paraId="011AB93D" w14:textId="77777777" w:rsidR="00253AB2" w:rsidRDefault="003008FF">
      <w:r>
        <w:t>The flexibility of GMSE allows for the biological resource to represent a population of a wide range of taxa. In this study</w:t>
      </w:r>
      <w:ins w:id="106" w:author="Brad Duthie" w:date="2021-11-07T23:57:00Z">
        <w:r>
          <w:t>,</w:t>
        </w:r>
      </w:ins>
      <w:r>
        <w:t xml:space="preserve"> we assumed the resources were trees, that the manager’s goal was to protect as many trees as possible from being felled (i.e., maintain the resource population at the starting value), and that the users were able to increase their agricultural yield by felling trees on their land. We tested the landscape with a tree density that was realistic for a tropical forested landscape (50 trees ha</w:t>
      </w:r>
      <w:r>
        <w:rPr>
          <w:vertAlign w:val="superscript"/>
        </w:rPr>
        <w:t>-1</w:t>
      </w:r>
      <w:r>
        <w:t xml:space="preserve">, n = 1,125,000), but because the number of users on the landscape was relatively low, due to each user representing a community rather than an individual farmer, the absolute number of trees felled was too low to see clear differences between scenarios. We therefore reduced the total number of trees to 100,000 to ensure trends in felling were clear to see. Trees were randomly distributed across the landscape (with multiple trees allowed on any given cell), reflecting natural variation. The population dynamics of trees is difficult to capture over a 50-year time period due to slow growth and recruitment relative to animals. Furthermore, we wanted to eliminate any “noise” around the deforestation signal so that the only driver of forest loss was the effect of user actions on the trees. Therefore, </w:t>
      </w:r>
      <w:commentRangeStart w:id="107"/>
      <w:r>
        <w:t>despite high flexibility within GMSE for simulating realistic population dynamics</w:t>
      </w:r>
      <w:commentRangeEnd w:id="107"/>
      <w:r>
        <w:commentReference w:id="107"/>
      </w:r>
      <w:r>
        <w:t>, we removed the effects of natural recruitment or natural deaths (density-dependent and density-independent), resulting in a static population (excluding the effects of the users). If trees were present on a landscape cell, they reduced the agricultural yield that could be harvested by the user. Each tree reduced the cell’s yield by</w:t>
      </w:r>
      <w:ins w:id="108" w:author="Brad Duthie" w:date="2021-11-07T23:55:00Z">
        <w:r>
          <w:t xml:space="preserve"> Y</w:t>
        </w:r>
        <w:r>
          <w:rPr>
            <w:vertAlign w:val="subscript"/>
          </w:rPr>
          <w:t>r</w:t>
        </w:r>
        <w:r>
          <w:t xml:space="preserve"> =</w:t>
        </w:r>
      </w:ins>
      <w:r>
        <w:t xml:space="preserve"> 8%, with the cumulative reduction in yield governed by the exponential function:</w:t>
      </w:r>
    </w:p>
    <w:p w14:paraId="794105BD" w14:textId="77777777" w:rsidR="00253AB2" w:rsidRDefault="003008FF">
      <m:oMath>
        <m:r>
          <w:rPr>
            <w:rFonts w:ascii="Cambria Math" w:hAnsi="Cambria Math"/>
          </w:rPr>
          <m:t>y=</m:t>
        </m:r>
        <m:sSup>
          <m:sSupPr>
            <m:ctrlPr>
              <w:rPr>
                <w:rFonts w:ascii="Cambria Math" w:hAnsi="Cambria Math"/>
              </w:rPr>
            </m:ctrlPr>
          </m:sSupPr>
          <m:e>
            <m:d>
              <m:dPr>
                <m:ctrlPr>
                  <w:rPr>
                    <w:rFonts w:ascii="Cambria Math" w:hAnsi="Cambria Math"/>
                  </w:rPr>
                </m:ctrlPr>
              </m:dPr>
              <m:e>
                <m:r>
                  <w:rPr>
                    <w:rFonts w:ascii="Cambria Math" w:hAnsi="Cambria Math"/>
                  </w:rPr>
                  <m:t>1-Yr</m:t>
                </m:r>
              </m:e>
            </m:d>
          </m:e>
          <m:sup>
            <m:r>
              <w:rPr>
                <w:rFonts w:ascii="Cambria Math" w:hAnsi="Cambria Math"/>
              </w:rPr>
              <m:t>Rt</m:t>
            </m:r>
          </m:sup>
        </m:sSup>
      </m:oMath>
      <w:r>
        <w:t xml:space="preserve"> </w:t>
      </w:r>
    </w:p>
    <w:p w14:paraId="4E8626C9" w14:textId="77777777" w:rsidR="00253AB2" w:rsidRDefault="003008FF">
      <w:r>
        <w:t xml:space="preserve">Where </w:t>
      </w:r>
      <w:r>
        <w:rPr>
          <w:i/>
          <w:iCs/>
        </w:rPr>
        <w:t>y</w:t>
      </w:r>
      <w:r>
        <w:t xml:space="preserve"> is </w:t>
      </w:r>
      <w:commentRangeStart w:id="109"/>
      <w:r>
        <w:t xml:space="preserve">the yield of the cell when trees are present, </w:t>
      </w:r>
      <w:del w:id="110" w:author="Brad Duthie" w:date="2021-11-07T23:57:00Z">
        <w:r>
          <w:rPr>
            <w:i/>
            <w:iCs/>
          </w:rPr>
          <w:delText>Yr</w:delText>
        </w:r>
        <w:r>
          <w:delText xml:space="preserve"> is the % reduction in yield for a single tree, </w:delText>
        </w:r>
      </w:del>
      <w:r>
        <w:t xml:space="preserve">and </w:t>
      </w:r>
      <w:r>
        <w:rPr>
          <w:i/>
          <w:iCs/>
        </w:rPr>
        <w:t>Rt</w:t>
      </w:r>
      <w:r>
        <w:t xml:space="preserve"> is t</w:t>
      </w:r>
      <w:commentRangeEnd w:id="109"/>
      <w:r>
        <w:commentReference w:id="109"/>
      </w:r>
      <w:r>
        <w:t xml:space="preserve">he number of trees remaining on the cell. Therefore, if there are 50 trees on a given cell, the cell’s yield is 1.5% of the total possible yield. If there are 25 trees remaining on a given cell then the cell’s yield increases to 12.4%, and so on. </w:t>
      </w:r>
    </w:p>
    <w:p w14:paraId="0B8ACD75" w14:textId="77777777" w:rsidR="00253AB2" w:rsidRDefault="003008FF">
      <w:r>
        <w:rPr>
          <w:u w:val="single"/>
        </w:rPr>
        <w:t>Users</w:t>
      </w:r>
    </w:p>
    <w:p w14:paraId="66F8AC36" w14:textId="77777777" w:rsidR="00253AB2" w:rsidRDefault="003008FF">
      <w:r>
        <w:t xml:space="preserve">GMSE allows for each user to represent an individual actor or agent, who makes decisions about their actions based on individual circumstances. However, the number of users on a landscape cannot be changed during a simulation, and so to simulate increasing human populations we assumed that each user represented a village or community rather than an individual. We assumed that a population increase in a real-world community would result in increased human and financial resources, and increased demand for land (e.g., for housing and agriculture). These combined effects would increase the community’s desire and ability to clear forest land. This allowed us to employ the user budget to simulate population increases. The user budget is the primary parameter that governs a user’s ability to take actions, such as felling trees. Therefore, a user budget that increases during the simulation represents an increase in the user’s power to act, thus simulating population increases. The only actions the users were permitted to take were 1) tend crops, and 2) fell trees. The decision about which action to take in each time step was governed by trade-offs in cost versus benefit (computed within the GA, see above). The parameter </w:t>
      </w:r>
      <w:del w:id="111" w:author="Brad Duthie" w:date="2021-11-07T23:57:00Z">
        <w:r>
          <w:delText>which</w:delText>
        </w:r>
      </w:del>
      <w:ins w:id="112" w:author="Brad Duthie" w:date="2021-11-07T23:57:00Z">
        <w:r>
          <w:t>that</w:t>
        </w:r>
      </w:ins>
      <w:r>
        <w:t xml:space="preserve"> defined how much a user could increase their yield by tending their crops was set to 0.01 (1%). This contrasts with the parameter governing the yield reduction for a single tree (8%, see section above). Different ranges of these parameters were tested for sensitivity (Supporting Information Figures S1a to S1d), with the final values chosen to deliberately ensure that felling trees would have a much higher positive effect on yield than simply tending crops. This was both to reflect the fact that in the real world expanding agricultural area will generally increase yield more than tending existing agricultural land, and to </w:t>
      </w:r>
      <w:r>
        <w:lastRenderedPageBreak/>
        <w:t xml:space="preserve">simulate strong exogenous drivers of deforestation that are found around the world, particularly in the tropics (Ceddia 2019, Davis et al 2015). </w:t>
      </w:r>
    </w:p>
    <w:p w14:paraId="6CF381FC" w14:textId="77777777" w:rsidR="00253AB2" w:rsidRDefault="003008FF">
      <w:pPr>
        <w:rPr>
          <w:u w:val="single"/>
        </w:rPr>
      </w:pPr>
      <w:r>
        <w:rPr>
          <w:u w:val="single"/>
        </w:rPr>
        <w:t>Manager</w:t>
      </w:r>
    </w:p>
    <w:p w14:paraId="54CE8FBD" w14:textId="77777777" w:rsidR="00253AB2" w:rsidRDefault="003008FF">
      <w:r>
        <w:t>In our study, the manager represents a person or organisation that has a remit to conserve forest land and the authority to set and implement policy that affects the ability of users to take actions. We set the resource population target (which the manager tries to maintain) at the same value as the starting number of trees, and because there was no natural tree regeneration (natural population increase), the manager’s goal is to reduce forest loss as much as possible in every time step. These parameters were set to simulate a conservation landscape in which there is pressure on forest resources, and authorities are trying to eliminate, or reduce as much as possible, forest loss. This could, for example, represent a protected area</w:t>
      </w:r>
      <w:ins w:id="113" w:author="Brad Duthie" w:date="2021-11-07T23:57:00Z">
        <w:r>
          <w:t>,</w:t>
        </w:r>
      </w:ins>
      <w:r>
        <w:t xml:space="preserve"> which contains both forest and local communities. In each time step, the manager called the GA and identified a policy, which was reflected in the cost for users to fell trees, that attempted to reduce forest loss as much as possible. We assumed the manager’s budget reflected the actual budget of the authority, and could represent a monetary budget, available non-monetary resources (e.g., law enforcement resources), or a combination of these. In each of the different scenarios, the manager’s budget varied according to the funding scenario we were simulating. We assumed that the manager achieved perfect detection of resources, </w:t>
      </w:r>
      <w:del w:id="114" w:author="Brad Duthie" w:date="2021-11-07T23:57:00Z">
        <w:r>
          <w:delText>and</w:delText>
        </w:r>
      </w:del>
      <w:r>
        <w:t xml:space="preserve"> so there was no error associated with the observation submodel. This was to keep the simulations as simple as possible. In the age of free, high resolution satellite imagery that is available every few weeks, it is plausible that a manager has near-perfect deforestation detection over a landscape. </w:t>
      </w:r>
    </w:p>
    <w:p w14:paraId="136D34C8" w14:textId="77777777" w:rsidR="00253AB2" w:rsidRDefault="003008FF">
      <w:pPr>
        <w:rPr>
          <w:i/>
          <w:iCs/>
        </w:rPr>
      </w:pPr>
      <w:r>
        <w:rPr>
          <w:i/>
          <w:iCs/>
        </w:rPr>
        <w:t xml:space="preserve">Scenarios </w:t>
      </w:r>
    </w:p>
    <w:p w14:paraId="5F8E9E71" w14:textId="77777777" w:rsidR="00253AB2" w:rsidRDefault="003008FF">
      <w:r>
        <w:t>We designed 5 scenarios with dynamic manager budgets that simulated different funding regimes that a manager or authority with responsibility over a conservation landscape may encounter in the real world (Table 1, Figure 2). Scenarios 1 to 3 aimed to test three primary funding models and scenarios 4 and 5 aimed to test the effects of uncertainty and variability in funding. Before running the final 5 scenarios we tested several null scenarios to ensure the landscape was operating as expected (Supporting Information, figures S2a to S2c). Due to the nature of the GA (i.e., identifying one out of multiple possible near-optimal solutions), and that each actor on the landscape calls the GA in each time step, stochasticity in decision-making is explicitly built into the simulations. Therefore, each simulation was run 100 times to quantify variation in results. The manager budget, user budget, number of felling actions, the cost of felling actions, and the number of trees remaining at each time step were extracted for each replicate simulation. For each parameter, the 50, 2.5, and 97.5% percentiles across all replicates were calculated and used to represent the median and lower and upper confidence intervals, respectively. For all scenarios, we ensured that the total cumulative budget for the manager was equal across all scenarios (Table 1). This was to eliminate the possibility of one scenario outperforming another simply because the manager had access to a greater total budget over the simulation period. In all scenarios</w:t>
      </w:r>
      <w:ins w:id="115" w:author="Brad Duthie" w:date="2021-11-07T23:57:00Z">
        <w:r>
          <w:t>,</w:t>
        </w:r>
      </w:ins>
      <w:r>
        <w:t xml:space="preserve"> we assumed the same level of human population increase over time, and so for each scenario the user budget increases linearly with the same starting point and slope (Table 1, Figure 2). The absolute values for the user budget are arbitrary and can be set in such a way as to meet the objectives of the study. We tested various starting values and slopes for the user budget, increasing the parameter values until the absolute number of trees felled was sufficient to see clear differences between scenarios. </w:t>
      </w:r>
    </w:p>
    <w:p w14:paraId="7D614152" w14:textId="77777777" w:rsidR="00253AB2" w:rsidRDefault="003008FF">
      <w:r>
        <w:t xml:space="preserve">The manager and user budgets are not equal nor necessarily proportional, as they are used in very different ways </w:t>
      </w:r>
      <w:r>
        <w:fldChar w:fldCharType="begin"/>
      </w:r>
      <w:r>
        <w:instrText>ADDIN ZOTERO_ITEM CSL_CITATION {"citationID":"UrrHIflh","properties":{"formattedCitation":"(Duthie et al., 2018a)","plainCitation":"(Duthie et al., 2018a)","noteIndex":0},"citationItems":[{"id":2434,"uris":["http://zotero.org/users/2170232/items/FN8CQ3TY"],"uri":["http://zotero.org/users/2170232/items/FN8CQ3TY"],"itemData":{"id":2434,"type":"article-journal","abstract":"Management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w:instrText>
      </w:r>
      <w:r>
        <w:fldChar w:fldCharType="separate"/>
      </w:r>
      <w:bookmarkStart w:id="116" w:name="__Fieldmark__4724_3152066262"/>
      <w:r>
        <w:rPr>
          <w:rFonts w:cs="Calibri"/>
        </w:rPr>
        <w:t>(</w:t>
      </w:r>
      <w:bookmarkStart w:id="117" w:name="__Fieldmark__610_362668386"/>
      <w:r>
        <w:rPr>
          <w:rFonts w:cs="Calibri"/>
        </w:rPr>
        <w:t>Duthie et al., 2018a)</w:t>
      </w:r>
      <w:r>
        <w:fldChar w:fldCharType="end"/>
      </w:r>
      <w:bookmarkEnd w:id="116"/>
      <w:bookmarkEnd w:id="117"/>
      <w:r>
        <w:t xml:space="preserve">. Therefore, equal budgets do not necessarily equate to equal </w:t>
      </w:r>
      <w:r>
        <w:lastRenderedPageBreak/>
        <w:t xml:space="preserve">power to affect the system. The differences in manager and user budgets relative to each other is what governs the differences and changes in power to affect the system. It is important to recognise the incomparability between the absolute values of the manager and user budgets, and therefore to differentiate the two parameters in this study we will refer to the user budget as “community resources”. </w:t>
      </w:r>
    </w:p>
    <w:p w14:paraId="1713D2B0" w14:textId="77777777" w:rsidR="00253AB2" w:rsidRDefault="003008FF">
      <w:r>
        <w:t xml:space="preserve">All simulations were conducted using the R package GMSE (Duthie et al 2018, v0.6.2.0), and all associated analyses described below were conducted in R </w:t>
      </w:r>
      <w:r>
        <w:fldChar w:fldCharType="begin"/>
      </w:r>
      <w:r>
        <w:instrText>ADDIN ZOTERO_ITEM CSL_CITATION {"citationID":"fQN23mFN","properties":{"formattedCitation":"(R Core Team, 2021)","plainCitation":"(R Core Team, 2021)","dontUpdate":true,"noteIndex":0},"citationItems":[{"id":2766,"uris":["http://zotero.org/users/2170232/items/Q57ZB3Z5"],"uri":["http://zotero.org/users/2170232/items/Q57ZB3Z5"],"itemData":{"id":2766,"type":"book","event-place":"Vienna, Austria","publisher":"R Foundation for Statistical Computing","publisher-place":"Vienna, Austria","title":"R: A language and environment for statistical computing","version":"4.0.4","author":[{"family":"R Core Team","given":""}],"issued":{"date-parts":[["2021"]]}}}],"schema":"https://github.com/citation-style-language/schema/raw/master/csl-citation.json"}</w:instrText>
      </w:r>
      <w:r>
        <w:fldChar w:fldCharType="separate"/>
      </w:r>
      <w:bookmarkStart w:id="118" w:name="__Fieldmark__4734_3152066262"/>
      <w:r>
        <w:rPr>
          <w:rFonts w:cs="Calibri"/>
        </w:rPr>
        <w:t>(</w:t>
      </w:r>
      <w:bookmarkStart w:id="119" w:name="__Fieldmark__617_362668386"/>
      <w:r>
        <w:rPr>
          <w:rFonts w:cs="Calibri"/>
        </w:rPr>
        <w:t>v4.0.4, R Core Team, 2021)</w:t>
      </w:r>
      <w:r>
        <w:fldChar w:fldCharType="end"/>
      </w:r>
      <w:bookmarkEnd w:id="118"/>
      <w:bookmarkEnd w:id="119"/>
      <w:r>
        <w:t xml:space="preserve">. Relevant parameter values used in the simulations can be seen in the Supporting Information (section 3). </w:t>
      </w:r>
    </w:p>
    <w:p w14:paraId="6E8672FD" w14:textId="77777777" w:rsidR="00253AB2" w:rsidRDefault="003008FF">
      <w:pPr>
        <w:rPr>
          <w:u w:val="single"/>
        </w:rPr>
      </w:pPr>
      <w:r>
        <w:rPr>
          <w:u w:val="single"/>
        </w:rPr>
        <w:t>Scenario 1</w:t>
      </w:r>
    </w:p>
    <w:p w14:paraId="36F657EF" w14:textId="77777777" w:rsidR="00253AB2" w:rsidRDefault="003008FF">
      <w:r>
        <w:t xml:space="preserve">This scenario assumed that the manager budget does not change over the simulation period (Figure 2). This scenario was designed to represent a conservation landscape in which the authority has a regular and predictable budget over time with which to invest in policy, but one which does not increase or decrease in response to changing threats or grant cycles. This scenario could represent a government-funded landscape which has a finite but regular budget that is not reliant on short-term grants. </w:t>
      </w:r>
    </w:p>
    <w:p w14:paraId="239847C3" w14:textId="77777777" w:rsidR="00253AB2" w:rsidRDefault="003008FF">
      <w:pPr>
        <w:rPr>
          <w:u w:val="single"/>
        </w:rPr>
      </w:pPr>
      <w:r>
        <w:rPr>
          <w:u w:val="single"/>
        </w:rPr>
        <w:t>Scenario 2</w:t>
      </w:r>
    </w:p>
    <w:p w14:paraId="2405D8D0" w14:textId="77777777" w:rsidR="00253AB2" w:rsidRDefault="003008FF">
      <w:r>
        <w:t>This scenario assumed that the budget available to the manager starts low but increases with increasing pressure on the landscape (Figure 2). This scenario could represent a statutory authority in a conservation landscape in which the authority is provided regular and predictable budget increases with which to invest in policy. In this scenario the management authority is not reliant on short-term grants. The shape of the manager budget (starting point, slope) was calculated to ensure that the total cumulative budget was equal to the other scenarios (Table 1).</w:t>
      </w:r>
    </w:p>
    <w:p w14:paraId="0F5B564B" w14:textId="77777777" w:rsidR="00253AB2" w:rsidRDefault="003008FF">
      <w:pPr>
        <w:rPr>
          <w:u w:val="single"/>
        </w:rPr>
      </w:pPr>
      <w:r>
        <w:rPr>
          <w:u w:val="single"/>
        </w:rPr>
        <w:t>Scenario 3</w:t>
      </w:r>
    </w:p>
    <w:p w14:paraId="3E0A2D99" w14:textId="77777777" w:rsidR="00253AB2" w:rsidRDefault="003008FF">
      <w:r>
        <w:t>This scenario assumed that the budget available to the manager increases and decreases in a regular and predictable way, regardless of the changing pressure on the landscape (Figure 2). This scenario was designed to replicate a conservation landscape in which the management authority is reliant on regular grant cycles. The scenario assumes that the authority conducts successful fundraising at regular intervals, and thus has a varying yet predictable budget with which to invest in policy implementation. The cycle length (i.e., the wavelength) is approximately 5 years, reflecting larger grants that are often provided by statutory funding agencies or international bodies. These large, longer-term grants require a high investment in staff time to apply for, and high administrative capacity to manage once implemented, and so are generally won by large, international organisations, government agencies, or collaborations between such partners, where the required resources already exist. To simulate this funding cycle, we produced a sine wave of the form:</w:t>
      </w:r>
    </w:p>
    <w:p w14:paraId="278422D2" w14:textId="77777777" w:rsidR="00253AB2" w:rsidRDefault="003008FF">
      <m:oMathPara>
        <m:oMath>
          <m:r>
            <w:rPr>
              <w:rFonts w:ascii="Cambria Math" w:hAnsi="Cambria Math"/>
            </w:rPr>
            <m:t>MB=350×sin</m:t>
          </m:r>
          <m:d>
            <m:dPr>
              <m:ctrlPr>
                <w:rPr>
                  <w:rFonts w:ascii="Cambria Math" w:hAnsi="Cambria Math"/>
                </w:rPr>
              </m:ctrlPr>
            </m:dPr>
            <m:e>
              <m:r>
                <w:rPr>
                  <w:rFonts w:ascii="Cambria Math" w:hAnsi="Cambria Math"/>
                </w:rPr>
                <m:t>0.5t</m:t>
              </m:r>
            </m:e>
          </m:d>
          <m:r>
            <w:rPr>
              <w:rFonts w:ascii="Cambria Math" w:hAnsi="Cambria Math"/>
            </w:rPr>
            <m:t>+400</m:t>
          </m:r>
        </m:oMath>
      </m:oMathPara>
    </w:p>
    <w:p w14:paraId="13389CC5" w14:textId="77777777" w:rsidR="00253AB2" w:rsidRDefault="003008FF">
      <w:r>
        <w:t xml:space="preserve">Where </w:t>
      </w:r>
      <w:commentRangeStart w:id="120"/>
      <w:r>
        <w:rPr>
          <w:i/>
          <w:iCs/>
        </w:rPr>
        <w:t>MB</w:t>
      </w:r>
      <w:r>
        <w:t xml:space="preserve"> </w:t>
      </w:r>
      <w:commentRangeEnd w:id="120"/>
      <w:r>
        <w:commentReference w:id="120"/>
      </w:r>
      <w:r>
        <w:t xml:space="preserve">is a vector of resulting manager budget values, and </w:t>
      </w:r>
      <w:r>
        <w:rPr>
          <w:i/>
          <w:iCs/>
        </w:rPr>
        <w:t>t</w:t>
      </w:r>
      <w:r>
        <w:t xml:space="preserve"> is a vector of time steps (</w:t>
      </w:r>
      <w:commentRangeStart w:id="121"/>
      <w:r>
        <w:t>1:50)</w:t>
      </w:r>
      <w:commentRangeEnd w:id="121"/>
      <w:r>
        <w:commentReference w:id="121"/>
      </w:r>
      <w:r>
        <w:t>.</w:t>
      </w:r>
    </w:p>
    <w:p w14:paraId="7DE2FA2B" w14:textId="77777777" w:rsidR="00253AB2" w:rsidRDefault="003008FF">
      <w:pPr>
        <w:rPr>
          <w:u w:val="single"/>
        </w:rPr>
      </w:pPr>
      <w:r>
        <w:rPr>
          <w:u w:val="single"/>
        </w:rPr>
        <w:t>Scenario 4</w:t>
      </w:r>
    </w:p>
    <w:p w14:paraId="07A44434" w14:textId="77777777" w:rsidR="00253AB2" w:rsidRDefault="003008FF">
      <w:r>
        <w:t xml:space="preserve">This scenario assumed that the budget available to the manager increased and decreased in unpredictable and irregular ways (Figure 2). This was to simulate a conservation landscape in which the management authority relies partly on grant funding for policy implementation, and so applies for a range of different grants which vary in size and duration but is not necessarily successful at any given time. This scenario assumes the management authority has some level of core funding, and so </w:t>
      </w:r>
      <w:r>
        <w:lastRenderedPageBreak/>
        <w:t>the budget never decreases to zero. This scenario could reflect any number of conservation landscapes around the world, where project budgets are subject to the success of funding applications, resulting in variable and unpredictable resources for project activities and policy implementation. To simulate this scenario, we used a Fourier series approach to create irregular curves by summing multiple sine waves of different frequency (</w:t>
      </w:r>
      <m:oMath>
        <m:r>
          <w:rPr>
            <w:rFonts w:ascii="Cambria Math" w:hAnsi="Cambria Math"/>
          </w:rPr>
          <m:t>f</m:t>
        </m:r>
      </m:oMath>
      <w:r>
        <w:t>), delay (</w:t>
      </w:r>
      <m:oMath>
        <m:r>
          <w:rPr>
            <w:rFonts w:ascii="Cambria Math" w:hAnsi="Cambria Math"/>
          </w:rPr>
          <m:t>φ</m:t>
        </m:r>
      </m:oMath>
      <w:r>
        <w:t>), and strength (</w:t>
      </w:r>
      <m:oMath>
        <m:r>
          <w:rPr>
            <w:rFonts w:ascii="Cambria Math" w:hAnsi="Cambria Math"/>
          </w:rPr>
          <m:t>A</m:t>
        </m:r>
      </m:oMath>
      <w:r>
        <w:t>). We produced three sine waves for each replicate simulation by randomly sampling values for the above parameters (Supporting Information). The three sine waves were summed to produce a random complex wave, u</w:t>
      </w:r>
      <w:commentRangeStart w:id="122"/>
      <w:r>
        <w:t>sing,</w:t>
      </w:r>
      <w:commentRangeEnd w:id="122"/>
      <w:ins w:id="123" w:author="Brad Duthie" w:date="2021-11-07T23:59:00Z">
        <w:r>
          <w:commentReference w:id="122"/>
        </w:r>
      </w:ins>
    </w:p>
    <w:p w14:paraId="43D926AD" w14:textId="77777777" w:rsidR="00253AB2" w:rsidRDefault="003008FF">
      <m:oMathPara>
        <m:oMath>
          <m:r>
            <w:rPr>
              <w:rFonts w:ascii="Cambria Math" w:hAnsi="Cambria Math"/>
            </w:rPr>
            <m:t>B</m:t>
          </m:r>
          <m:d>
            <m:dPr>
              <m:ctrlPr>
                <w:rPr>
                  <w:rFonts w:ascii="Cambria Math" w:hAnsi="Cambria Math"/>
                </w:rPr>
              </m:ctrlPr>
            </m:dPr>
            <m:e>
              <m:r>
                <w:rPr>
                  <w:rFonts w:ascii="Cambria Math" w:hAnsi="Cambria Math"/>
                </w:rPr>
                <m:t>t</m:t>
              </m:r>
            </m:e>
          </m:d>
          <m:r>
            <w:rPr>
              <w:rFonts w:ascii="Cambria Math" w:hAnsi="Cambria Math"/>
            </w:rPr>
            <m:t>=C+</m:t>
          </m:r>
          <m:nary>
            <m:naryPr>
              <m:chr m:val="∑"/>
              <m:ctrlPr>
                <w:rPr>
                  <w:rFonts w:ascii="Cambria Math" w:hAnsi="Cambria Math"/>
                </w:rPr>
              </m:ctrlPr>
            </m:naryPr>
            <m:sub>
              <m:r>
                <w:rPr>
                  <w:rFonts w:ascii="Cambria Math" w:hAnsi="Cambria Math"/>
                </w:rPr>
                <m:t>i=1</m:t>
              </m:r>
            </m:sub>
            <m:sup>
              <m:r>
                <w:rPr>
                  <w:rFonts w:ascii="Cambria Math" w:hAnsi="Cambria Math"/>
                </w:rPr>
                <m:t>3</m:t>
              </m:r>
            </m:sup>
            <m:e>
              <m:sSub>
                <m:sSubPr>
                  <m:ctrlPr>
                    <w:rPr>
                      <w:rFonts w:ascii="Cambria Math" w:hAnsi="Cambria Math"/>
                    </w:rPr>
                  </m:ctrlPr>
                </m:sSubPr>
                <m:e>
                  <m:r>
                    <w:rPr>
                      <w:rFonts w:ascii="Cambria Math" w:hAnsi="Cambria Math"/>
                    </w:rPr>
                    <m:t>b</m:t>
                  </m:r>
                </m:e>
                <m:sub>
                  <m:r>
                    <w:rPr>
                      <w:rFonts w:ascii="Cambria Math" w:hAnsi="Cambria Math"/>
                    </w:rPr>
                    <m:t>i</m:t>
                  </m:r>
                </m:sub>
              </m:sSub>
            </m:e>
          </m:nary>
          <m:d>
            <m:dPr>
              <m:ctrlPr>
                <w:rPr>
                  <w:rFonts w:ascii="Cambria Math" w:hAnsi="Cambria Math"/>
                </w:rPr>
              </m:ctrlPr>
            </m:dPr>
            <m:e>
              <m:r>
                <w:rPr>
                  <w:rFonts w:ascii="Cambria Math" w:hAnsi="Cambria Math"/>
                </w:rPr>
                <m:t>t</m:t>
              </m:r>
            </m:e>
          </m:d>
        </m:oMath>
      </m:oMathPara>
    </w:p>
    <w:p w14:paraId="7CADA5FE" w14:textId="77777777" w:rsidR="00253AB2" w:rsidRDefault="003008FF">
      <w:r>
        <w:t xml:space="preserve">Where </w:t>
      </w:r>
      <m:oMath>
        <m:r>
          <w:rPr>
            <w:rFonts w:ascii="Cambria Math" w:hAnsi="Cambria Math"/>
          </w:rPr>
          <m:t>B</m:t>
        </m:r>
        <m:d>
          <m:dPr>
            <m:ctrlPr>
              <w:rPr>
                <w:rFonts w:ascii="Cambria Math" w:hAnsi="Cambria Math"/>
              </w:rPr>
            </m:ctrlPr>
          </m:dPr>
          <m:e>
            <m:r>
              <w:rPr>
                <w:rFonts w:ascii="Cambria Math" w:hAnsi="Cambria Math"/>
              </w:rPr>
              <m:t>t</m:t>
            </m:r>
          </m:e>
        </m:d>
      </m:oMath>
      <w:r>
        <w:rPr>
          <w:rFonts w:eastAsiaTheme="minorEastAsia"/>
        </w:rPr>
        <w:t xml:space="preserve"> is the manager budget at time </w:t>
      </w:r>
      <w:r>
        <w:rPr>
          <w:rFonts w:eastAsiaTheme="minorEastAsia"/>
          <w:i/>
          <w:iCs/>
        </w:rPr>
        <w:t>t</w:t>
      </w:r>
      <w:r>
        <w:rPr>
          <w:rFonts w:eastAsiaTheme="minorEastAsia"/>
        </w:rPr>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oMath>
      <w:r>
        <w:rPr>
          <w:rFonts w:eastAsiaTheme="minorEastAsia"/>
        </w:rPr>
        <w:t xml:space="preserve"> is </w:t>
      </w:r>
      <w:ins w:id="124" w:author="Brad Duthie" w:date="2021-11-08T00:01:00Z">
        <w:r>
          <w:rPr>
            <w:rFonts w:eastAsiaTheme="minorEastAsia"/>
          </w:rPr>
          <w:t xml:space="preserve">a function defined by a </w:t>
        </w:r>
      </w:ins>
      <w:r>
        <w:rPr>
          <w:rFonts w:eastAsiaTheme="minorEastAsia"/>
        </w:rPr>
        <w:t xml:space="preserve">sine wave </w:t>
      </w:r>
      <m:oMath>
        <m:r>
          <w:rPr>
            <w:rFonts w:ascii="Cambria Math" w:hAnsi="Cambria Math"/>
          </w:rPr>
          <m:t>i</m:t>
        </m:r>
      </m:oMath>
      <w:r>
        <w:rPr>
          <w:rFonts w:eastAsiaTheme="minorEastAsia"/>
        </w:rPr>
        <w:t xml:space="preserve"> at time </w:t>
      </w:r>
      <w:r>
        <w:rPr>
          <w:rFonts w:eastAsiaTheme="minorEastAsia"/>
          <w:i/>
          <w:iCs/>
        </w:rPr>
        <w:t xml:space="preserve">t, </w:t>
      </w:r>
      <w:r>
        <w:rPr>
          <w:rFonts w:eastAsiaTheme="minorEastAsia"/>
        </w:rPr>
        <w:t xml:space="preserve">and </w:t>
      </w:r>
      <w:r>
        <w:rPr>
          <w:rFonts w:eastAsiaTheme="minorEastAsia"/>
          <w:i/>
          <w:iCs/>
        </w:rPr>
        <w:t>C</w:t>
      </w:r>
      <w:r>
        <w:rPr>
          <w:rFonts w:eastAsiaTheme="minorEastAsia"/>
        </w:rPr>
        <w:t xml:space="preserve"> is a constant. </w:t>
      </w:r>
      <w:r>
        <w:t xml:space="preserve">Each of the 100 replicates produced a different complex wave (Figure 2 shows 10 examples, see Supporting Information section 4 for all 100 waves used in the simulations). </w:t>
      </w:r>
    </w:p>
    <w:p w14:paraId="2CC5F7BD" w14:textId="77777777" w:rsidR="00253AB2" w:rsidRDefault="003008FF">
      <w:pPr>
        <w:rPr>
          <w:u w:val="single"/>
        </w:rPr>
      </w:pPr>
      <w:r>
        <w:rPr>
          <w:u w:val="single"/>
        </w:rPr>
        <w:t>Scenario 5</w:t>
      </w:r>
    </w:p>
    <w:p w14:paraId="41BDC7E1" w14:textId="77777777" w:rsidR="00253AB2" w:rsidRDefault="003008FF">
      <w:r>
        <w:t>This scenario is a more extreme example of scenario 4 and aimed to test the effect of increased variation and uncertainty in manager budgets on deforestation and system dynamics. We increased the range of the available values from which the frequencies and component strengths for the three sine waves could be sampled</w:t>
      </w:r>
      <w:del w:id="125" w:author="Brad Duthie" w:date="2021-11-08T00:02:00Z">
        <w:r>
          <w:delText xml:space="preserve"> from</w:delText>
        </w:r>
      </w:del>
      <w:r>
        <w:t xml:space="preserve">, thus increasing the potential amplitude of each wave, and making the changes in wave frequency more extreme (Figure 2 shows 10 examples, see Supporting Information section 4 for all 100 waves used in the simulations). To simulate this scenario, we produced a set of three random sine waves which were used to produce a new complex wave for each replicate, using the same approach and formula as in Scenario 4 (Supporting Information). </w:t>
      </w:r>
    </w:p>
    <w:p w14:paraId="28A9E1C0" w14:textId="77777777" w:rsidR="00253AB2" w:rsidRDefault="003008FF">
      <w:pPr>
        <w:rPr>
          <w:u w:val="single"/>
        </w:rPr>
      </w:pPr>
      <w:r>
        <w:rPr>
          <w:u w:val="single"/>
        </w:rPr>
        <w:t xml:space="preserve">Standardisation </w:t>
      </w:r>
    </w:p>
    <w:p w14:paraId="18464284" w14:textId="77777777" w:rsidR="00253AB2" w:rsidRDefault="003008FF">
      <w:r>
        <w:t>Manager budgets in Scenario 1 had a constant value</w:t>
      </w:r>
      <w:ins w:id="126" w:author="Brad Duthie" w:date="2021-11-08T00:02:00Z">
        <w:r>
          <w:t>,</w:t>
        </w:r>
      </w:ins>
      <w:r>
        <w:t xml:space="preserve"> which summed to 25,000 over the 50 time steps, and for scenarios 2 to 5 we standardised the manager budge</w:t>
      </w:r>
      <w:commentRangeStart w:id="127"/>
      <w:commentRangeStart w:id="128"/>
      <w:r>
        <w:t>ts to 25,000, using,</w:t>
      </w:r>
      <w:commentRangeEnd w:id="127"/>
      <w:r>
        <w:commentReference w:id="127"/>
      </w:r>
      <w:commentRangeEnd w:id="128"/>
      <w:ins w:id="129" w:author="Brad Duthie" w:date="2021-11-08T00:01:00Z">
        <w:r>
          <w:commentReference w:id="128"/>
        </w:r>
        <w:commentRangeStart w:id="130"/>
        <w:commentRangeEnd w:id="130"/>
        <w:r>
          <w:commentReference w:id="130"/>
        </w:r>
      </w:ins>
    </w:p>
    <w:p w14:paraId="5A728B88" w14:textId="77777777" w:rsidR="00253AB2" w:rsidRDefault="003008FF">
      <w:pPr>
        <w:rPr>
          <w:sz w:val="24"/>
          <w:szCs w:val="24"/>
        </w:rPr>
      </w:pPr>
      <m:oMathPara>
        <m:oMath>
          <m:r>
            <w:rPr>
              <w:rFonts w:ascii="Cambria Math" w:hAnsi="Cambria Math"/>
            </w:rPr>
            <m:t>25000×</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num>
            <m:den>
              <m:nary>
                <m:naryPr>
                  <m:chr m:val="∑"/>
                  <m:ctrlPr>
                    <w:rPr>
                      <w:rFonts w:ascii="Cambria Math" w:hAnsi="Cambria Math"/>
                    </w:rPr>
                  </m:ctrlPr>
                </m:naryPr>
                <m:sub>
                  <m:r>
                    <w:rPr>
                      <w:rFonts w:ascii="Cambria Math" w:hAnsi="Cambria Math"/>
                    </w:rPr>
                    <m:t>i=1</m:t>
                  </m:r>
                </m:sub>
                <m:sup>
                  <m:r>
                    <w:rPr>
                      <w:rFonts w:ascii="Cambria Math" w:hAnsi="Cambria Math"/>
                    </w:rPr>
                    <m:t>50</m:t>
                  </m:r>
                </m:sup>
                <m:e>
                  <m:sSub>
                    <m:sSubPr>
                      <m:ctrlPr>
                        <w:rPr>
                          <w:rFonts w:ascii="Cambria Math" w:hAnsi="Cambria Math"/>
                        </w:rPr>
                      </m:ctrlPr>
                    </m:sSubPr>
                    <m:e>
                      <m:r>
                        <w:rPr>
                          <w:rFonts w:ascii="Cambria Math" w:hAnsi="Cambria Math"/>
                        </w:rPr>
                        <m:t>x</m:t>
                      </m:r>
                    </m:e>
                    <m:sub>
                      <m:r>
                        <w:rPr>
                          <w:rFonts w:ascii="Cambria Math" w:hAnsi="Cambria Math"/>
                        </w:rPr>
                        <m:t>i</m:t>
                      </m:r>
                    </m:sub>
                  </m:sSub>
                </m:e>
              </m:nary>
            </m:den>
          </m:f>
        </m:oMath>
      </m:oMathPara>
    </w:p>
    <w:p w14:paraId="775FC87B" w14:textId="77777777" w:rsidR="00253AB2" w:rsidRDefault="003008FF">
      <w:r>
        <w:t xml:space="preserve">where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is the manager budget </w:t>
      </w:r>
      <m:oMath>
        <m:r>
          <w:rPr>
            <w:rFonts w:ascii="Cambria Math" w:hAnsi="Cambria Math"/>
          </w:rPr>
          <m:t>x</m:t>
        </m:r>
      </m:oMath>
      <w:r>
        <w:t xml:space="preserve"> at time step </w:t>
      </w:r>
      <m:oMath>
        <m:r>
          <w:rPr>
            <w:rFonts w:ascii="Cambria Math" w:hAnsi="Cambria Math"/>
          </w:rPr>
          <m:t>i</m:t>
        </m:r>
      </m:oMath>
      <w:r>
        <w:t xml:space="preserve"> produced in the above sections. </w:t>
      </w:r>
    </w:p>
    <w:p w14:paraId="309AFBFD" w14:textId="77777777" w:rsidR="00253AB2" w:rsidRDefault="00253AB2"/>
    <w:p w14:paraId="44C1E291" w14:textId="77777777" w:rsidR="00253AB2" w:rsidRDefault="003008FF">
      <w:pPr>
        <w:rPr>
          <w:u w:val="single"/>
        </w:rPr>
      </w:pPr>
      <w:r>
        <w:rPr>
          <w:u w:val="single"/>
        </w:rPr>
        <w:t>Maximum harvest under maximum conflict</w:t>
      </w:r>
    </w:p>
    <w:p w14:paraId="5D1D9D5B" w14:textId="77777777" w:rsidR="00253AB2" w:rsidRDefault="003008FF">
      <w:r>
        <w:t>The maximum harvest under maximum conflict (MHMC) was calculated for each time step in each scenario to improve our understanding of the power dynamics between the manager and the communities. The MHMC is a single value for each time step that is based on the manager and user budgets at that time step. It is the maximum number of trees a user can harvest if the manager uses all their budget to reduce felling, and the user uses all their budget to fell trees. The manager uses 10 budget points to increase the cost of felling by 1. There is always a minimum cost of an action of 10. Therefore, the cost of an action for the user, assuming the manager is using all their budget to increase the cost of the action, will be,</w:t>
      </w:r>
    </w:p>
    <w:p w14:paraId="542A8D3D" w14:textId="77777777" w:rsidR="00253AB2" w:rsidRDefault="003008FF">
      <m:oMathPara>
        <m:oMath>
          <m:r>
            <w:rPr>
              <w:rFonts w:ascii="Cambria Math" w:hAnsi="Cambria Math"/>
            </w:rPr>
            <m:t>nUA=</m:t>
          </m:r>
          <m:f>
            <m:fPr>
              <m:ctrlPr>
                <w:rPr>
                  <w:rFonts w:ascii="Cambria Math" w:hAnsi="Cambria Math"/>
                </w:rPr>
              </m:ctrlPr>
            </m:fPr>
            <m:num>
              <m:r>
                <w:rPr>
                  <w:rFonts w:ascii="Cambria Math" w:hAnsi="Cambria Math"/>
                </w:rPr>
                <m:t>CR</m:t>
              </m:r>
            </m:num>
            <m:den>
              <m:d>
                <m:dPr>
                  <m:ctrlPr>
                    <w:rPr>
                      <w:rFonts w:ascii="Cambria Math" w:hAnsi="Cambria Math"/>
                    </w:rPr>
                  </m:ctrlPr>
                </m:dPr>
                <m:e>
                  <m:f>
                    <m:fPr>
                      <m:ctrlPr>
                        <w:rPr>
                          <w:rFonts w:ascii="Cambria Math" w:hAnsi="Cambria Math"/>
                        </w:rPr>
                      </m:ctrlPr>
                    </m:fPr>
                    <m:num>
                      <m:r>
                        <w:rPr>
                          <w:rFonts w:ascii="Cambria Math" w:hAnsi="Cambria Math"/>
                        </w:rPr>
                        <m:t>MB</m:t>
                      </m:r>
                    </m:num>
                    <m:den>
                      <m:r>
                        <w:rPr>
                          <w:rFonts w:ascii="Cambria Math" w:hAnsi="Cambria Math"/>
                        </w:rPr>
                        <m:t>10</m:t>
                      </m:r>
                    </m:den>
                  </m:f>
                </m:e>
              </m:d>
              <m:r>
                <w:rPr>
                  <w:rFonts w:ascii="Cambria Math" w:hAnsi="Cambria Math"/>
                </w:rPr>
                <m:t>+10</m:t>
              </m:r>
            </m:den>
          </m:f>
        </m:oMath>
      </m:oMathPara>
    </w:p>
    <w:p w14:paraId="7F794D8D" w14:textId="77777777" w:rsidR="00253AB2" w:rsidRDefault="003008FF">
      <w:pPr>
        <w:sectPr w:rsidR="00253AB2">
          <w:pgSz w:w="11906" w:h="16838"/>
          <w:pgMar w:top="1440" w:right="1440" w:bottom="1440" w:left="1440" w:header="0" w:footer="0" w:gutter="0"/>
          <w:cols w:space="720"/>
          <w:formProt w:val="0"/>
          <w:docGrid w:linePitch="360" w:charSpace="8192"/>
        </w:sectPr>
      </w:pPr>
      <w:r>
        <w:rPr>
          <w:rFonts w:eastAsiaTheme="minorEastAsia"/>
        </w:rPr>
        <w:lastRenderedPageBreak/>
        <w:t xml:space="preserve">where </w:t>
      </w:r>
      <w:r>
        <w:rPr>
          <w:rFonts w:eastAsiaTheme="minorEastAsia"/>
          <w:i/>
          <w:iCs/>
        </w:rPr>
        <w:t>nUA</w:t>
      </w:r>
      <w:r>
        <w:rPr>
          <w:rFonts w:eastAsiaTheme="minorEastAsia"/>
        </w:rPr>
        <w:t xml:space="preserve"> is the number of user actions (i.e., the number of trees felle</w:t>
      </w:r>
      <w:commentRangeStart w:id="131"/>
      <w:r>
        <w:rPr>
          <w:rFonts w:eastAsiaTheme="minorEastAsia"/>
        </w:rPr>
        <w:t xml:space="preserve">d), </w:t>
      </w:r>
      <w:r>
        <w:rPr>
          <w:rFonts w:eastAsiaTheme="minorEastAsia"/>
          <w:i/>
          <w:iCs/>
        </w:rPr>
        <w:t>CR</w:t>
      </w:r>
      <w:r>
        <w:rPr>
          <w:rFonts w:eastAsiaTheme="minorEastAsia"/>
        </w:rPr>
        <w:t xml:space="preserve"> is the community resources (user budget), and </w:t>
      </w:r>
      <w:r>
        <w:rPr>
          <w:rFonts w:eastAsiaTheme="minorEastAsia"/>
          <w:i/>
          <w:iCs/>
        </w:rPr>
        <w:t>MB</w:t>
      </w:r>
      <w:r>
        <w:rPr>
          <w:rFonts w:eastAsiaTheme="minorEastAsia"/>
        </w:rPr>
        <w:t xml:space="preserve"> </w:t>
      </w:r>
      <w:commentRangeEnd w:id="131"/>
      <w:r>
        <w:commentReference w:id="131"/>
      </w:r>
      <w:r>
        <w:rPr>
          <w:rFonts w:eastAsiaTheme="minorEastAsia"/>
        </w:rPr>
        <w:t xml:space="preserve">is the manager budget. </w:t>
      </w:r>
    </w:p>
    <w:p w14:paraId="6BA105BE" w14:textId="77777777" w:rsidR="00253AB2" w:rsidRDefault="003008FF">
      <w:r>
        <w:rPr>
          <w:b/>
          <w:bCs/>
          <w:sz w:val="20"/>
          <w:szCs w:val="20"/>
        </w:rPr>
        <w:lastRenderedPageBreak/>
        <w:t>Table 1. Details of the five scenarios. In all scenarios, the community resources started at a value of 2000 and increased with a slope of 75, resulting in a cumulative total of 191,875</w:t>
      </w:r>
    </w:p>
    <w:tbl>
      <w:tblPr>
        <w:tblStyle w:val="TableGrid"/>
        <w:tblW w:w="12333" w:type="dxa"/>
        <w:tblCellMar>
          <w:left w:w="113" w:type="dxa"/>
        </w:tblCellMar>
        <w:tblLook w:val="04A0" w:firstRow="1" w:lastRow="0" w:firstColumn="1" w:lastColumn="0" w:noHBand="0" w:noVBand="1"/>
      </w:tblPr>
      <w:tblGrid>
        <w:gridCol w:w="991"/>
        <w:gridCol w:w="6099"/>
        <w:gridCol w:w="2693"/>
        <w:gridCol w:w="2550"/>
      </w:tblGrid>
      <w:tr w:rsidR="00253AB2" w14:paraId="58C744EF" w14:textId="77777777">
        <w:tc>
          <w:tcPr>
            <w:tcW w:w="990" w:type="dxa"/>
            <w:vMerge w:val="restart"/>
            <w:tcBorders>
              <w:top w:val="single" w:sz="12" w:space="0" w:color="000000"/>
              <w:left w:val="nil"/>
              <w:bottom w:val="nil"/>
              <w:right w:val="nil"/>
            </w:tcBorders>
            <w:shd w:val="clear" w:color="auto" w:fill="auto"/>
            <w:vAlign w:val="center"/>
          </w:tcPr>
          <w:p w14:paraId="1B663D0A" w14:textId="77777777" w:rsidR="00253AB2" w:rsidRDefault="003008FF">
            <w:pPr>
              <w:spacing w:after="0" w:line="240" w:lineRule="auto"/>
              <w:jc w:val="center"/>
              <w:rPr>
                <w:b/>
                <w:bCs/>
                <w:sz w:val="20"/>
                <w:szCs w:val="20"/>
              </w:rPr>
            </w:pPr>
            <w:r>
              <w:rPr>
                <w:b/>
                <w:bCs/>
                <w:sz w:val="20"/>
                <w:szCs w:val="20"/>
              </w:rPr>
              <w:t>Scenario</w:t>
            </w:r>
          </w:p>
        </w:tc>
        <w:tc>
          <w:tcPr>
            <w:tcW w:w="6099" w:type="dxa"/>
            <w:vMerge w:val="restart"/>
            <w:tcBorders>
              <w:top w:val="single" w:sz="12" w:space="0" w:color="000000"/>
              <w:left w:val="nil"/>
              <w:bottom w:val="nil"/>
              <w:right w:val="nil"/>
            </w:tcBorders>
            <w:shd w:val="clear" w:color="auto" w:fill="auto"/>
            <w:vAlign w:val="center"/>
          </w:tcPr>
          <w:p w14:paraId="3C407B94" w14:textId="77777777" w:rsidR="00253AB2" w:rsidRDefault="003008FF">
            <w:pPr>
              <w:spacing w:after="0" w:line="240" w:lineRule="auto"/>
              <w:jc w:val="center"/>
              <w:rPr>
                <w:b/>
                <w:bCs/>
                <w:sz w:val="20"/>
                <w:szCs w:val="20"/>
              </w:rPr>
            </w:pPr>
            <w:r>
              <w:rPr>
                <w:b/>
                <w:bCs/>
                <w:sz w:val="20"/>
                <w:szCs w:val="20"/>
              </w:rPr>
              <w:t>Description</w:t>
            </w:r>
          </w:p>
        </w:tc>
        <w:tc>
          <w:tcPr>
            <w:tcW w:w="5243" w:type="dxa"/>
            <w:gridSpan w:val="2"/>
            <w:tcBorders>
              <w:top w:val="single" w:sz="12" w:space="0" w:color="000000"/>
              <w:left w:val="nil"/>
              <w:bottom w:val="single" w:sz="6" w:space="0" w:color="000000"/>
              <w:right w:val="nil"/>
            </w:tcBorders>
            <w:shd w:val="clear" w:color="auto" w:fill="auto"/>
          </w:tcPr>
          <w:p w14:paraId="10D1B988" w14:textId="77777777" w:rsidR="00253AB2" w:rsidRDefault="003008FF">
            <w:pPr>
              <w:spacing w:after="0" w:line="240" w:lineRule="auto"/>
              <w:jc w:val="center"/>
              <w:rPr>
                <w:b/>
                <w:bCs/>
                <w:sz w:val="20"/>
                <w:szCs w:val="20"/>
              </w:rPr>
            </w:pPr>
            <w:r>
              <w:rPr>
                <w:b/>
                <w:bCs/>
                <w:sz w:val="20"/>
                <w:szCs w:val="20"/>
              </w:rPr>
              <w:t>Manager budget</w:t>
            </w:r>
          </w:p>
        </w:tc>
      </w:tr>
      <w:tr w:rsidR="00253AB2" w14:paraId="45A27D4C" w14:textId="77777777">
        <w:tc>
          <w:tcPr>
            <w:tcW w:w="990" w:type="dxa"/>
            <w:vMerge/>
            <w:tcBorders>
              <w:top w:val="nil"/>
              <w:left w:val="nil"/>
              <w:bottom w:val="single" w:sz="12" w:space="0" w:color="000000"/>
              <w:right w:val="nil"/>
            </w:tcBorders>
            <w:shd w:val="clear" w:color="auto" w:fill="auto"/>
          </w:tcPr>
          <w:p w14:paraId="6FAC7D4E" w14:textId="77777777" w:rsidR="00253AB2" w:rsidRDefault="00253AB2">
            <w:pPr>
              <w:spacing w:after="0" w:line="240" w:lineRule="auto"/>
              <w:jc w:val="center"/>
              <w:rPr>
                <w:b/>
                <w:bCs/>
                <w:sz w:val="20"/>
                <w:szCs w:val="20"/>
              </w:rPr>
            </w:pPr>
          </w:p>
        </w:tc>
        <w:tc>
          <w:tcPr>
            <w:tcW w:w="6099" w:type="dxa"/>
            <w:vMerge/>
            <w:tcBorders>
              <w:top w:val="nil"/>
              <w:left w:val="nil"/>
              <w:bottom w:val="single" w:sz="12" w:space="0" w:color="000000"/>
              <w:right w:val="nil"/>
            </w:tcBorders>
            <w:shd w:val="clear" w:color="auto" w:fill="auto"/>
          </w:tcPr>
          <w:p w14:paraId="47501C89" w14:textId="77777777" w:rsidR="00253AB2" w:rsidRDefault="00253AB2">
            <w:pPr>
              <w:spacing w:after="0" w:line="240" w:lineRule="auto"/>
              <w:jc w:val="center"/>
              <w:rPr>
                <w:b/>
                <w:bCs/>
                <w:sz w:val="20"/>
                <w:szCs w:val="20"/>
              </w:rPr>
            </w:pPr>
          </w:p>
        </w:tc>
        <w:tc>
          <w:tcPr>
            <w:tcW w:w="2693" w:type="dxa"/>
            <w:tcBorders>
              <w:top w:val="single" w:sz="6" w:space="0" w:color="000000"/>
              <w:left w:val="nil"/>
              <w:bottom w:val="single" w:sz="12" w:space="0" w:color="000000"/>
              <w:right w:val="nil"/>
            </w:tcBorders>
            <w:shd w:val="clear" w:color="auto" w:fill="auto"/>
          </w:tcPr>
          <w:p w14:paraId="67638FB4" w14:textId="77777777" w:rsidR="00253AB2" w:rsidRDefault="003008FF">
            <w:pPr>
              <w:spacing w:after="0" w:line="240" w:lineRule="auto"/>
              <w:jc w:val="center"/>
              <w:rPr>
                <w:b/>
                <w:bCs/>
                <w:sz w:val="20"/>
                <w:szCs w:val="20"/>
              </w:rPr>
            </w:pPr>
            <w:r>
              <w:rPr>
                <w:b/>
                <w:bCs/>
                <w:sz w:val="20"/>
                <w:szCs w:val="20"/>
              </w:rPr>
              <w:t>Starting value</w:t>
            </w:r>
          </w:p>
        </w:tc>
        <w:tc>
          <w:tcPr>
            <w:tcW w:w="2550" w:type="dxa"/>
            <w:tcBorders>
              <w:top w:val="single" w:sz="6" w:space="0" w:color="000000"/>
              <w:left w:val="nil"/>
              <w:bottom w:val="single" w:sz="12" w:space="0" w:color="000000"/>
              <w:right w:val="nil"/>
            </w:tcBorders>
            <w:shd w:val="clear" w:color="auto" w:fill="auto"/>
          </w:tcPr>
          <w:p w14:paraId="718CE7B8" w14:textId="77777777" w:rsidR="00253AB2" w:rsidRDefault="003008FF">
            <w:pPr>
              <w:spacing w:after="0" w:line="240" w:lineRule="auto"/>
              <w:jc w:val="center"/>
              <w:rPr>
                <w:b/>
                <w:bCs/>
                <w:sz w:val="20"/>
                <w:szCs w:val="20"/>
              </w:rPr>
            </w:pPr>
            <w:r>
              <w:rPr>
                <w:b/>
                <w:bCs/>
                <w:sz w:val="20"/>
                <w:szCs w:val="20"/>
              </w:rPr>
              <w:t>Total cumulative budget</w:t>
            </w:r>
          </w:p>
        </w:tc>
      </w:tr>
      <w:tr w:rsidR="00253AB2" w14:paraId="1428904B" w14:textId="77777777">
        <w:tc>
          <w:tcPr>
            <w:tcW w:w="990" w:type="dxa"/>
            <w:tcBorders>
              <w:top w:val="single" w:sz="12" w:space="0" w:color="000000"/>
              <w:left w:val="nil"/>
              <w:bottom w:val="nil"/>
              <w:right w:val="nil"/>
            </w:tcBorders>
            <w:shd w:val="clear" w:color="auto" w:fill="auto"/>
          </w:tcPr>
          <w:p w14:paraId="05ADA567" w14:textId="77777777" w:rsidR="00253AB2" w:rsidRDefault="003008FF">
            <w:pPr>
              <w:spacing w:after="0" w:line="240" w:lineRule="auto"/>
              <w:rPr>
                <w:sz w:val="20"/>
                <w:szCs w:val="20"/>
              </w:rPr>
            </w:pPr>
            <w:r>
              <w:rPr>
                <w:sz w:val="20"/>
                <w:szCs w:val="20"/>
              </w:rPr>
              <w:t>1</w:t>
            </w:r>
          </w:p>
        </w:tc>
        <w:tc>
          <w:tcPr>
            <w:tcW w:w="6099" w:type="dxa"/>
            <w:tcBorders>
              <w:top w:val="single" w:sz="12" w:space="0" w:color="000000"/>
              <w:left w:val="nil"/>
              <w:bottom w:val="nil"/>
              <w:right w:val="nil"/>
            </w:tcBorders>
            <w:shd w:val="clear" w:color="auto" w:fill="auto"/>
          </w:tcPr>
          <w:p w14:paraId="71AF1D42" w14:textId="77777777" w:rsidR="00253AB2" w:rsidRDefault="003008FF">
            <w:pPr>
              <w:spacing w:after="0" w:line="240" w:lineRule="auto"/>
              <w:rPr>
                <w:sz w:val="20"/>
                <w:szCs w:val="20"/>
              </w:rPr>
            </w:pPr>
            <w:r>
              <w:rPr>
                <w:sz w:val="20"/>
                <w:szCs w:val="20"/>
              </w:rPr>
              <w:t xml:space="preserve">Manager budget remains constant (i.e., does not increase) over time. Community resources increases linearly </w:t>
            </w:r>
          </w:p>
        </w:tc>
        <w:tc>
          <w:tcPr>
            <w:tcW w:w="2693" w:type="dxa"/>
            <w:tcBorders>
              <w:top w:val="single" w:sz="12" w:space="0" w:color="000000"/>
              <w:left w:val="nil"/>
              <w:bottom w:val="nil"/>
              <w:right w:val="nil"/>
            </w:tcBorders>
            <w:shd w:val="clear" w:color="auto" w:fill="auto"/>
          </w:tcPr>
          <w:p w14:paraId="660259B2" w14:textId="77777777" w:rsidR="00253AB2" w:rsidRDefault="003008FF">
            <w:pPr>
              <w:spacing w:after="0" w:line="240" w:lineRule="auto"/>
              <w:jc w:val="center"/>
              <w:rPr>
                <w:sz w:val="20"/>
                <w:szCs w:val="20"/>
              </w:rPr>
            </w:pPr>
            <w:r>
              <w:rPr>
                <w:sz w:val="20"/>
                <w:szCs w:val="20"/>
              </w:rPr>
              <w:t>500</w:t>
            </w:r>
          </w:p>
        </w:tc>
        <w:tc>
          <w:tcPr>
            <w:tcW w:w="2550" w:type="dxa"/>
            <w:tcBorders>
              <w:top w:val="single" w:sz="12" w:space="0" w:color="000000"/>
              <w:left w:val="nil"/>
              <w:bottom w:val="nil"/>
              <w:right w:val="nil"/>
            </w:tcBorders>
            <w:shd w:val="clear" w:color="auto" w:fill="auto"/>
          </w:tcPr>
          <w:p w14:paraId="0337F116" w14:textId="77777777" w:rsidR="00253AB2" w:rsidRDefault="003008FF">
            <w:pPr>
              <w:spacing w:after="0" w:line="240" w:lineRule="auto"/>
              <w:jc w:val="center"/>
              <w:rPr>
                <w:sz w:val="20"/>
                <w:szCs w:val="20"/>
              </w:rPr>
            </w:pPr>
            <w:r>
              <w:rPr>
                <w:sz w:val="20"/>
                <w:szCs w:val="20"/>
              </w:rPr>
              <w:t>25,000</w:t>
            </w:r>
          </w:p>
        </w:tc>
      </w:tr>
      <w:tr w:rsidR="00253AB2" w14:paraId="0EC80C9F" w14:textId="77777777">
        <w:tc>
          <w:tcPr>
            <w:tcW w:w="990" w:type="dxa"/>
            <w:tcBorders>
              <w:top w:val="nil"/>
              <w:left w:val="nil"/>
              <w:bottom w:val="nil"/>
              <w:right w:val="nil"/>
            </w:tcBorders>
            <w:shd w:val="clear" w:color="auto" w:fill="auto"/>
          </w:tcPr>
          <w:p w14:paraId="733442AB" w14:textId="77777777" w:rsidR="00253AB2" w:rsidRDefault="003008FF">
            <w:pPr>
              <w:spacing w:after="0" w:line="240" w:lineRule="auto"/>
              <w:rPr>
                <w:sz w:val="20"/>
                <w:szCs w:val="20"/>
              </w:rPr>
            </w:pPr>
            <w:r>
              <w:rPr>
                <w:sz w:val="20"/>
                <w:szCs w:val="20"/>
              </w:rPr>
              <w:t>2</w:t>
            </w:r>
          </w:p>
        </w:tc>
        <w:tc>
          <w:tcPr>
            <w:tcW w:w="6099" w:type="dxa"/>
            <w:tcBorders>
              <w:top w:val="nil"/>
              <w:left w:val="nil"/>
              <w:bottom w:val="nil"/>
              <w:right w:val="nil"/>
            </w:tcBorders>
            <w:shd w:val="clear" w:color="auto" w:fill="auto"/>
          </w:tcPr>
          <w:p w14:paraId="36EE9E85" w14:textId="77777777" w:rsidR="00253AB2" w:rsidRDefault="003008FF">
            <w:pPr>
              <w:spacing w:after="0" w:line="240" w:lineRule="auto"/>
              <w:rPr>
                <w:sz w:val="20"/>
                <w:szCs w:val="20"/>
              </w:rPr>
            </w:pPr>
            <w:r>
              <w:rPr>
                <w:sz w:val="20"/>
                <w:szCs w:val="20"/>
              </w:rPr>
              <w:t>Manager budget increases linearly, reflecting a regular and predictable increase in resources over time. Community resources increase linearly</w:t>
            </w:r>
          </w:p>
        </w:tc>
        <w:tc>
          <w:tcPr>
            <w:tcW w:w="2693" w:type="dxa"/>
            <w:tcBorders>
              <w:top w:val="nil"/>
              <w:left w:val="nil"/>
              <w:bottom w:val="nil"/>
              <w:right w:val="nil"/>
            </w:tcBorders>
            <w:shd w:val="clear" w:color="auto" w:fill="auto"/>
          </w:tcPr>
          <w:p w14:paraId="7B442CA7" w14:textId="77777777" w:rsidR="00253AB2" w:rsidRDefault="003008FF">
            <w:pPr>
              <w:spacing w:after="0" w:line="240" w:lineRule="auto"/>
              <w:jc w:val="center"/>
              <w:rPr>
                <w:sz w:val="20"/>
                <w:szCs w:val="20"/>
              </w:rPr>
            </w:pPr>
            <w:r>
              <w:rPr>
                <w:sz w:val="20"/>
                <w:szCs w:val="20"/>
              </w:rPr>
              <w:t>126.9</w:t>
            </w:r>
          </w:p>
        </w:tc>
        <w:tc>
          <w:tcPr>
            <w:tcW w:w="2550" w:type="dxa"/>
            <w:tcBorders>
              <w:top w:val="nil"/>
              <w:left w:val="nil"/>
              <w:bottom w:val="nil"/>
              <w:right w:val="nil"/>
            </w:tcBorders>
            <w:shd w:val="clear" w:color="auto" w:fill="auto"/>
          </w:tcPr>
          <w:p w14:paraId="017208CB" w14:textId="77777777" w:rsidR="00253AB2" w:rsidRDefault="003008FF">
            <w:pPr>
              <w:spacing w:after="0" w:line="240" w:lineRule="auto"/>
              <w:jc w:val="center"/>
              <w:rPr>
                <w:sz w:val="20"/>
                <w:szCs w:val="20"/>
              </w:rPr>
            </w:pPr>
            <w:r>
              <w:rPr>
                <w:sz w:val="20"/>
                <w:szCs w:val="20"/>
              </w:rPr>
              <w:t>25,000</w:t>
            </w:r>
          </w:p>
        </w:tc>
      </w:tr>
      <w:tr w:rsidR="00253AB2" w14:paraId="6A9B6946" w14:textId="77777777">
        <w:tc>
          <w:tcPr>
            <w:tcW w:w="990" w:type="dxa"/>
            <w:tcBorders>
              <w:top w:val="nil"/>
              <w:left w:val="nil"/>
              <w:bottom w:val="nil"/>
              <w:right w:val="nil"/>
            </w:tcBorders>
            <w:shd w:val="clear" w:color="auto" w:fill="auto"/>
          </w:tcPr>
          <w:p w14:paraId="2B98DE12" w14:textId="77777777" w:rsidR="00253AB2" w:rsidRDefault="003008FF">
            <w:pPr>
              <w:spacing w:after="0" w:line="240" w:lineRule="auto"/>
              <w:rPr>
                <w:sz w:val="20"/>
                <w:szCs w:val="20"/>
              </w:rPr>
            </w:pPr>
            <w:r>
              <w:rPr>
                <w:sz w:val="20"/>
                <w:szCs w:val="20"/>
              </w:rPr>
              <w:t>3</w:t>
            </w:r>
          </w:p>
        </w:tc>
        <w:tc>
          <w:tcPr>
            <w:tcW w:w="6099" w:type="dxa"/>
            <w:tcBorders>
              <w:top w:val="nil"/>
              <w:left w:val="nil"/>
              <w:bottom w:val="nil"/>
              <w:right w:val="nil"/>
            </w:tcBorders>
            <w:shd w:val="clear" w:color="auto" w:fill="auto"/>
          </w:tcPr>
          <w:p w14:paraId="228C2142" w14:textId="77777777" w:rsidR="00253AB2" w:rsidRDefault="003008FF">
            <w:pPr>
              <w:spacing w:after="0" w:line="240" w:lineRule="auto"/>
              <w:rPr>
                <w:sz w:val="20"/>
                <w:szCs w:val="20"/>
              </w:rPr>
            </w:pPr>
            <w:r>
              <w:rPr>
                <w:sz w:val="20"/>
                <w:szCs w:val="20"/>
              </w:rPr>
              <w:t>Manager budget increases and decreases in a predictable way, reflecting reliable funding cycles. Community resources increases linearly</w:t>
            </w:r>
          </w:p>
        </w:tc>
        <w:tc>
          <w:tcPr>
            <w:tcW w:w="2693" w:type="dxa"/>
            <w:tcBorders>
              <w:top w:val="nil"/>
              <w:left w:val="nil"/>
              <w:bottom w:val="nil"/>
              <w:right w:val="nil"/>
            </w:tcBorders>
            <w:shd w:val="clear" w:color="auto" w:fill="auto"/>
          </w:tcPr>
          <w:p w14:paraId="74E4B275" w14:textId="77777777" w:rsidR="00253AB2" w:rsidRDefault="003008FF">
            <w:pPr>
              <w:spacing w:after="0" w:line="240" w:lineRule="auto"/>
              <w:jc w:val="center"/>
              <w:rPr>
                <w:sz w:val="20"/>
                <w:szCs w:val="20"/>
              </w:rPr>
            </w:pPr>
            <w:r>
              <w:rPr>
                <w:sz w:val="20"/>
                <w:szCs w:val="20"/>
              </w:rPr>
              <w:t>499.3</w:t>
            </w:r>
          </w:p>
        </w:tc>
        <w:tc>
          <w:tcPr>
            <w:tcW w:w="2550" w:type="dxa"/>
            <w:tcBorders>
              <w:top w:val="nil"/>
              <w:left w:val="nil"/>
              <w:bottom w:val="nil"/>
              <w:right w:val="nil"/>
            </w:tcBorders>
            <w:shd w:val="clear" w:color="auto" w:fill="auto"/>
          </w:tcPr>
          <w:p w14:paraId="049F3405" w14:textId="77777777" w:rsidR="00253AB2" w:rsidRDefault="003008FF">
            <w:pPr>
              <w:spacing w:after="0" w:line="240" w:lineRule="auto"/>
              <w:jc w:val="center"/>
              <w:rPr>
                <w:sz w:val="20"/>
                <w:szCs w:val="20"/>
              </w:rPr>
            </w:pPr>
            <w:r>
              <w:rPr>
                <w:sz w:val="20"/>
                <w:szCs w:val="20"/>
              </w:rPr>
              <w:t>25,000</w:t>
            </w:r>
          </w:p>
        </w:tc>
      </w:tr>
      <w:tr w:rsidR="00253AB2" w14:paraId="631F92FB" w14:textId="77777777">
        <w:tc>
          <w:tcPr>
            <w:tcW w:w="990" w:type="dxa"/>
            <w:tcBorders>
              <w:top w:val="nil"/>
              <w:left w:val="nil"/>
              <w:bottom w:val="nil"/>
              <w:right w:val="nil"/>
            </w:tcBorders>
            <w:shd w:val="clear" w:color="auto" w:fill="auto"/>
          </w:tcPr>
          <w:p w14:paraId="67228AE1" w14:textId="77777777" w:rsidR="00253AB2" w:rsidRDefault="003008FF">
            <w:pPr>
              <w:spacing w:after="0" w:line="240" w:lineRule="auto"/>
              <w:rPr>
                <w:sz w:val="20"/>
                <w:szCs w:val="20"/>
              </w:rPr>
            </w:pPr>
            <w:r>
              <w:rPr>
                <w:sz w:val="20"/>
                <w:szCs w:val="20"/>
              </w:rPr>
              <w:t>4</w:t>
            </w:r>
          </w:p>
        </w:tc>
        <w:tc>
          <w:tcPr>
            <w:tcW w:w="6099" w:type="dxa"/>
            <w:tcBorders>
              <w:top w:val="nil"/>
              <w:left w:val="nil"/>
              <w:bottom w:val="nil"/>
              <w:right w:val="nil"/>
            </w:tcBorders>
            <w:shd w:val="clear" w:color="auto" w:fill="auto"/>
          </w:tcPr>
          <w:p w14:paraId="3336BB85" w14:textId="77777777" w:rsidR="00253AB2" w:rsidRDefault="003008FF">
            <w:pPr>
              <w:spacing w:after="0" w:line="240" w:lineRule="auto"/>
              <w:rPr>
                <w:sz w:val="20"/>
                <w:szCs w:val="20"/>
              </w:rPr>
            </w:pPr>
            <w:r>
              <w:rPr>
                <w:sz w:val="20"/>
                <w:szCs w:val="20"/>
              </w:rPr>
              <w:t>Manager budget increases and decreases unpredictably, reflecting unreliable and unpredictable funding streams over time. Community resources increase linearly</w:t>
            </w:r>
          </w:p>
        </w:tc>
        <w:tc>
          <w:tcPr>
            <w:tcW w:w="2693" w:type="dxa"/>
            <w:tcBorders>
              <w:top w:val="nil"/>
              <w:left w:val="nil"/>
              <w:bottom w:val="nil"/>
              <w:right w:val="nil"/>
            </w:tcBorders>
            <w:shd w:val="clear" w:color="auto" w:fill="auto"/>
          </w:tcPr>
          <w:p w14:paraId="55C4B8BA" w14:textId="77777777" w:rsidR="00253AB2" w:rsidRDefault="003008FF">
            <w:pPr>
              <w:spacing w:after="0" w:line="240" w:lineRule="auto"/>
              <w:jc w:val="center"/>
              <w:rPr>
                <w:sz w:val="20"/>
                <w:szCs w:val="20"/>
              </w:rPr>
            </w:pPr>
            <w:r>
              <w:rPr>
                <w:sz w:val="20"/>
                <w:szCs w:val="20"/>
              </w:rPr>
              <w:t>Variable</w:t>
            </w:r>
          </w:p>
        </w:tc>
        <w:tc>
          <w:tcPr>
            <w:tcW w:w="2550" w:type="dxa"/>
            <w:tcBorders>
              <w:top w:val="nil"/>
              <w:left w:val="nil"/>
              <w:bottom w:val="nil"/>
              <w:right w:val="nil"/>
            </w:tcBorders>
            <w:shd w:val="clear" w:color="auto" w:fill="auto"/>
          </w:tcPr>
          <w:p w14:paraId="76EFA87C" w14:textId="77777777" w:rsidR="00253AB2" w:rsidRDefault="003008FF">
            <w:pPr>
              <w:spacing w:after="0" w:line="240" w:lineRule="auto"/>
              <w:jc w:val="center"/>
              <w:rPr>
                <w:sz w:val="20"/>
                <w:szCs w:val="20"/>
              </w:rPr>
            </w:pPr>
            <w:r>
              <w:rPr>
                <w:sz w:val="20"/>
                <w:szCs w:val="20"/>
              </w:rPr>
              <w:t>25,000</w:t>
            </w:r>
          </w:p>
        </w:tc>
      </w:tr>
      <w:tr w:rsidR="00253AB2" w14:paraId="492369CF" w14:textId="77777777">
        <w:tc>
          <w:tcPr>
            <w:tcW w:w="990" w:type="dxa"/>
            <w:tcBorders>
              <w:top w:val="nil"/>
              <w:left w:val="nil"/>
              <w:bottom w:val="single" w:sz="12" w:space="0" w:color="000000"/>
              <w:right w:val="nil"/>
            </w:tcBorders>
            <w:shd w:val="clear" w:color="auto" w:fill="auto"/>
          </w:tcPr>
          <w:p w14:paraId="4D56A3CA" w14:textId="77777777" w:rsidR="00253AB2" w:rsidRDefault="003008FF">
            <w:pPr>
              <w:spacing w:after="0" w:line="240" w:lineRule="auto"/>
              <w:rPr>
                <w:sz w:val="20"/>
                <w:szCs w:val="20"/>
              </w:rPr>
            </w:pPr>
            <w:r>
              <w:rPr>
                <w:sz w:val="20"/>
                <w:szCs w:val="20"/>
              </w:rPr>
              <w:t>5</w:t>
            </w:r>
          </w:p>
        </w:tc>
        <w:tc>
          <w:tcPr>
            <w:tcW w:w="6099" w:type="dxa"/>
            <w:tcBorders>
              <w:top w:val="nil"/>
              <w:left w:val="nil"/>
              <w:bottom w:val="single" w:sz="12" w:space="0" w:color="000000"/>
              <w:right w:val="nil"/>
            </w:tcBorders>
            <w:shd w:val="clear" w:color="auto" w:fill="auto"/>
          </w:tcPr>
          <w:p w14:paraId="0FD658D9" w14:textId="77777777" w:rsidR="00253AB2" w:rsidRDefault="003008FF">
            <w:pPr>
              <w:spacing w:after="0" w:line="240" w:lineRule="auto"/>
              <w:rPr>
                <w:sz w:val="20"/>
                <w:szCs w:val="20"/>
              </w:rPr>
            </w:pPr>
            <w:r>
              <w:rPr>
                <w:sz w:val="20"/>
                <w:szCs w:val="20"/>
              </w:rPr>
              <w:t>Manager budget increases and decreases unpredictably, reflecting unreliable and unpredictable funding streams over time. Community resources increase linearly</w:t>
            </w:r>
          </w:p>
        </w:tc>
        <w:tc>
          <w:tcPr>
            <w:tcW w:w="2693" w:type="dxa"/>
            <w:tcBorders>
              <w:top w:val="nil"/>
              <w:left w:val="nil"/>
              <w:bottom w:val="single" w:sz="12" w:space="0" w:color="000000"/>
              <w:right w:val="nil"/>
            </w:tcBorders>
            <w:shd w:val="clear" w:color="auto" w:fill="auto"/>
          </w:tcPr>
          <w:p w14:paraId="2D1B35DB" w14:textId="77777777" w:rsidR="00253AB2" w:rsidRDefault="003008FF">
            <w:pPr>
              <w:spacing w:after="0" w:line="240" w:lineRule="auto"/>
              <w:jc w:val="center"/>
              <w:rPr>
                <w:sz w:val="20"/>
                <w:szCs w:val="20"/>
              </w:rPr>
            </w:pPr>
            <w:r>
              <w:rPr>
                <w:sz w:val="20"/>
                <w:szCs w:val="20"/>
              </w:rPr>
              <w:t>Variable</w:t>
            </w:r>
          </w:p>
        </w:tc>
        <w:tc>
          <w:tcPr>
            <w:tcW w:w="2550" w:type="dxa"/>
            <w:tcBorders>
              <w:top w:val="nil"/>
              <w:left w:val="nil"/>
              <w:bottom w:val="single" w:sz="12" w:space="0" w:color="000000"/>
              <w:right w:val="nil"/>
            </w:tcBorders>
            <w:shd w:val="clear" w:color="auto" w:fill="auto"/>
          </w:tcPr>
          <w:p w14:paraId="07EDCECE" w14:textId="77777777" w:rsidR="00253AB2" w:rsidRDefault="003008FF">
            <w:pPr>
              <w:spacing w:after="0" w:line="240" w:lineRule="auto"/>
              <w:jc w:val="center"/>
              <w:rPr>
                <w:sz w:val="20"/>
                <w:szCs w:val="20"/>
              </w:rPr>
            </w:pPr>
            <w:r>
              <w:rPr>
                <w:sz w:val="20"/>
                <w:szCs w:val="20"/>
              </w:rPr>
              <w:t>25,000</w:t>
            </w:r>
          </w:p>
        </w:tc>
      </w:tr>
    </w:tbl>
    <w:p w14:paraId="6E9F1425" w14:textId="77777777" w:rsidR="00253AB2" w:rsidRDefault="00253AB2"/>
    <w:p w14:paraId="67D4C97F" w14:textId="77777777" w:rsidR="00253AB2" w:rsidRDefault="00253AB2"/>
    <w:p w14:paraId="6943094A" w14:textId="77777777" w:rsidR="00253AB2" w:rsidRDefault="00253AB2">
      <w:pPr>
        <w:sectPr w:rsidR="00253AB2">
          <w:pgSz w:w="16838" w:h="11906" w:orient="landscape"/>
          <w:pgMar w:top="1440" w:right="1440" w:bottom="1440" w:left="1440" w:header="0" w:footer="0" w:gutter="0"/>
          <w:cols w:space="720"/>
          <w:formProt w:val="0"/>
          <w:docGrid w:linePitch="360" w:charSpace="8192"/>
        </w:sectPr>
      </w:pPr>
    </w:p>
    <w:p w14:paraId="4BC85B43" w14:textId="77777777" w:rsidR="00253AB2" w:rsidRDefault="003008FF">
      <w:r>
        <w:rPr>
          <w:noProof/>
        </w:rPr>
        <w:lastRenderedPageBreak/>
        <w:drawing>
          <wp:anchor distT="0" distB="0" distL="114300" distR="118110" simplePos="0" relativeHeight="2" behindDoc="1" locked="0" layoutInCell="1" allowOverlap="1" wp14:anchorId="0983B6FF" wp14:editId="1D1002A5">
            <wp:simplePos x="0" y="0"/>
            <wp:positionH relativeFrom="column">
              <wp:posOffset>-276225</wp:posOffset>
            </wp:positionH>
            <wp:positionV relativeFrom="paragraph">
              <wp:posOffset>-266700</wp:posOffset>
            </wp:positionV>
            <wp:extent cx="6720840" cy="4800600"/>
            <wp:effectExtent l="0" t="0" r="0" b="0"/>
            <wp:wrapNone/>
            <wp:docPr id="2"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hart&#10;&#10;Description automatically generated"/>
                    <pic:cNvPicPr>
                      <a:picLocks noChangeAspect="1" noChangeArrowheads="1"/>
                    </pic:cNvPicPr>
                  </pic:nvPicPr>
                  <pic:blipFill>
                    <a:blip r:embed="rId9"/>
                    <a:stretch>
                      <a:fillRect/>
                    </a:stretch>
                  </pic:blipFill>
                  <pic:spPr bwMode="auto">
                    <a:xfrm>
                      <a:off x="0" y="0"/>
                      <a:ext cx="6720840" cy="4800600"/>
                    </a:xfrm>
                    <a:prstGeom prst="rect">
                      <a:avLst/>
                    </a:prstGeom>
                  </pic:spPr>
                </pic:pic>
              </a:graphicData>
            </a:graphic>
          </wp:anchor>
        </w:drawing>
      </w:r>
    </w:p>
    <w:p w14:paraId="6061EB16" w14:textId="77777777" w:rsidR="00253AB2" w:rsidRDefault="00253AB2"/>
    <w:p w14:paraId="27848B5A" w14:textId="77777777" w:rsidR="00253AB2" w:rsidRDefault="00253AB2"/>
    <w:p w14:paraId="22E2C5CD" w14:textId="77777777" w:rsidR="00253AB2" w:rsidRDefault="00253AB2"/>
    <w:p w14:paraId="70CB1599" w14:textId="77777777" w:rsidR="00253AB2" w:rsidRDefault="00253AB2"/>
    <w:p w14:paraId="3A087D67" w14:textId="77777777" w:rsidR="00253AB2" w:rsidRDefault="00253AB2"/>
    <w:p w14:paraId="72BFA4C4" w14:textId="77777777" w:rsidR="00253AB2" w:rsidRDefault="00253AB2"/>
    <w:p w14:paraId="3D20F6ED" w14:textId="77777777" w:rsidR="00253AB2" w:rsidRDefault="00253AB2"/>
    <w:p w14:paraId="34ADC887" w14:textId="77777777" w:rsidR="00253AB2" w:rsidRDefault="00253AB2"/>
    <w:p w14:paraId="09F2A223" w14:textId="77777777" w:rsidR="00253AB2" w:rsidRDefault="00253AB2"/>
    <w:p w14:paraId="3C42C9F1" w14:textId="77777777" w:rsidR="00253AB2" w:rsidRDefault="00253AB2"/>
    <w:p w14:paraId="694A095A" w14:textId="77777777" w:rsidR="00253AB2" w:rsidRDefault="00253AB2"/>
    <w:p w14:paraId="5855A3A0" w14:textId="77777777" w:rsidR="00253AB2" w:rsidRDefault="00253AB2"/>
    <w:p w14:paraId="68731A79" w14:textId="77777777" w:rsidR="00253AB2" w:rsidRDefault="00253AB2"/>
    <w:p w14:paraId="22CB7CA2" w14:textId="77777777" w:rsidR="00253AB2" w:rsidRDefault="00253AB2"/>
    <w:p w14:paraId="7379232C" w14:textId="77777777" w:rsidR="00253AB2" w:rsidRDefault="00253AB2"/>
    <w:p w14:paraId="09474467" w14:textId="77777777" w:rsidR="00253AB2" w:rsidRDefault="003008FF">
      <w:pPr>
        <w:rPr>
          <w:b/>
          <w:bCs/>
          <w:sz w:val="20"/>
          <w:szCs w:val="20"/>
        </w:rPr>
      </w:pPr>
      <w:r>
        <w:rPr>
          <w:b/>
          <w:bCs/>
          <w:sz w:val="20"/>
          <w:szCs w:val="20"/>
        </w:rPr>
        <w:t>Figure 2. Manager budgets and community resources (user budget) for the five scenarios. Scenarios 4 and 5 have a different manager budget for each replicate simulation, and so this figure shows 10 examples for each.</w:t>
      </w:r>
    </w:p>
    <w:p w14:paraId="0E17C8D0" w14:textId="77777777" w:rsidR="00253AB2" w:rsidRDefault="00253AB2"/>
    <w:p w14:paraId="417F792D" w14:textId="77777777" w:rsidR="00253AB2" w:rsidRDefault="003008FF">
      <w:pPr>
        <w:rPr>
          <w:b/>
          <w:bCs/>
        </w:rPr>
      </w:pPr>
      <w:r>
        <w:rPr>
          <w:b/>
          <w:bCs/>
        </w:rPr>
        <w:t xml:space="preserve">Results </w:t>
      </w:r>
    </w:p>
    <w:p w14:paraId="5258943B" w14:textId="77777777" w:rsidR="00253AB2" w:rsidRDefault="003008FF">
      <w:r>
        <w:t xml:space="preserve">The parameter settings used in the simulations ensured that communities would try and fell trees, thus increasing their yield, if it was possible to do so given the policy set by the manager. The values and positive slope of the community resources ensured that communities had sufficient power to clear the majority of the forest by the end of the 50 time steps in all scenarios (Table 2). These extreme parameter settings resulted in clear differences in the deforestation trajectories between the scenarios (Figures 3 and 4). </w:t>
      </w:r>
    </w:p>
    <w:p w14:paraId="2B3B6FF4" w14:textId="77777777" w:rsidR="00253AB2" w:rsidRDefault="003008FF">
      <w:pPr>
        <w:rPr>
          <w:i/>
          <w:iCs/>
        </w:rPr>
      </w:pPr>
      <w:r>
        <w:rPr>
          <w:i/>
          <w:iCs/>
        </w:rPr>
        <w:t>Scenarios 1 to 3</w:t>
      </w:r>
    </w:p>
    <w:p w14:paraId="2242B949" w14:textId="77777777" w:rsidR="00253AB2" w:rsidRDefault="003008FF">
      <w:r>
        <w:t xml:space="preserve">Of the three primary funding models, scenario 1 was the most effective at minimising deforestation over the 50 time steps (Figure 3). In all time steps, excluding time steps 4 to 9, scenario 1 retained the highest number of trees. </w:t>
      </w:r>
      <w:commentRangeStart w:id="132"/>
      <w:commentRangeStart w:id="133"/>
      <w:r>
        <w:t>This is despite having a felling count that increased linearly throughout the simulation (Figure 5).</w:t>
      </w:r>
      <w:commentRangeEnd w:id="132"/>
      <w:r>
        <w:commentReference w:id="132"/>
      </w:r>
      <w:commentRangeEnd w:id="133"/>
      <w:r>
        <w:commentReference w:id="133"/>
      </w:r>
      <w:r>
        <w:t xml:space="preserve"> The increasing felling count in scenario 1 resulted in the loss of trees accelerating over time (Figure 3). Conversely, scenario 2 had a decelerating felling count over time (Figure 5) as the manager budget increased, resulting in a deforestation rate that slowed over time (Figure 3). Nevertheless, the low starting manager budget values for scenario 2, which were lower than scenario 1 for the first half of the simulation period, resulted in higher deforestation overall </w:t>
      </w:r>
      <w:r>
        <w:lastRenderedPageBreak/>
        <w:t>(Figure 3). Scenario 2 performed worse than all other scenarios (including scenarios 4 and 5) for the first half of the simulation period (Figure S5a), highlighting the effects of chronic underfunding. The fluctuations in the manager budget in scenario 3 is reflected in both the rate of deforestation (Figure 3) and the felling count (Figure 5). During periods of high manager budget, the felling count and deforestation rate decreases, and during periods of low manager budget, the felling count and deforestation rate increase. Despite the peaks in manager budget in scenario 3 regularly reaching values much higher than the manager budget in scenario 1, this funding model had t</w:t>
      </w:r>
      <w:commentRangeStart w:id="134"/>
      <w:r>
        <w:t>he wors</w:t>
      </w:r>
      <w:commentRangeEnd w:id="134"/>
      <w:r>
        <w:commentReference w:id="134"/>
      </w:r>
      <w:r>
        <w:t xml:space="preserve">t outcome in terms of forest loss than scenarios 1 and 2 (Figure 3) and resulted in complete loss of forest cover in 93% of simulations (Table 2). This can be explained by the felling count which shows that during periods of very low manager budget, the number of trees lost is between two and three times greater than any point in scenarios 1 and 2 (Figure 5). </w:t>
      </w:r>
    </w:p>
    <w:p w14:paraId="74CAF098" w14:textId="77777777" w:rsidR="00253AB2" w:rsidRDefault="003008FF">
      <w:pPr>
        <w:rPr>
          <w:i/>
          <w:iCs/>
        </w:rPr>
      </w:pPr>
      <w:r>
        <w:rPr>
          <w:i/>
          <w:iCs/>
        </w:rPr>
        <w:t>Scenarios 4 and 5</w:t>
      </w:r>
    </w:p>
    <w:p w14:paraId="287CF793" w14:textId="77777777" w:rsidR="00253AB2" w:rsidRDefault="003008FF">
      <w:r>
        <w:t xml:space="preserve">Scenarios 4 and 5 showed the potential effects of unpredictable and uncertain funding models on forest loss. Scenario 4 had less variation in manager budgets than scenario 5, and the simulations were much more likely to retain more forest cover than scenario 5 (Figure 4) across the 100 simulations. Interestingly, deforestation rates for scenario 4 were very similar to those of scenario 1, and scenario 4 outperformed scenarios 2 and 3 in most cases (Figure S5a). This suggests that unpredictable variation in manager budgets is not necessarily catastrophic, provided fluctuations are small and that some level of core funding means that manager budgets do not drop too low (Figure 2). Scenario 5 showed that large uncertainty and variability in manager budget could have very serious negative effects on forest cover over time (Figure 4). Despite many of the scenario 5 replicates having very high peaks in manager budgets (Figure 2), most simulations resulted in a worse outcome than scenario 4 in terms of forest cover. Of the 100 simulations, complete forest loss occurred 25 times (25%) in scenario 5 (Table 2). As with scenario 3, the driver of forest loss can be seen in the felling counts for scenario 5, which reach extremely high levels during periods of low manager budget (Figure 5).  </w:t>
      </w:r>
    </w:p>
    <w:p w14:paraId="5D327BB9" w14:textId="77777777" w:rsidR="00253AB2" w:rsidRDefault="003008FF">
      <w:pPr>
        <w:rPr>
          <w:i/>
          <w:iCs/>
        </w:rPr>
      </w:pPr>
      <w:r>
        <w:rPr>
          <w:i/>
          <w:iCs/>
        </w:rPr>
        <w:t>Maximum harvest under maximum conflict (MHMC)</w:t>
      </w:r>
    </w:p>
    <w:p w14:paraId="74C14052" w14:textId="77777777" w:rsidR="00253AB2" w:rsidRDefault="003008FF">
      <w:r>
        <w:t xml:space="preserve">The MHMC calculations revealed some of the power dynamics within each of the scenarios (Figure 6). The maximum number of trees that the communities could fell at a given time step decreased over time in scenario 2, reflecting the increasing manager budget that provided increasing power to the manager to set policy and affect the number of felling actions. The rate at which the MHMC value decreased in scenario 2 was itself decreasing, stabilising to a near-constant rate by the end of the simulation period. This reflects the increases in community resources over time, which were increasing at a faster rate than the increase in the manager budget (Figure 2), resulting in decreasing power for the manager. Scenarios 1 and 4 had the most stable MHMC values, reflecting the relatively stable manager budgets. The MHMC values for scenarios 3 and 5 reflected the fluctuating and highly variable manager budgets and demonstrated how the rate of forest loss could increase during periods of low manager funding. When the manager had little funding there was an increase in the potential number of trees the communities could fell, assuming the manager was using all their budget to reduce felling and the communities were using all their budget to fell trees (Figure 6). </w:t>
      </w:r>
    </w:p>
    <w:p w14:paraId="34CD7B02" w14:textId="77777777" w:rsidR="00253AB2" w:rsidRDefault="00253AB2"/>
    <w:p w14:paraId="49F4C0E3" w14:textId="77777777" w:rsidR="00253AB2" w:rsidRDefault="00253AB2"/>
    <w:p w14:paraId="4D98910B" w14:textId="77777777" w:rsidR="00253AB2" w:rsidRDefault="003008FF">
      <w:r>
        <w:rPr>
          <w:noProof/>
        </w:rPr>
        <w:lastRenderedPageBreak/>
        <w:drawing>
          <wp:inline distT="0" distB="0" distL="0" distR="0" wp14:anchorId="0A423BA7" wp14:editId="29F722A0">
            <wp:extent cx="5248275" cy="3500120"/>
            <wp:effectExtent l="0" t="0" r="0" b="0"/>
            <wp:docPr id="3"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line chart&#10;&#10;Description automatically generated"/>
                    <pic:cNvPicPr>
                      <a:picLocks noChangeAspect="1" noChangeArrowheads="1"/>
                    </pic:cNvPicPr>
                  </pic:nvPicPr>
                  <pic:blipFill>
                    <a:blip r:embed="rId10"/>
                    <a:stretch>
                      <a:fillRect/>
                    </a:stretch>
                  </pic:blipFill>
                  <pic:spPr bwMode="auto">
                    <a:xfrm>
                      <a:off x="0" y="0"/>
                      <a:ext cx="5248275" cy="3500120"/>
                    </a:xfrm>
                    <a:prstGeom prst="rect">
                      <a:avLst/>
                    </a:prstGeom>
                  </pic:spPr>
                </pic:pic>
              </a:graphicData>
            </a:graphic>
          </wp:inline>
        </w:drawing>
      </w:r>
    </w:p>
    <w:p w14:paraId="71011EE5" w14:textId="77777777" w:rsidR="00253AB2" w:rsidRDefault="003008FF">
      <w:pPr>
        <w:rPr>
          <w:b/>
          <w:bCs/>
          <w:sz w:val="20"/>
          <w:szCs w:val="20"/>
        </w:rPr>
      </w:pPr>
      <w:r>
        <w:rPr>
          <w:b/>
          <w:bCs/>
          <w:sz w:val="20"/>
          <w:szCs w:val="20"/>
        </w:rPr>
        <w:t>Figure 3. The number of trees remaining at each time step for scenarios 1, 2, and 3. Solid lines and faded ribbons are the 50, 2.5, and 97.5 percentiles from the 100 runs, respectively.</w:t>
      </w:r>
    </w:p>
    <w:p w14:paraId="530B3778" w14:textId="77777777" w:rsidR="00253AB2" w:rsidRDefault="00253AB2"/>
    <w:p w14:paraId="705BCF3B" w14:textId="77777777" w:rsidR="00253AB2" w:rsidRDefault="003008FF">
      <w:r>
        <w:rPr>
          <w:noProof/>
        </w:rPr>
        <w:drawing>
          <wp:inline distT="0" distB="0" distL="0" distR="0" wp14:anchorId="08F82D5E" wp14:editId="33F12F70">
            <wp:extent cx="5393690" cy="3596640"/>
            <wp:effectExtent l="0" t="0" r="0" b="0"/>
            <wp:docPr id="4"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Chart&#10;&#10;Description automatically generated"/>
                    <pic:cNvPicPr>
                      <a:picLocks noChangeAspect="1" noChangeArrowheads="1"/>
                    </pic:cNvPicPr>
                  </pic:nvPicPr>
                  <pic:blipFill>
                    <a:blip r:embed="rId11"/>
                    <a:stretch>
                      <a:fillRect/>
                    </a:stretch>
                  </pic:blipFill>
                  <pic:spPr bwMode="auto">
                    <a:xfrm>
                      <a:off x="0" y="0"/>
                      <a:ext cx="5393690" cy="3596640"/>
                    </a:xfrm>
                    <a:prstGeom prst="rect">
                      <a:avLst/>
                    </a:prstGeom>
                  </pic:spPr>
                </pic:pic>
              </a:graphicData>
            </a:graphic>
          </wp:inline>
        </w:drawing>
      </w:r>
    </w:p>
    <w:p w14:paraId="0D2A0612" w14:textId="77777777" w:rsidR="00253AB2" w:rsidRDefault="003008FF">
      <w:pPr>
        <w:rPr>
          <w:b/>
          <w:bCs/>
          <w:sz w:val="20"/>
          <w:szCs w:val="20"/>
        </w:rPr>
      </w:pPr>
      <w:commentRangeStart w:id="135"/>
      <w:r>
        <w:rPr>
          <w:b/>
          <w:bCs/>
          <w:sz w:val="20"/>
          <w:szCs w:val="20"/>
        </w:rPr>
        <w:t xml:space="preserve">Figure 4. </w:t>
      </w:r>
      <w:commentRangeEnd w:id="135"/>
      <w:r w:rsidR="00C44F76">
        <w:rPr>
          <w:rStyle w:val="CommentReference"/>
        </w:rPr>
        <w:commentReference w:id="135"/>
      </w:r>
      <w:r>
        <w:rPr>
          <w:b/>
          <w:bCs/>
          <w:sz w:val="20"/>
          <w:szCs w:val="20"/>
        </w:rPr>
        <w:t xml:space="preserve">The number of trees remaining at each time step for scenarios 4 and 5. Solid lines and faded ribbons are the 50, 2.5, and 97.5 percentiles from the 100 runs, respectively. </w:t>
      </w:r>
    </w:p>
    <w:p w14:paraId="203788ED" w14:textId="77777777" w:rsidR="00253AB2" w:rsidRDefault="00253AB2"/>
    <w:p w14:paraId="0D8CC245" w14:textId="77777777" w:rsidR="00253AB2" w:rsidRDefault="00253AB2"/>
    <w:p w14:paraId="6C058032" w14:textId="77777777" w:rsidR="00253AB2" w:rsidRDefault="003008FF">
      <w:r>
        <w:rPr>
          <w:noProof/>
        </w:rPr>
        <w:drawing>
          <wp:inline distT="0" distB="0" distL="0" distR="0" wp14:anchorId="46B5AFAF" wp14:editId="432197CD">
            <wp:extent cx="5731510" cy="4585970"/>
            <wp:effectExtent l="0" t="0" r="0" b="0"/>
            <wp:docPr id="5"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hart&#10;&#10;Description automatically generated"/>
                    <pic:cNvPicPr>
                      <a:picLocks noChangeAspect="1" noChangeArrowheads="1"/>
                    </pic:cNvPicPr>
                  </pic:nvPicPr>
                  <pic:blipFill>
                    <a:blip r:embed="rId12"/>
                    <a:stretch>
                      <a:fillRect/>
                    </a:stretch>
                  </pic:blipFill>
                  <pic:spPr bwMode="auto">
                    <a:xfrm>
                      <a:off x="0" y="0"/>
                      <a:ext cx="5731510" cy="4585970"/>
                    </a:xfrm>
                    <a:prstGeom prst="rect">
                      <a:avLst/>
                    </a:prstGeom>
                  </pic:spPr>
                </pic:pic>
              </a:graphicData>
            </a:graphic>
          </wp:inline>
        </w:drawing>
      </w:r>
    </w:p>
    <w:p w14:paraId="2A13E1AC" w14:textId="77777777" w:rsidR="00253AB2" w:rsidRDefault="003008FF">
      <w:pPr>
        <w:rPr>
          <w:b/>
          <w:bCs/>
          <w:sz w:val="20"/>
          <w:szCs w:val="20"/>
        </w:rPr>
      </w:pPr>
      <w:r>
        <w:rPr>
          <w:b/>
          <w:bCs/>
          <w:sz w:val="20"/>
          <w:szCs w:val="20"/>
        </w:rPr>
        <w:t xml:space="preserve">Figure 5. The count of felling actions taken by all communities at each time step for the five scenarios. Solid lines and faded ribbons are the 50, 2.5, and 97.5 percentiles from the 100 runs, respectively. </w:t>
      </w:r>
    </w:p>
    <w:p w14:paraId="57C53F5A" w14:textId="77777777" w:rsidR="00253AB2" w:rsidRDefault="00253AB2"/>
    <w:p w14:paraId="451C3E8E" w14:textId="77777777" w:rsidR="00253AB2" w:rsidRDefault="003008FF">
      <w:r>
        <w:rPr>
          <w:noProof/>
        </w:rPr>
        <w:lastRenderedPageBreak/>
        <w:drawing>
          <wp:inline distT="0" distB="0" distL="0" distR="0" wp14:anchorId="7AC97B65" wp14:editId="1E8FCF6C">
            <wp:extent cx="5285740" cy="4229100"/>
            <wp:effectExtent l="0" t="0" r="0" b="0"/>
            <wp:docPr id="6"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Chart, histogram&#10;&#10;Description automatically generated"/>
                    <pic:cNvPicPr>
                      <a:picLocks noChangeAspect="1" noChangeArrowheads="1"/>
                    </pic:cNvPicPr>
                  </pic:nvPicPr>
                  <pic:blipFill>
                    <a:blip r:embed="rId13"/>
                    <a:stretch>
                      <a:fillRect/>
                    </a:stretch>
                  </pic:blipFill>
                  <pic:spPr bwMode="auto">
                    <a:xfrm>
                      <a:off x="0" y="0"/>
                      <a:ext cx="5285740" cy="4229100"/>
                    </a:xfrm>
                    <a:prstGeom prst="rect">
                      <a:avLst/>
                    </a:prstGeom>
                  </pic:spPr>
                </pic:pic>
              </a:graphicData>
            </a:graphic>
          </wp:inline>
        </w:drawing>
      </w:r>
    </w:p>
    <w:p w14:paraId="6798A5C6" w14:textId="77777777" w:rsidR="00253AB2" w:rsidRDefault="003008FF">
      <w:pPr>
        <w:rPr>
          <w:b/>
          <w:bCs/>
          <w:sz w:val="20"/>
          <w:szCs w:val="20"/>
        </w:rPr>
      </w:pPr>
      <w:r>
        <w:rPr>
          <w:b/>
          <w:bCs/>
          <w:sz w:val="20"/>
          <w:szCs w:val="20"/>
        </w:rPr>
        <w:t xml:space="preserve">Figure 6. Calculated maximum harvest under maximum conflict (MHUMC) for all five scenarios. MHUMC is calculated using: community resources / ((manager budget/10) + 10). The value is the maximum number of trees that could be felled if the manager was using all their available budget to prevent felling, and the community were using all their available resources to fell trees. The lines for scenarios 4 and 5 (which had different manager budgets for each replicate simulation) represent the mean MHMC value at each time step across all replicate simulations. </w:t>
      </w:r>
    </w:p>
    <w:p w14:paraId="661C951D" w14:textId="77777777" w:rsidR="00253AB2" w:rsidRDefault="00253AB2">
      <w:pPr>
        <w:rPr>
          <w:b/>
          <w:bCs/>
          <w:sz w:val="20"/>
          <w:szCs w:val="20"/>
        </w:rPr>
      </w:pPr>
    </w:p>
    <w:p w14:paraId="719160DC" w14:textId="77777777" w:rsidR="00253AB2" w:rsidRDefault="003008FF">
      <w:pPr>
        <w:rPr>
          <w:b/>
          <w:bCs/>
          <w:sz w:val="20"/>
          <w:szCs w:val="20"/>
        </w:rPr>
      </w:pPr>
      <w:r>
        <w:rPr>
          <w:b/>
          <w:bCs/>
          <w:sz w:val="20"/>
          <w:szCs w:val="20"/>
        </w:rPr>
        <w:t>Table 2. Summary of the number of trees remaining at time step 50 (2.5, 50, 97.5 percentiles), and the number of simulations that resulted in complete forest loss, from the 100 replicates for each of the five scenarios.</w:t>
      </w:r>
    </w:p>
    <w:tbl>
      <w:tblPr>
        <w:tblStyle w:val="TableGrid"/>
        <w:tblW w:w="8784" w:type="dxa"/>
        <w:tblCellMar>
          <w:left w:w="113" w:type="dxa"/>
        </w:tblCellMar>
        <w:tblLook w:val="04A0" w:firstRow="1" w:lastRow="0" w:firstColumn="1" w:lastColumn="0" w:noHBand="0" w:noVBand="1"/>
      </w:tblPr>
      <w:tblGrid>
        <w:gridCol w:w="1412"/>
        <w:gridCol w:w="1276"/>
        <w:gridCol w:w="1842"/>
        <w:gridCol w:w="1985"/>
        <w:gridCol w:w="2269"/>
      </w:tblGrid>
      <w:tr w:rsidR="00253AB2" w14:paraId="722C2224" w14:textId="77777777">
        <w:tc>
          <w:tcPr>
            <w:tcW w:w="1412" w:type="dxa"/>
            <w:vMerge w:val="restart"/>
            <w:tcBorders>
              <w:top w:val="single" w:sz="12" w:space="0" w:color="000000"/>
              <w:left w:val="nil"/>
              <w:bottom w:val="nil"/>
              <w:right w:val="nil"/>
            </w:tcBorders>
            <w:shd w:val="clear" w:color="auto" w:fill="auto"/>
            <w:vAlign w:val="center"/>
          </w:tcPr>
          <w:p w14:paraId="713DC444" w14:textId="77777777" w:rsidR="00253AB2" w:rsidRDefault="003008FF">
            <w:pPr>
              <w:spacing w:after="0" w:line="240" w:lineRule="auto"/>
              <w:jc w:val="center"/>
            </w:pPr>
            <w:r>
              <w:t>Scenario</w:t>
            </w:r>
          </w:p>
        </w:tc>
        <w:tc>
          <w:tcPr>
            <w:tcW w:w="5103" w:type="dxa"/>
            <w:gridSpan w:val="3"/>
            <w:tcBorders>
              <w:top w:val="single" w:sz="12" w:space="0" w:color="000000"/>
              <w:left w:val="nil"/>
              <w:bottom w:val="single" w:sz="6" w:space="0" w:color="000000"/>
              <w:right w:val="nil"/>
            </w:tcBorders>
            <w:shd w:val="clear" w:color="auto" w:fill="auto"/>
            <w:vAlign w:val="center"/>
          </w:tcPr>
          <w:p w14:paraId="699F57B7" w14:textId="77777777" w:rsidR="00253AB2" w:rsidRDefault="003008FF">
            <w:pPr>
              <w:spacing w:after="0" w:line="240" w:lineRule="auto"/>
              <w:jc w:val="center"/>
            </w:pPr>
            <w:r>
              <w:t>Trees remaining after 50 time steps</w:t>
            </w:r>
          </w:p>
        </w:tc>
        <w:tc>
          <w:tcPr>
            <w:tcW w:w="2269" w:type="dxa"/>
            <w:vMerge w:val="restart"/>
            <w:tcBorders>
              <w:top w:val="single" w:sz="12" w:space="0" w:color="000000"/>
              <w:left w:val="nil"/>
              <w:bottom w:val="nil"/>
              <w:right w:val="nil"/>
            </w:tcBorders>
            <w:shd w:val="clear" w:color="auto" w:fill="auto"/>
            <w:vAlign w:val="center"/>
          </w:tcPr>
          <w:p w14:paraId="20F500CB" w14:textId="77777777" w:rsidR="00253AB2" w:rsidRDefault="003008FF">
            <w:pPr>
              <w:spacing w:after="0" w:line="240" w:lineRule="auto"/>
              <w:jc w:val="center"/>
            </w:pPr>
            <w:r>
              <w:t>Complete forest loss (no. of simulations)</w:t>
            </w:r>
          </w:p>
        </w:tc>
      </w:tr>
      <w:tr w:rsidR="00253AB2" w14:paraId="16EA6214" w14:textId="77777777">
        <w:tc>
          <w:tcPr>
            <w:tcW w:w="1412" w:type="dxa"/>
            <w:vMerge/>
            <w:tcBorders>
              <w:top w:val="nil"/>
              <w:left w:val="nil"/>
              <w:bottom w:val="single" w:sz="12" w:space="0" w:color="000000"/>
              <w:right w:val="nil"/>
            </w:tcBorders>
            <w:shd w:val="clear" w:color="auto" w:fill="auto"/>
            <w:vAlign w:val="center"/>
          </w:tcPr>
          <w:p w14:paraId="2226BA56" w14:textId="77777777" w:rsidR="00253AB2" w:rsidRDefault="00253AB2">
            <w:pPr>
              <w:spacing w:after="0" w:line="240" w:lineRule="auto"/>
              <w:jc w:val="center"/>
            </w:pPr>
          </w:p>
        </w:tc>
        <w:tc>
          <w:tcPr>
            <w:tcW w:w="1276" w:type="dxa"/>
            <w:tcBorders>
              <w:top w:val="single" w:sz="6" w:space="0" w:color="000000"/>
              <w:left w:val="nil"/>
              <w:bottom w:val="single" w:sz="12" w:space="0" w:color="000000"/>
              <w:right w:val="nil"/>
            </w:tcBorders>
            <w:shd w:val="clear" w:color="auto" w:fill="auto"/>
            <w:vAlign w:val="center"/>
          </w:tcPr>
          <w:p w14:paraId="42C74770" w14:textId="77777777" w:rsidR="00253AB2" w:rsidRDefault="003008FF">
            <w:pPr>
              <w:spacing w:after="0" w:line="240" w:lineRule="auto"/>
              <w:jc w:val="center"/>
            </w:pPr>
            <w:r>
              <w:t>Mean</w:t>
            </w:r>
          </w:p>
        </w:tc>
        <w:tc>
          <w:tcPr>
            <w:tcW w:w="1842" w:type="dxa"/>
            <w:tcBorders>
              <w:top w:val="single" w:sz="6" w:space="0" w:color="000000"/>
              <w:left w:val="nil"/>
              <w:bottom w:val="single" w:sz="12" w:space="0" w:color="000000"/>
              <w:right w:val="nil"/>
            </w:tcBorders>
            <w:shd w:val="clear" w:color="auto" w:fill="auto"/>
            <w:vAlign w:val="center"/>
          </w:tcPr>
          <w:p w14:paraId="720C777D" w14:textId="77777777" w:rsidR="00253AB2" w:rsidRDefault="003008FF">
            <w:pPr>
              <w:spacing w:after="0" w:line="240" w:lineRule="auto"/>
              <w:jc w:val="center"/>
            </w:pPr>
            <w:r>
              <w:t>2.5 percentile</w:t>
            </w:r>
          </w:p>
        </w:tc>
        <w:tc>
          <w:tcPr>
            <w:tcW w:w="1985" w:type="dxa"/>
            <w:tcBorders>
              <w:top w:val="single" w:sz="6" w:space="0" w:color="000000"/>
              <w:left w:val="nil"/>
              <w:bottom w:val="single" w:sz="12" w:space="0" w:color="000000"/>
              <w:right w:val="nil"/>
            </w:tcBorders>
            <w:shd w:val="clear" w:color="auto" w:fill="auto"/>
            <w:vAlign w:val="center"/>
          </w:tcPr>
          <w:p w14:paraId="6350F483" w14:textId="77777777" w:rsidR="00253AB2" w:rsidRDefault="003008FF">
            <w:pPr>
              <w:spacing w:after="0" w:line="240" w:lineRule="auto"/>
              <w:jc w:val="center"/>
            </w:pPr>
            <w:r>
              <w:t>97.5 percentile</w:t>
            </w:r>
          </w:p>
        </w:tc>
        <w:tc>
          <w:tcPr>
            <w:tcW w:w="2269" w:type="dxa"/>
            <w:vMerge/>
            <w:tcBorders>
              <w:top w:val="nil"/>
              <w:left w:val="nil"/>
              <w:bottom w:val="single" w:sz="12" w:space="0" w:color="000000"/>
              <w:right w:val="nil"/>
            </w:tcBorders>
            <w:shd w:val="clear" w:color="auto" w:fill="auto"/>
            <w:vAlign w:val="center"/>
          </w:tcPr>
          <w:p w14:paraId="33C13A67" w14:textId="77777777" w:rsidR="00253AB2" w:rsidRDefault="00253AB2">
            <w:pPr>
              <w:spacing w:after="0" w:line="240" w:lineRule="auto"/>
              <w:jc w:val="center"/>
            </w:pPr>
          </w:p>
        </w:tc>
      </w:tr>
      <w:tr w:rsidR="00253AB2" w14:paraId="02CC49A4" w14:textId="77777777">
        <w:tc>
          <w:tcPr>
            <w:tcW w:w="1412" w:type="dxa"/>
            <w:tcBorders>
              <w:top w:val="single" w:sz="12" w:space="0" w:color="000000"/>
              <w:left w:val="nil"/>
              <w:bottom w:val="nil"/>
              <w:right w:val="nil"/>
            </w:tcBorders>
            <w:shd w:val="clear" w:color="auto" w:fill="auto"/>
            <w:vAlign w:val="center"/>
          </w:tcPr>
          <w:p w14:paraId="38C158E1" w14:textId="77777777" w:rsidR="00253AB2" w:rsidRDefault="003008FF">
            <w:pPr>
              <w:spacing w:after="0" w:line="240" w:lineRule="auto"/>
              <w:jc w:val="center"/>
            </w:pPr>
            <w:r>
              <w:t>1</w:t>
            </w:r>
          </w:p>
        </w:tc>
        <w:tc>
          <w:tcPr>
            <w:tcW w:w="1276" w:type="dxa"/>
            <w:tcBorders>
              <w:top w:val="single" w:sz="12" w:space="0" w:color="000000"/>
              <w:left w:val="nil"/>
              <w:bottom w:val="nil"/>
              <w:right w:val="nil"/>
            </w:tcBorders>
            <w:shd w:val="clear" w:color="auto" w:fill="auto"/>
            <w:vAlign w:val="center"/>
          </w:tcPr>
          <w:p w14:paraId="6C7B91BE" w14:textId="77777777" w:rsidR="00253AB2" w:rsidRDefault="003008FF">
            <w:pPr>
              <w:spacing w:after="0" w:line="240" w:lineRule="auto"/>
              <w:jc w:val="center"/>
            </w:pPr>
            <w:r>
              <w:t>5857</w:t>
            </w:r>
          </w:p>
        </w:tc>
        <w:tc>
          <w:tcPr>
            <w:tcW w:w="1842" w:type="dxa"/>
            <w:tcBorders>
              <w:top w:val="single" w:sz="12" w:space="0" w:color="000000"/>
              <w:left w:val="nil"/>
              <w:bottom w:val="nil"/>
              <w:right w:val="nil"/>
            </w:tcBorders>
            <w:shd w:val="clear" w:color="auto" w:fill="auto"/>
            <w:vAlign w:val="center"/>
          </w:tcPr>
          <w:p w14:paraId="5B931657" w14:textId="77777777" w:rsidR="00253AB2" w:rsidRDefault="003008FF">
            <w:pPr>
              <w:spacing w:after="0" w:line="240" w:lineRule="auto"/>
              <w:jc w:val="center"/>
            </w:pPr>
            <w:r>
              <w:t>4660</w:t>
            </w:r>
          </w:p>
        </w:tc>
        <w:tc>
          <w:tcPr>
            <w:tcW w:w="1985" w:type="dxa"/>
            <w:tcBorders>
              <w:top w:val="single" w:sz="12" w:space="0" w:color="000000"/>
              <w:left w:val="nil"/>
              <w:bottom w:val="nil"/>
              <w:right w:val="nil"/>
            </w:tcBorders>
            <w:shd w:val="clear" w:color="auto" w:fill="auto"/>
            <w:vAlign w:val="center"/>
          </w:tcPr>
          <w:p w14:paraId="34CCEC3C" w14:textId="77777777" w:rsidR="00253AB2" w:rsidRDefault="003008FF">
            <w:pPr>
              <w:spacing w:after="0" w:line="240" w:lineRule="auto"/>
              <w:jc w:val="center"/>
            </w:pPr>
            <w:r>
              <w:t>6412</w:t>
            </w:r>
          </w:p>
        </w:tc>
        <w:tc>
          <w:tcPr>
            <w:tcW w:w="2269" w:type="dxa"/>
            <w:tcBorders>
              <w:top w:val="single" w:sz="12" w:space="0" w:color="000000"/>
              <w:left w:val="nil"/>
              <w:bottom w:val="nil"/>
              <w:right w:val="nil"/>
            </w:tcBorders>
            <w:shd w:val="clear" w:color="auto" w:fill="auto"/>
            <w:vAlign w:val="center"/>
          </w:tcPr>
          <w:p w14:paraId="348F9177" w14:textId="77777777" w:rsidR="00253AB2" w:rsidRDefault="003008FF">
            <w:pPr>
              <w:spacing w:after="0" w:line="240" w:lineRule="auto"/>
              <w:jc w:val="center"/>
            </w:pPr>
            <w:r>
              <w:t>0</w:t>
            </w:r>
          </w:p>
        </w:tc>
      </w:tr>
      <w:tr w:rsidR="00253AB2" w14:paraId="46CA9826" w14:textId="77777777">
        <w:tc>
          <w:tcPr>
            <w:tcW w:w="1412" w:type="dxa"/>
            <w:tcBorders>
              <w:top w:val="nil"/>
              <w:left w:val="nil"/>
              <w:bottom w:val="nil"/>
              <w:right w:val="nil"/>
            </w:tcBorders>
            <w:shd w:val="clear" w:color="auto" w:fill="auto"/>
            <w:vAlign w:val="center"/>
          </w:tcPr>
          <w:p w14:paraId="7231D006" w14:textId="77777777" w:rsidR="00253AB2" w:rsidRDefault="003008FF">
            <w:pPr>
              <w:spacing w:after="0" w:line="240" w:lineRule="auto"/>
              <w:jc w:val="center"/>
            </w:pPr>
            <w:r>
              <w:t>2</w:t>
            </w:r>
          </w:p>
        </w:tc>
        <w:tc>
          <w:tcPr>
            <w:tcW w:w="1276" w:type="dxa"/>
            <w:tcBorders>
              <w:top w:val="nil"/>
              <w:left w:val="nil"/>
              <w:bottom w:val="nil"/>
              <w:right w:val="nil"/>
            </w:tcBorders>
            <w:shd w:val="clear" w:color="auto" w:fill="auto"/>
            <w:vAlign w:val="center"/>
          </w:tcPr>
          <w:p w14:paraId="7C065FE7" w14:textId="77777777" w:rsidR="00253AB2" w:rsidRDefault="003008FF">
            <w:pPr>
              <w:spacing w:after="0" w:line="240" w:lineRule="auto"/>
              <w:jc w:val="center"/>
            </w:pPr>
            <w:r>
              <w:t>715</w:t>
            </w:r>
          </w:p>
        </w:tc>
        <w:tc>
          <w:tcPr>
            <w:tcW w:w="1842" w:type="dxa"/>
            <w:tcBorders>
              <w:top w:val="nil"/>
              <w:left w:val="nil"/>
              <w:bottom w:val="nil"/>
              <w:right w:val="nil"/>
            </w:tcBorders>
            <w:shd w:val="clear" w:color="auto" w:fill="auto"/>
            <w:vAlign w:val="center"/>
          </w:tcPr>
          <w:p w14:paraId="1B9A1D14" w14:textId="77777777" w:rsidR="00253AB2" w:rsidRDefault="003008FF">
            <w:pPr>
              <w:spacing w:after="0" w:line="240" w:lineRule="auto"/>
              <w:jc w:val="center"/>
            </w:pPr>
            <w:r>
              <w:t>281</w:t>
            </w:r>
          </w:p>
        </w:tc>
        <w:tc>
          <w:tcPr>
            <w:tcW w:w="1985" w:type="dxa"/>
            <w:tcBorders>
              <w:top w:val="nil"/>
              <w:left w:val="nil"/>
              <w:bottom w:val="nil"/>
              <w:right w:val="nil"/>
            </w:tcBorders>
            <w:shd w:val="clear" w:color="auto" w:fill="auto"/>
            <w:vAlign w:val="center"/>
          </w:tcPr>
          <w:p w14:paraId="025A3AFF" w14:textId="77777777" w:rsidR="00253AB2" w:rsidRDefault="003008FF">
            <w:pPr>
              <w:spacing w:after="0" w:line="240" w:lineRule="auto"/>
              <w:jc w:val="center"/>
            </w:pPr>
            <w:r>
              <w:t>1202</w:t>
            </w:r>
          </w:p>
        </w:tc>
        <w:tc>
          <w:tcPr>
            <w:tcW w:w="2269" w:type="dxa"/>
            <w:tcBorders>
              <w:top w:val="nil"/>
              <w:left w:val="nil"/>
              <w:bottom w:val="nil"/>
              <w:right w:val="nil"/>
            </w:tcBorders>
            <w:shd w:val="clear" w:color="auto" w:fill="auto"/>
            <w:vAlign w:val="center"/>
          </w:tcPr>
          <w:p w14:paraId="5A95FAFD" w14:textId="77777777" w:rsidR="00253AB2" w:rsidRDefault="003008FF">
            <w:pPr>
              <w:spacing w:after="0" w:line="240" w:lineRule="auto"/>
              <w:jc w:val="center"/>
            </w:pPr>
            <w:r>
              <w:t>0</w:t>
            </w:r>
          </w:p>
        </w:tc>
      </w:tr>
      <w:tr w:rsidR="00253AB2" w14:paraId="3141E937" w14:textId="77777777">
        <w:tc>
          <w:tcPr>
            <w:tcW w:w="1412" w:type="dxa"/>
            <w:tcBorders>
              <w:top w:val="nil"/>
              <w:left w:val="nil"/>
              <w:bottom w:val="nil"/>
              <w:right w:val="nil"/>
            </w:tcBorders>
            <w:shd w:val="clear" w:color="auto" w:fill="auto"/>
            <w:vAlign w:val="center"/>
          </w:tcPr>
          <w:p w14:paraId="653BCB49" w14:textId="77777777" w:rsidR="00253AB2" w:rsidRDefault="003008FF">
            <w:pPr>
              <w:spacing w:after="0" w:line="240" w:lineRule="auto"/>
              <w:jc w:val="center"/>
            </w:pPr>
            <w:r>
              <w:t>3</w:t>
            </w:r>
          </w:p>
        </w:tc>
        <w:tc>
          <w:tcPr>
            <w:tcW w:w="1276" w:type="dxa"/>
            <w:tcBorders>
              <w:top w:val="nil"/>
              <w:left w:val="nil"/>
              <w:bottom w:val="nil"/>
              <w:right w:val="nil"/>
            </w:tcBorders>
            <w:shd w:val="clear" w:color="auto" w:fill="auto"/>
            <w:vAlign w:val="center"/>
          </w:tcPr>
          <w:p w14:paraId="41F2956C" w14:textId="77777777" w:rsidR="00253AB2" w:rsidRDefault="003008FF">
            <w:pPr>
              <w:spacing w:after="0" w:line="240" w:lineRule="auto"/>
              <w:jc w:val="center"/>
            </w:pPr>
            <w:r>
              <w:t>0</w:t>
            </w:r>
          </w:p>
        </w:tc>
        <w:tc>
          <w:tcPr>
            <w:tcW w:w="1842" w:type="dxa"/>
            <w:tcBorders>
              <w:top w:val="nil"/>
              <w:left w:val="nil"/>
              <w:bottom w:val="nil"/>
              <w:right w:val="nil"/>
            </w:tcBorders>
            <w:shd w:val="clear" w:color="auto" w:fill="auto"/>
            <w:vAlign w:val="center"/>
          </w:tcPr>
          <w:p w14:paraId="125B2B46" w14:textId="77777777" w:rsidR="00253AB2" w:rsidRDefault="003008FF">
            <w:pPr>
              <w:spacing w:after="0" w:line="240" w:lineRule="auto"/>
              <w:jc w:val="center"/>
            </w:pPr>
            <w:r>
              <w:t>0</w:t>
            </w:r>
          </w:p>
        </w:tc>
        <w:tc>
          <w:tcPr>
            <w:tcW w:w="1985" w:type="dxa"/>
            <w:tcBorders>
              <w:top w:val="nil"/>
              <w:left w:val="nil"/>
              <w:bottom w:val="nil"/>
              <w:right w:val="nil"/>
            </w:tcBorders>
            <w:shd w:val="clear" w:color="auto" w:fill="auto"/>
            <w:vAlign w:val="center"/>
          </w:tcPr>
          <w:p w14:paraId="4E97EA81" w14:textId="77777777" w:rsidR="00253AB2" w:rsidRDefault="003008FF">
            <w:pPr>
              <w:spacing w:after="0" w:line="240" w:lineRule="auto"/>
              <w:jc w:val="center"/>
            </w:pPr>
            <w:r>
              <w:t>0</w:t>
            </w:r>
          </w:p>
        </w:tc>
        <w:tc>
          <w:tcPr>
            <w:tcW w:w="2269" w:type="dxa"/>
            <w:tcBorders>
              <w:top w:val="nil"/>
              <w:left w:val="nil"/>
              <w:bottom w:val="nil"/>
              <w:right w:val="nil"/>
            </w:tcBorders>
            <w:shd w:val="clear" w:color="auto" w:fill="auto"/>
            <w:vAlign w:val="center"/>
          </w:tcPr>
          <w:p w14:paraId="350C3B0B" w14:textId="77777777" w:rsidR="00253AB2" w:rsidRDefault="003008FF">
            <w:pPr>
              <w:spacing w:after="0" w:line="240" w:lineRule="auto"/>
              <w:jc w:val="center"/>
            </w:pPr>
            <w:r>
              <w:t>93</w:t>
            </w:r>
          </w:p>
        </w:tc>
      </w:tr>
      <w:tr w:rsidR="00253AB2" w14:paraId="1B6AEF90" w14:textId="77777777">
        <w:tc>
          <w:tcPr>
            <w:tcW w:w="1412" w:type="dxa"/>
            <w:tcBorders>
              <w:top w:val="nil"/>
              <w:left w:val="nil"/>
              <w:bottom w:val="nil"/>
              <w:right w:val="nil"/>
            </w:tcBorders>
            <w:shd w:val="clear" w:color="auto" w:fill="auto"/>
            <w:vAlign w:val="center"/>
          </w:tcPr>
          <w:p w14:paraId="489CC31D" w14:textId="77777777" w:rsidR="00253AB2" w:rsidRDefault="003008FF">
            <w:pPr>
              <w:spacing w:after="0" w:line="240" w:lineRule="auto"/>
              <w:jc w:val="center"/>
            </w:pPr>
            <w:r>
              <w:t>4</w:t>
            </w:r>
          </w:p>
        </w:tc>
        <w:tc>
          <w:tcPr>
            <w:tcW w:w="1276" w:type="dxa"/>
            <w:tcBorders>
              <w:top w:val="nil"/>
              <w:left w:val="nil"/>
              <w:bottom w:val="nil"/>
              <w:right w:val="nil"/>
            </w:tcBorders>
            <w:shd w:val="clear" w:color="auto" w:fill="auto"/>
            <w:vAlign w:val="center"/>
          </w:tcPr>
          <w:p w14:paraId="40F60B19" w14:textId="77777777" w:rsidR="00253AB2" w:rsidRDefault="003008FF">
            <w:pPr>
              <w:spacing w:after="0" w:line="240" w:lineRule="auto"/>
              <w:jc w:val="center"/>
            </w:pPr>
            <w:r>
              <w:t>2823</w:t>
            </w:r>
          </w:p>
        </w:tc>
        <w:tc>
          <w:tcPr>
            <w:tcW w:w="1842" w:type="dxa"/>
            <w:tcBorders>
              <w:top w:val="nil"/>
              <w:left w:val="nil"/>
              <w:bottom w:val="nil"/>
              <w:right w:val="nil"/>
            </w:tcBorders>
            <w:shd w:val="clear" w:color="auto" w:fill="auto"/>
            <w:vAlign w:val="center"/>
          </w:tcPr>
          <w:p w14:paraId="3A149693" w14:textId="77777777" w:rsidR="00253AB2" w:rsidRDefault="003008FF">
            <w:pPr>
              <w:spacing w:after="0" w:line="240" w:lineRule="auto"/>
              <w:jc w:val="center"/>
            </w:pPr>
            <w:r>
              <w:t>545</w:t>
            </w:r>
          </w:p>
        </w:tc>
        <w:tc>
          <w:tcPr>
            <w:tcW w:w="1985" w:type="dxa"/>
            <w:tcBorders>
              <w:top w:val="nil"/>
              <w:left w:val="nil"/>
              <w:bottom w:val="nil"/>
              <w:right w:val="nil"/>
            </w:tcBorders>
            <w:shd w:val="clear" w:color="auto" w:fill="auto"/>
            <w:vAlign w:val="center"/>
          </w:tcPr>
          <w:p w14:paraId="42E14CBC" w14:textId="77777777" w:rsidR="00253AB2" w:rsidRDefault="003008FF">
            <w:pPr>
              <w:spacing w:after="0" w:line="240" w:lineRule="auto"/>
              <w:jc w:val="center"/>
            </w:pPr>
            <w:r>
              <w:t>5152</w:t>
            </w:r>
          </w:p>
        </w:tc>
        <w:tc>
          <w:tcPr>
            <w:tcW w:w="2269" w:type="dxa"/>
            <w:tcBorders>
              <w:top w:val="nil"/>
              <w:left w:val="nil"/>
              <w:bottom w:val="nil"/>
              <w:right w:val="nil"/>
            </w:tcBorders>
            <w:shd w:val="clear" w:color="auto" w:fill="auto"/>
            <w:vAlign w:val="center"/>
          </w:tcPr>
          <w:p w14:paraId="58499F23" w14:textId="77777777" w:rsidR="00253AB2" w:rsidRDefault="003008FF">
            <w:pPr>
              <w:spacing w:after="0" w:line="240" w:lineRule="auto"/>
              <w:jc w:val="center"/>
            </w:pPr>
            <w:r>
              <w:t>1</w:t>
            </w:r>
          </w:p>
        </w:tc>
      </w:tr>
      <w:tr w:rsidR="00253AB2" w14:paraId="4310426E" w14:textId="77777777">
        <w:tc>
          <w:tcPr>
            <w:tcW w:w="1412" w:type="dxa"/>
            <w:tcBorders>
              <w:top w:val="nil"/>
              <w:left w:val="nil"/>
              <w:bottom w:val="single" w:sz="12" w:space="0" w:color="000000"/>
              <w:right w:val="nil"/>
            </w:tcBorders>
            <w:shd w:val="clear" w:color="auto" w:fill="auto"/>
            <w:vAlign w:val="center"/>
          </w:tcPr>
          <w:p w14:paraId="707525BA" w14:textId="77777777" w:rsidR="00253AB2" w:rsidRDefault="003008FF">
            <w:pPr>
              <w:spacing w:after="0" w:line="240" w:lineRule="auto"/>
              <w:jc w:val="center"/>
            </w:pPr>
            <w:r>
              <w:t>5</w:t>
            </w:r>
          </w:p>
        </w:tc>
        <w:tc>
          <w:tcPr>
            <w:tcW w:w="1276" w:type="dxa"/>
            <w:tcBorders>
              <w:top w:val="nil"/>
              <w:left w:val="nil"/>
              <w:bottom w:val="single" w:sz="12" w:space="0" w:color="000000"/>
              <w:right w:val="nil"/>
            </w:tcBorders>
            <w:shd w:val="clear" w:color="auto" w:fill="auto"/>
            <w:vAlign w:val="center"/>
          </w:tcPr>
          <w:p w14:paraId="5935362C" w14:textId="77777777" w:rsidR="00253AB2" w:rsidRDefault="003008FF">
            <w:pPr>
              <w:spacing w:after="0" w:line="240" w:lineRule="auto"/>
              <w:jc w:val="center"/>
            </w:pPr>
            <w:r>
              <w:t>8</w:t>
            </w:r>
          </w:p>
        </w:tc>
        <w:tc>
          <w:tcPr>
            <w:tcW w:w="1842" w:type="dxa"/>
            <w:tcBorders>
              <w:top w:val="nil"/>
              <w:left w:val="nil"/>
              <w:bottom w:val="single" w:sz="12" w:space="0" w:color="000000"/>
              <w:right w:val="nil"/>
            </w:tcBorders>
            <w:shd w:val="clear" w:color="auto" w:fill="auto"/>
            <w:vAlign w:val="center"/>
          </w:tcPr>
          <w:p w14:paraId="696C1B83" w14:textId="77777777" w:rsidR="00253AB2" w:rsidRDefault="003008FF">
            <w:pPr>
              <w:spacing w:after="0" w:line="240" w:lineRule="auto"/>
              <w:jc w:val="center"/>
            </w:pPr>
            <w:r>
              <w:t>0</w:t>
            </w:r>
          </w:p>
        </w:tc>
        <w:tc>
          <w:tcPr>
            <w:tcW w:w="1985" w:type="dxa"/>
            <w:tcBorders>
              <w:top w:val="nil"/>
              <w:left w:val="nil"/>
              <w:bottom w:val="single" w:sz="12" w:space="0" w:color="000000"/>
              <w:right w:val="nil"/>
            </w:tcBorders>
            <w:shd w:val="clear" w:color="auto" w:fill="auto"/>
            <w:vAlign w:val="center"/>
          </w:tcPr>
          <w:p w14:paraId="73684F26" w14:textId="77777777" w:rsidR="00253AB2" w:rsidRDefault="003008FF">
            <w:pPr>
              <w:spacing w:after="0" w:line="240" w:lineRule="auto"/>
              <w:jc w:val="center"/>
            </w:pPr>
            <w:r>
              <w:t>4159</w:t>
            </w:r>
          </w:p>
        </w:tc>
        <w:tc>
          <w:tcPr>
            <w:tcW w:w="2269" w:type="dxa"/>
            <w:tcBorders>
              <w:top w:val="nil"/>
              <w:left w:val="nil"/>
              <w:bottom w:val="single" w:sz="12" w:space="0" w:color="000000"/>
              <w:right w:val="nil"/>
            </w:tcBorders>
            <w:shd w:val="clear" w:color="auto" w:fill="auto"/>
            <w:vAlign w:val="center"/>
          </w:tcPr>
          <w:p w14:paraId="03B1477D" w14:textId="77777777" w:rsidR="00253AB2" w:rsidRDefault="003008FF">
            <w:pPr>
              <w:spacing w:after="0" w:line="240" w:lineRule="auto"/>
              <w:jc w:val="center"/>
            </w:pPr>
            <w:r>
              <w:t>25</w:t>
            </w:r>
          </w:p>
        </w:tc>
      </w:tr>
    </w:tbl>
    <w:p w14:paraId="61D13C64" w14:textId="77777777" w:rsidR="00253AB2" w:rsidRDefault="00253AB2"/>
    <w:p w14:paraId="3306BEA4" w14:textId="77777777" w:rsidR="00253AB2" w:rsidRDefault="003008FF">
      <w:pPr>
        <w:rPr>
          <w:b/>
          <w:bCs/>
          <w:sz w:val="24"/>
          <w:szCs w:val="24"/>
        </w:rPr>
      </w:pPr>
      <w:r>
        <w:rPr>
          <w:b/>
          <w:bCs/>
          <w:sz w:val="24"/>
          <w:szCs w:val="24"/>
        </w:rPr>
        <w:t xml:space="preserve">Discussion </w:t>
      </w:r>
    </w:p>
    <w:p w14:paraId="24CC6C27" w14:textId="77777777" w:rsidR="00253AB2" w:rsidRDefault="003008FF">
      <w:r>
        <w:t xml:space="preserve">Global funding for nature conservation is far below what is required to halt biodiversity loss </w:t>
      </w:r>
      <w:r>
        <w:fldChar w:fldCharType="begin"/>
      </w:r>
      <w:r>
        <w:instrText>ADDIN ZOTERO_ITEM CSL_CITATION {"citationID":"VR2TJhaC","properties":{"formattedCitation":"(Freeling and Connell, 2020; Laufer and Jones, 2021)","plainCitation":"(Freeling and Connell, 2020; Laufer and Jones, 2021)","noteIndex":0},"citationItems":[{"id":2805,"uris":["http://zotero.org/users/2170232/items/IR3BW9DS"],"uri":["http://zotero.org/users/2170232/items/IR3BW9DS"],"itemData":{"id":2805,"type":"article-journal","abstract":"People will pay to protect our environment. To encourage donations, it is fundamental to understand the values that motivate people. Here, we identify a new opportunity to attract donations from an emerging social movement to deliver benefits to the natural world.","container-title":"Trends in Ecology &amp; Evolution","DOI":"10.1016/j.tree.2019.09.002","ISSN":"0169-5347","issue":"1","journalAbbreviation":"Trends in Ecology &amp; Evolution","language":"en","page":"3-6","source":"ScienceDirect","title":"Funding Conservation through an Emerging Social Movement","volume":"35","author":[{"family":"Freeling","given":"Benjamin S."},{"family":"Connell","given":"Sean D."}],"issued":{"date-parts":[["2020",1,1]]}}},{"id":2790,"uris":["http://zotero.org/users/2170232/items/6XIXH5Z7"],"uri":["http://zotero.org/users/2170232/items/6XIXH5Z7"],"itemData":{"id":2790,"type":"article-journal","abstract":"Marine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w:instrText>
      </w:r>
      <w:r>
        <w:fldChar w:fldCharType="separate"/>
      </w:r>
      <w:bookmarkStart w:id="136" w:name="__Fieldmark__5083_3152066262"/>
      <w:r>
        <w:rPr>
          <w:rFonts w:cs="Calibri"/>
        </w:rPr>
        <w:t>(</w:t>
      </w:r>
      <w:bookmarkStart w:id="137" w:name="__Fieldmark__1068_362668386"/>
      <w:r>
        <w:rPr>
          <w:rFonts w:cs="Calibri"/>
        </w:rPr>
        <w:t>Freeling and Connell, 2020; Laufer and Jones, 2021)</w:t>
      </w:r>
      <w:r>
        <w:fldChar w:fldCharType="end"/>
      </w:r>
      <w:bookmarkEnd w:id="136"/>
      <w:bookmarkEnd w:id="137"/>
      <w:r>
        <w:t>, and the funding that is available is rarely stable or sustainable over periods of more than a few years. To maximise conservation gains</w:t>
      </w:r>
      <w:ins w:id="138" w:author="Brad Duthie" w:date="2021-11-08T00:05:00Z">
        <w:r>
          <w:t>,</w:t>
        </w:r>
      </w:ins>
      <w:r>
        <w:t xml:space="preserve"> it is necessary to </w:t>
      </w:r>
      <w:r>
        <w:lastRenderedPageBreak/>
        <w:t xml:space="preserve">provide conservation managers, and conservation funders, with insights into the trade-offs between different approaches to long-term investment of limited resources in the context of increasing anthropogenic pressure on natural resources. To our knowledge, no studies have investigated the potential long-term consequences of existing funding mechanisms for conservation projects and organisations. Our results therefore provide crucial theoretical insight that researchers can use to develop future hypothesis testing and data collection, and funders, conservation bodies, and landscape managers can use to develop more effective long-term investment strategies. </w:t>
      </w:r>
    </w:p>
    <w:p w14:paraId="515DCE16" w14:textId="77777777" w:rsidR="00253AB2" w:rsidRDefault="003008FF">
      <w:pPr>
        <w:rPr>
          <w:i/>
          <w:iCs/>
        </w:rPr>
      </w:pPr>
      <w:r>
        <w:rPr>
          <w:i/>
          <w:iCs/>
        </w:rPr>
        <w:t>Primary scenarios (scenarios 1 to 3)</w:t>
      </w:r>
    </w:p>
    <w:p w14:paraId="16B80B7E" w14:textId="77777777" w:rsidR="00253AB2" w:rsidRDefault="003008FF">
      <w:r>
        <w:t xml:space="preserve">Our results have demonstrated that in a situation where human pressure on a landscape is increasing over time, and assuming managers across all scenarios have access to the same total budget, the most effective funding strategy for a conservation manager is a stable, predictable budget. A constant budget is preferable to an increasing budget that starts too low, even when the increasing budget exceeds the value of the stable budget halfway through the study period. If a manager’s budget is too low at the start of the study period, initial forest loss is very high. The manager is able to reduce the rate of forest loss as their budget increases over time, but they are not able to make sufficient gains over 50 years to render the strategy better than a stable budget. Likewise, a fluctuating manager budget that reflects predictable grant cycles performs worse over 50 years than a stable budget. During periods of high budget, managers can develop effective policies that reduce forest loss. However, these periods are not sufficiently long, and budgets not sufficiently high, to offset the damage that is done during periods of low funding. Furthermore, the rate of forest loss during periods of low funding increases over time, as community resources increase. If the manager was focussed on the conservation of a wildlife population that exhibited reproduction and thus population growth, the periods of high budget, and therefore more effective protective policies, may be sufficient to maintain a healthy population as there would be periods of recovery. However, we assumed that the loss of primary forest could not be effectively reversed within a period of 50 years. These simulations could be further parameterised to include realistic forest regrowth or regeneration based on a specific landscape or ecosystem, but this would decrease the generality of the results and therefore was not </w:t>
      </w:r>
      <w:commentRangeStart w:id="139"/>
      <w:commentRangeStart w:id="140"/>
      <w:r>
        <w:t xml:space="preserve">attempted here. </w:t>
      </w:r>
      <w:commentRangeEnd w:id="139"/>
      <w:r>
        <w:commentReference w:id="139"/>
      </w:r>
      <w:commentRangeEnd w:id="140"/>
      <w:r>
        <w:commentReference w:id="140"/>
      </w:r>
    </w:p>
    <w:p w14:paraId="2D9DB106" w14:textId="77777777" w:rsidR="00253AB2" w:rsidRDefault="003008FF">
      <w:r>
        <w:t xml:space="preserve">Providing a manager with a stable budget that allows the development and maintenance of policies that minimise deforestation over the long-term is the best approach in this study. Stable, predictable budgets in the real world allow conservationists and landscape managers to maintain staffing levels, invest in long-term relationships and partnerships with stakeholders, maintain enforcement levels, and design policies and interventions that are strategic and adaptive over periods greater than short-term grant cycles </w:t>
      </w:r>
      <w:r>
        <w:fldChar w:fldCharType="begin"/>
      </w:r>
      <w:r>
        <w:instrText>ADDIN ZOTERO_ITEM CSL_CITATION {"citationID":"zMgdiY4R","properties":{"formattedCitation":"(Sayer and Wells, 2004)","plainCitation":"(Sayer and Wells, 2004)","noteIndex":0},"citationItems":[{"id":2880,"uris":["http://zotero.org/users/2170232/items/ZUBKS2W7"],"uri":["http://zotero.org/users/2170232/items/ZUBKS2W7"],"itemData":{"id":2880,"type":"chapter","container-title":"Getting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w:instrText>
      </w:r>
      <w:r>
        <w:fldChar w:fldCharType="separate"/>
      </w:r>
      <w:bookmarkStart w:id="141" w:name="__Fieldmark__5116_3152066262"/>
      <w:commentRangeStart w:id="142"/>
      <w:r>
        <w:rPr>
          <w:rFonts w:cs="Calibri"/>
        </w:rPr>
        <w:t>(Sayer and Wells, 2004)</w:t>
      </w:r>
      <w:r>
        <w:fldChar w:fldCharType="end"/>
      </w:r>
      <w:bookmarkEnd w:id="141"/>
      <w:r>
        <w:t>.</w:t>
      </w:r>
      <w:commentRangeEnd w:id="142"/>
      <w:r>
        <w:commentReference w:id="142"/>
      </w:r>
      <w:r>
        <w:t xml:space="preserve"> Conservation projects that are initially underfunded yet receive increasing resources will still spend many years working to reach the same levels of protection as they would have had, had they been provided an adequate, stable budget at the start. Our results predict that it could be several decades before the deforestation trajectories of the two alternative projects meet, and the increasing budget starts to pay dividends. </w:t>
      </w:r>
      <w:commentRangeStart w:id="143"/>
      <w:r>
        <w:t xml:space="preserve">We do however acknowledge that we have made assumptions in our models about the timescales within which actions and decisions are made, and the time it takes for the effects of those actions to occur. Therefore, inferences regarding the timescales associated with forest loss within and between scenarios should be seen as examples and treated with caution. </w:t>
      </w:r>
      <w:commentRangeEnd w:id="143"/>
      <w:ins w:id="144" w:author="Brad Duthie" w:date="2021-11-08T00:05:00Z">
        <w:r>
          <w:commentReference w:id="143"/>
        </w:r>
        <w:commentRangeStart w:id="145"/>
        <w:commentRangeEnd w:id="145"/>
        <w:r>
          <w:commentReference w:id="145"/>
        </w:r>
      </w:ins>
      <w:r>
        <w:t>Projects that repeatedly experience severe funding shortages due to grant cycles will not have the same capacity for long-term inv</w:t>
      </w:r>
      <w:commentRangeStart w:id="146"/>
      <w:r>
        <w:t xml:space="preserve">estment and strategic planning as projects with stable funding, resulting in greater losses for biodiversity. </w:t>
      </w:r>
      <w:commentRangeEnd w:id="146"/>
      <w:ins w:id="147" w:author="Brad Duthie" w:date="2021-11-08T00:06:00Z">
        <w:r>
          <w:commentReference w:id="146"/>
        </w:r>
      </w:ins>
    </w:p>
    <w:p w14:paraId="159CFB43" w14:textId="77777777" w:rsidR="00253AB2" w:rsidRDefault="00253AB2"/>
    <w:p w14:paraId="42600923" w14:textId="77777777" w:rsidR="00253AB2" w:rsidRDefault="003008FF">
      <w:r>
        <w:rPr>
          <w:i/>
          <w:iCs/>
        </w:rPr>
        <w:lastRenderedPageBreak/>
        <w:t>Uncertainty and unpredictability in funding</w:t>
      </w:r>
    </w:p>
    <w:p w14:paraId="794B6EB6" w14:textId="77777777" w:rsidR="00253AB2" w:rsidRDefault="003008FF">
      <w:r>
        <w:t xml:space="preserve">Scenarios 4 and 5 highlight two common funding situations for conservation organisations and projects </w:t>
      </w:r>
      <w:r>
        <w:fldChar w:fldCharType="begin"/>
      </w:r>
      <w:r>
        <w:instrText>ADDIN ZOTERO_ITEM CSL_CITATION {"citationID":"g5gKQiOI","properties":{"formattedCitation":"(Hodge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w:instrText>
      </w:r>
      <w:r>
        <w:fldChar w:fldCharType="separate"/>
      </w:r>
      <w:bookmarkStart w:id="148" w:name="__Fieldmark__5137_3152066262"/>
      <w:r>
        <w:rPr>
          <w:rFonts w:cs="Calibri"/>
        </w:rPr>
        <w:t>(Hodge and Adams, 2016)</w:t>
      </w:r>
      <w:r>
        <w:fldChar w:fldCharType="end"/>
      </w:r>
      <w:bookmarkEnd w:id="148"/>
      <w:r>
        <w:t xml:space="preserve">. Scenario 4 represents a situation where the management authority has some level of core funding that ensures the operational budget does not drop below a certain level, despite budget uncertainty over time. This is a common scenario for large, international conservation organisations or statutory authorities, which have long-term support for core operational budgets. They can increase their budgets at any given time through grant applications which can be used to support existing activities, initiate new programmes, bolster enforcement, or extend engagement and collaboration with stakeholders, all of which will have a positive effect on biodiversity conservation on the landscape </w:t>
      </w:r>
      <w:r>
        <w:fldChar w:fldCharType="begin"/>
      </w:r>
      <w:r>
        <w:instrText>ADDIN ZOTERO_ITEM CSL_CITATION {"citationID":"y81jz7Rz","properties":{"formattedCitation":"(Andrade and Rhodes, 2012; Moore et al., 2018; Steinmetz et al., 2014)","plainCitation":"(Andrade and Rhodes, 2012; Moore et al., 2018; Steinmetz et al., 2014)","noteIndex":0},"citationItems":[{"id":640,"uris":["http://zotero.org/users/2170232/items/HRCBX9W5"],"uri":["http://zotero.org/users/2170232/items/HRCBX9W5"],"itemData":{"id":640,"type":"article-journal","container-title":"Ecology and Society","DOI":"10.5751/ES-05216-170414","ISSN":"1708-3087","issue":"4","language":"en","source":"CrossRef","title":"Protected Areas and Local Communities: an Inevitable Partnership toward Successful Conservation Strategies?","title-short":"Protected Areas and Local Communities","URL":"http://www.ecologyandsociety.org/vol17/iss4/art14/","volume":"17","author":[{"family":"Andrade","given":"Gustavo S. M."},{"family":"Rhodes","given":"Jonathan R."}],"accessed":{"date-parts":[["2015",10,9]]},"issued":{"date-parts":[["2012"]]}}},{"id":2865,"uris":["http://zotero.org/users/2170232/items/V7VVZ46K"],"uri":["http://zotero.org/users/2170232/items/V7VVZ46K"],"itemData":{"id":2865,"type":"article-journal","abstract":"Poaching is one of the greatest threats to wildlife conservation world-wide. However, the spatial and temporal patterns of poaching activities within protected areas, and the effectiveness of ranger patrols and ranger posts in mitigating these threats, are relatively unknown. We used 10 years (2006–2015) of ranger-based monitoring data and dynamic multi-season occupancy models to quantify poaching-related threats, to examine factors influencing the spatio-temporal dynamics of these threats and to test the efficiency of management actions to combat poaching in Nyungwe National Park (NNP), Rwanda. The probability of occurrence of poaching-related threats was highest at lower elevations (1,801–2,200 m), especially in areas that were close to roads and tourist trails; conversely, occurrence probability was lowest at high elevation sites (2,601–3,000 m), and near the park boundary and ranger posts. The number of ranger patrols substantially increased the probability that poaching-related threats disappear at a site if threats were originally present (i.e. probability of extinction of threats). Without ranger visits, the annual probability of extinction of poaching-related threats was an estimated 7%; this probability would increase to 20% and 57% with 20 and 50 ranger visits per year, respectively. Our results suggest that poaching-related threats can be effectively reduced in NNP by adding ranger posts in areas where they do not currently exist, and by increasing the number of patrols to sites where the probability of poaching activities is high. Synthesis and applications. Our application of dynamic occupancy models to predict the probability of presence of poaching-related threats is novel, and explicitly considers imperfect detection of illegal activities. Based on the modelled relationships, we identify areas that are most vulnerable to poaching, and offer insights regarding how ranger patrols can be optimally deployed to reduce poaching-related threats and other illegal activites, while taking into account potential sampling biases. We show that poaching can be effectively reduced by increasing ranger patrols to areas under high risk of poaching activities, and by adding ranger patrols near these sites. These findings are broadly applicable to national parks and protected areas experiencing a high degree of poaching and other illegal activities.","container-title":"Journal of Applied Ecology","DOI":"10.1111/1365-2664.12965","ISSN":"1365-2664","issue":"1","language":"en","note":"_eprint: https://onlinelibrary.wiley.com/doi/pdf/10.1111/1365-2664.12965","page":"99-107","source":"Wiley Online Library","title":"Are ranger patrols effective in reducing poaching-related threats within protected areas?","volume":"55","author":[{"family":"Moore","given":"Jennifer F."},{"family":"Mulindahabi","given":"Felix"},{"family":"Masozera","given":"Michel K."},{"family":"Nichols","given":"James D."},{"family":"Hines","given":"James E."},{"family":"Turikunkiko","given":"Ezechiel"},{"family":"Oli","given":"Madan K."}],"issued":{"date-parts":[["2018"]]}}},{"id":972,"uris":["http://zotero.org/users/2170232/items/AERVPPNR"],"uri":["http://zotero.org/users/2170232/items/AERVPPNR"],"itemData":{"id":972,"type":"article-journal","container-title":"Journal of Applied Ecology","DOI":"10.1111/1365-2664.12239","ISSN":"00218901","issue":"6","language":"en","page":"1469-1478","source":"CrossRef","title":"Can community outreach alleviate poaching pressure and recover wildlife in South-East Asian protected areas?","volume":"51","author":[{"family":"Steinmetz","given":"Robert"},{"family":"Srirattanaporn","given":"Surasak"},{"family":"Mor-Tip","given":"Jirati"},{"family":"Seuaturien","given":"Naret"}],"editor":[{"family":"Jones","given":"Julia"}],"issued":{"date-parts":[["2014",12]]}}}],"schema":"https://github.com/citation-style-language/schema/raw/master/csl-citation.json"}</w:instrText>
      </w:r>
      <w:r>
        <w:fldChar w:fldCharType="separate"/>
      </w:r>
      <w:bookmarkStart w:id="149" w:name="__Fieldmark__5143_3152066262"/>
      <w:r>
        <w:rPr>
          <w:rFonts w:cs="Calibri"/>
        </w:rPr>
        <w:t>(Andrade and Rhodes, 2012; Moore et al., 2018; Steinmetz et al., 2014)</w:t>
      </w:r>
      <w:r>
        <w:fldChar w:fldCharType="end"/>
      </w:r>
      <w:bookmarkEnd w:id="149"/>
      <w:r>
        <w:t xml:space="preserve">. Likewise, grant funding will inevitably end within a few years, and there is no guarantee that future bids will be successful, resulting in decreases in overall budgets. However, the maintenance of budgets above a certain level means that core conservation activities do not cease, and the manager is able to minimise forest loss to a level similar to the manager in scenario 1. Conversely, scenario 5 represents a situation where the management authority has no core budget and is therefore entirely reliant on uncertain and unpredictable grant funding over time. This is the reality for many small organisations, grass roots projects, or poorly supported statutory authorities which rely on the ability of other partner organisations to leverage external funding. In this study, the manager in all scenario 5 replicates has the same cumulative total budget over the 50 years as the other scenarios, yet the shape of the budget curve is random. This leads to large and highly unpredictable positive and negative peaks in some cases. Our results show that there is large variability in the overall success of the manager in scenario 5 to minimise forest loss. In some cases, they can maintain a forest loss trajectory similar to scenarios 1 and 4, yet more often the rate of forest loss is worse, regularly leading to complete forest loss. </w:t>
      </w:r>
    </w:p>
    <w:p w14:paraId="5DE324A4" w14:textId="77777777" w:rsidR="00253AB2" w:rsidRDefault="003008FF">
      <w:r>
        <w:t xml:space="preserve">The results from scenarios 4 and 5 translate logically to the real world; if a conservation project or organisation has no core budget support, it is entirely reliant on the success of fundraising efforts. Winning sufficient funding via short-term grants to support adequate long-term conservation management is neither reliable nor straightforward </w:t>
      </w:r>
      <w:r>
        <w:fldChar w:fldCharType="begin"/>
      </w:r>
      <w:r>
        <w:instrText>ADDIN ZOTERO_ITEM CSL_CITATION {"citationID":"ytlrAew1","properties":{"formattedCitation":"(Sohn, 2019)","plainCitation":"(Sohn, 2019)","noteIndex":0},"citationItems":[{"id":2848,"uris":["http://zotero.org/users/2170232/items/P5TICLUH"],"uri":["http://zotero.org/users/2170232/items/P5TICLUH"],"itemData":{"id":2848,"type":"article-journal","abstract":"Experienced scientists reveal how to avoid application pitfalls to submit successful proposals.","container-title":"Nature","DOI":"10.1038/d41586-019-03914-5","issue":"7788","language":"en","note":"Bandiera_abtest: a\nCg_type: Career Feature\nnumber: 7788\npublisher: Nature Publishing Group\nSubject_term: Careers, Funding, Communication","page":"133-135","source":"www.nature.com","title":"Secrets to writing a winning grant","volume":"577","author":[{"family":"Sohn","given":"Emily"}],"issued":{"date-parts":[["2019",12,20]]}}}],"schema":"https://github.com/citation-style-language/schema/raw/master/csl-citation.json"}</w:instrText>
      </w:r>
      <w:r>
        <w:fldChar w:fldCharType="separate"/>
      </w:r>
      <w:bookmarkStart w:id="150" w:name="__Fieldmark__5159_3152066262"/>
      <w:r>
        <w:rPr>
          <w:rFonts w:cs="Calibri"/>
        </w:rPr>
        <w:t>(Sohn, 2019)</w:t>
      </w:r>
      <w:r>
        <w:fldChar w:fldCharType="end"/>
      </w:r>
      <w:bookmarkEnd w:id="150"/>
      <w:r>
        <w:t xml:space="preserve">. When long-term budgets are unpredictable, uncertain, and highly variable, landscape managers are often unable to maintain core activities, guarantee continued support for communities and other stakeholders, plan investments strategically, assess impacts, or target investments at the most relevant drivers of biodiversity loss </w:t>
      </w:r>
      <w:r>
        <w:fldChar w:fldCharType="begin"/>
      </w:r>
      <w:r>
        <w:instrText>ADDIN ZOTERO_ITEM CSL_CITATION {"citationID":"Eu0qATDb","properties":{"formattedCitation":"(Barnes et al., 2018; Gill et al., 2017; Gollin and Probst, 2015; McCarthy et al., 2012)","plainCitation":"(Barnes et al., 2018; Gill et al., 2017; Gollin and Probst, 2015; McCarthy et al., 2012)","noteIndex":0},"citationItems":[{"id":1620,"uris":["http://zotero.org/users/2170232/items/EAZ3GXP4"],"uri":["http://zotero.org/users/2170232/items/EAZ3GXP4"],"itemData":{"id":1620,"type":"article-journal","abstract":"Aichi Target 11 has galvanized expansion of the global protected area network, but there is little evidence that this brings real biodiversity gains. We argue that area-based prioritization risks unintended perverse consequences and that the focus of protected area target development should shift from quantity to quality.","container-title":"Nature Ecology &amp; Evolution","DOI":"10.1038/s41559-018-0501-y","ISSN":"2397-334X","language":"en","page":"1","source":"www.nature.com","title":"Prevent perverse outcomes from global protected area policy","author":[{"family":"Barnes","given":"Megan D."},{"family":"Glew","given":"Louise"},{"family":"Wyborn","given":"Carina"},{"family":"Craigie","given":"Ian D."}],"issued":{"date-parts":[["2018",3,19]]}}},{"id":2867,"uris":["http://zotero.org/users/2170232/items/XHS93V7A"],"uri":["http://zotero.org/users/2170232/items/XHS93V7A"],"itemData":{"id":2867,"type":"article-journal","abstract":"Marine protected areas (MPAs) are increasingly being used globally to conserve marine resources. However, whether many MPAs are being effectively and equitably managed, and how MPA management influences substantive outcomes remain unknown. We developed a global database of management and fish population data (433 and 218 MPAs, respectively) to assess: MPA management processes; the effects of MPAs on fish populations; and relationships between management processes and ecological effects. Here we report that many MPAs failed to meet thresholds for effective and equitable management processes, with widespread shortfalls in staff and financial resources. Although 71% of MPAs positively influenced fish populations, these conservation impacts were highly variable. Staff and budget capacity were the strongest predictors of conservation impact: MPAs with adequate staff capacity had ecological effects 2.9 times greater than MPAs with inadequate capacity. Thus, continued global expansion of MPAs without adequate investment in human and financial capacity is likely to lead to sub-optimal conservation outcomes.","container-title":"Nature","DOI":"10.1038/nature21708","ISSN":"1476-4687","issue":"7647","language":"en","note":"Bandiera_abtest: a\nCg_type: Nature Research Journals\nnumber: 7647\nPrimary_atype: Research\npublisher: Nature Publishing Group\nSubject_term: Decision making;Environmental impact;Sustainability\nSubject_term_id: decision-making;environmental-impact;sustainability","page":"665-669","source":"www.nature.com","title":"Capacity shortfalls hinder the performance of marine protected areas globally","volume":"543","author":[{"family":"Gill","given":"David A."},{"family":"Mascia","given":"Michael B."},{"family":"Ahmadia","given":"Gabby N."},{"family":"Glew","given":"Louise"},{"family":"Lester","given":"Sarah E."},{"family":"Barnes","given":"Megan"},{"family":"Craigie","given":"Ian"},{"family":"Darling","given":"Emily S."},{"family":"Free","given":"Christopher M."},{"family":"Geldmann","given":"Jonas"},{"family":"Holst","given":"Susie"},{"family":"Jensen","given":"Olaf P."},{"family":"White","given":"Alan T."},{"family":"Basurto","given":"Xavier"},{"family":"Coad","given":"Lauren"},{"family":"Gates","given":"Ruth D."},{"family":"Guannel","given":"Greg"},{"family":"Mumby","given":"Peter J."},{"family":"Thomas","given":"Hannah"},{"family":"Whitmee","given":"Sarah"},{"family":"Woodley","given":"Stephen"},{"family":"Fox","given":"Helen E."}],"issued":{"date-parts":[["2017",3]]}}},{"id":2870,"uris":["http://zotero.org/users/2170232/items/MI4S7CPN"],"uri":["http://zotero.org/users/2170232/items/MI4S7CPN"],"itemData":{"id":2870,"type":"article-journal","abstract":"This paper describes the ways in which changing consumption patterns and production technologies have altered the boundaries between agriculture and food. Increasing income and urbanization have driven a steady increase in the demand for prepared and processed foods, reducing the need for in-home preparation. But this well-documented transition has in turn led to a shift in the structure of the food industry, with manufacturers and processors playing an ever-larger role relative to farmers—most prominently in the US and European countries, but also in the developing world. The shift is evident in employment patterns and trade patterns as well as in production and value addition. We argue that regulatory systems and policies still tend to equate food with farming, reflecting the realities of the last century more than the policy challenges of today.","container-title":"Oxford Review of Economic Policy","DOI":"10.1093/oxrep/grv012","ISSN":"0266-903X","issue":"1","journalAbbreviation":"Oxford Review of Economic Policy","page":"8-25","source":"Silverchair","title":"Food and agriculture: shifting landscapes for policy","title-short":"Food and agriculture","volume":"31","author":[{"family":"Gollin","given":"Douglas"},{"family":"Probst","given":"Lilli Teresa"}],"issued":{"date-parts":[["2015",3,1]]}}},{"id":2727,"uris":["http://zotero.org/users/2170232/items/DYCFGVJV"],"uri":["http://zotero.org/users/2170232/items/DYCFGVJV"],"itemData":{"id":2727,"type":"article-journal","abstract":"&lt;p&gt;World governments have committed to halting human-induced extinctions and safeguarding important sites for biodiversity by 2020, but the financial costs of meeting these targets are largely unknown. We estimate the cost of reducing the extinction risk of all globally threatened bird species (by ≥1 International Union for Conservation of Nature Red List category) to be U.S. $0.875 to $1.23 billion annually over the next decade, of which 12% is currently funded. Incorporating threatened nonavian species increases this total to U.S. $3.41 to $4.76 billion annually. We estimate that protecting and effectively managing all terrestrial sites of global avian conservation significance (11,731 Important Bird Areas) would cost U.S. $65.1 billion annually. Adding sites for other taxa increases this to U.S. $76.1 billion annually. Meeting these targets will require conservation funding to increase by at least an order of magnitude.&lt;/p&gt;","container-title":"Science","DOI":"10.1126/science.1229803","ISSN":"0036-8075, 1095-9203","issue":"6109","language":"en","note":"publisher: American Association for the Advancement of Science\nsection: Report\nPMID: 23065904","page":"946-949","source":"science.sciencemag.org","title":"Financial Costs of Meeting Global Biodiversity Conservation Targets: Current Spending and Unmet Needs","title-short":"Financial Costs of Meeting Global Biodiversity Conservation Targets","volume":"338","author":[{"family":"McCarthy","given":"Donal P."},{"family":"Donald","given":"Paul F."},{"family":"Scharlemann","given":"Jörn P. W."},{"family":"Buchanan","given":"Graeme M."},{"family":"Balmford","given":"Andrew"},{"family":"Green","given":"Jonathan M. H."},{"family":"Bennun","given":"Leon A."},{"family":"Burgess","given":"Neil D."},{"family":"Fishpool","given":"Lincoln D. C."},{"family":"Garnett","given":"Stephen T."},{"family":"Leonard","given":"David L."},{"family":"Maloney","given":"Richard F."},{"family":"Morling","given":"Paul"},{"family":"Schaefer","given":"H. Martin"},{"family":"Symes","given":"Andy"},{"family":"Wiedenfeld","given":"David A."},{"family":"Butchart","given":"Stuart H. M."}],"issued":{"date-parts":[["2012",11,16]]}}}],"schema":"https://github.com/citation-style-language/schema/raw/master/csl-citation.json"}</w:instrText>
      </w:r>
      <w:r>
        <w:fldChar w:fldCharType="separate"/>
      </w:r>
      <w:bookmarkStart w:id="151" w:name="__Fieldmark__5167_3152066262"/>
      <w:r>
        <w:rPr>
          <w:rFonts w:cs="Calibri"/>
        </w:rPr>
        <w:t>(Barnes et al., 2018; Gill et al., 2017; Gollin and Probst, 2015; McCarthy et al., 2012)</w:t>
      </w:r>
      <w:r>
        <w:fldChar w:fldCharType="end"/>
      </w:r>
      <w:bookmarkEnd w:id="151"/>
      <w:r>
        <w:t xml:space="preserve">. In contrast, when core budgets are guaranteed, managers can maintain core activities and investments over the long-term which provides stability and minimises </w:t>
      </w:r>
      <w:commentRangeStart w:id="152"/>
      <w:commentRangeStart w:id="153"/>
      <w:r>
        <w:t>biodiversity loss.</w:t>
      </w:r>
      <w:commentRangeEnd w:id="152"/>
      <w:r>
        <w:commentReference w:id="152"/>
      </w:r>
      <w:commentRangeEnd w:id="153"/>
      <w:r>
        <w:commentReference w:id="153"/>
      </w:r>
    </w:p>
    <w:p w14:paraId="6E019066" w14:textId="77777777" w:rsidR="00253AB2" w:rsidRDefault="003008FF">
      <w:pPr>
        <w:rPr>
          <w:i/>
          <w:iCs/>
        </w:rPr>
      </w:pPr>
      <w:r>
        <w:rPr>
          <w:i/>
          <w:iCs/>
        </w:rPr>
        <w:t xml:space="preserve">Key messages </w:t>
      </w:r>
    </w:p>
    <w:p w14:paraId="4D0D9DAD" w14:textId="77777777" w:rsidR="00253AB2" w:rsidRDefault="003008FF">
      <w:r>
        <w:t xml:space="preserve">We have demonstrated that the dominant funding mechanism for conservation in the world today – the short-term grant cycle – is not optimal for conservation investment within social-ecological landscapes where there are competing objectives and increasing anthropogenic pressure on natural resources. In circumstances where project budgets experience negative peaks caused by gaps in grant funding, and where there is no core budget, biodiversity loss is accelerated. In these circumstances, managers are unable to maintain power to affect the system or set policies that benefit nature over the long-term </w:t>
      </w:r>
      <w:r>
        <w:fldChar w:fldCharType="begin"/>
      </w:r>
      <w:r>
        <w:instrText>ADDIN ZOTERO_ITEM CSL_CITATION {"citationID":"eDYsjV3N","properties":{"formattedCitation":"(Sayer and Wells, 2004)","plainCitation":"(Sayer and Wells, 2004)","noteIndex":0},"citationItems":[{"id":2880,"uris":["http://zotero.org/users/2170232/items/ZUBKS2W7"],"uri":["http://zotero.org/users/2170232/items/ZUBKS2W7"],"itemData":{"id":2880,"type":"chapter","container-title":"Getting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w:instrText>
      </w:r>
      <w:r>
        <w:fldChar w:fldCharType="separate"/>
      </w:r>
      <w:bookmarkStart w:id="154" w:name="__Fieldmark__5182_3152066262"/>
      <w:r>
        <w:rPr>
          <w:rFonts w:cs="Calibri"/>
        </w:rPr>
        <w:t>(Sayer and Wells, 2004)</w:t>
      </w:r>
      <w:r>
        <w:fldChar w:fldCharType="end"/>
      </w:r>
      <w:bookmarkEnd w:id="154"/>
      <w:r>
        <w:t xml:space="preserve">. Increased uncertainty and variability around the shape of fluctuating budget curves inevitably increases uncertainty around the state of biodiversity over the long-term. Brief periods of high budgets in the grant cycle scenarios result in only brief periods of success where rates of forest loss decrease, and in the context of increasing human pressure on the landscape, these are insufficient to mitigate for the periods of low funding. </w:t>
      </w:r>
      <w:r>
        <w:lastRenderedPageBreak/>
        <w:t>Chronic underfunding, particularly in the early stages of a landscape conservation programme, can lead to serious negative effects on natural resources. Severe forest loss at the start of a project period, with all the associated losses of biodiversity, ecosystem process and services, leads to very poor project success over a 50-year period. Even when project budgets increase over time, the damage caused during initial periods of underfunding is difficult to remedy.</w:t>
      </w:r>
    </w:p>
    <w:p w14:paraId="1E66E32C" w14:textId="77777777" w:rsidR="00253AB2" w:rsidRDefault="003008FF">
      <w:r>
        <w:t>Simulation studies allow us to investigate possible biodiversity outcomes from a variety of scenarios over time periods much longer than for which we generally have empirical data for. Monitoring data for conservation projects rarely exist over timeframes as long as 50 years, and managers are therefore required to assess conservation actions using monitoring data from significantly shorter periods. This study has demonstrated that this can be misleading. For example, if a manager was provided forest monitoring data for scenario 3 between years two and six, or between years 14 and 18, it would be reasonable to conclude that the existing investment strategy and associated conservation interventions were working, as the rate of forest loss was decreasing. If a manager was given forest monitoring data from any four-year period from scenario 1, they could reasonably conclude that the investment strategy and associated conservation interventions were not working, as the rate of forest loss was increasing. Neither manager could be justifiably criticised for their inference; they are drawing conclusions from the best available data, which is what conservationists around the world must do every day. Nevertheless, our results have demonstrated that these inferences are likely flawed, and that the manager from scenario 1 will have greater success in minimising forest loss over the long-term if they maintain their strategy.</w:t>
      </w:r>
    </w:p>
    <w:p w14:paraId="6C25C2FB" w14:textId="77777777" w:rsidR="00253AB2" w:rsidRDefault="003008FF">
      <w:pPr>
        <w:rPr>
          <w:i/>
          <w:iCs/>
        </w:rPr>
      </w:pPr>
      <w:r>
        <w:rPr>
          <w:i/>
          <w:iCs/>
        </w:rPr>
        <w:t>Conclusions – the way forward</w:t>
      </w:r>
    </w:p>
    <w:p w14:paraId="7FB619A1" w14:textId="77777777" w:rsidR="00253AB2" w:rsidRDefault="003008FF">
      <w:r>
        <w:t xml:space="preserve">The global conservation community requires a huge increase in funding if it is to halt the decline in biodiversity and minimise the worst impacts of climate change </w:t>
      </w:r>
      <w:r>
        <w:fldChar w:fldCharType="begin"/>
      </w:r>
      <w:r>
        <w:instrText>ADDIN ZOTERO_ITEM CSL_CITATION {"citationID":"CKFyTV7I","properties":{"formattedCitation":"(Echols et al., 2019; Larson et al., 2021)","plainCitation":"(Echols et al., 2019; Larson et al., 2021)","noteIndex":0},"citationItems":[{"id":2785,"uris":["http://zotero.org/users/2170232/items/LTGDFZ3Q"],"uri":["http://zotero.org/users/2170232/items/LTGDFZ3Q"],"itemData":{"id":2785,"type":"article-journal","abstract":"Funding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id":2787,"uris":["http://zotero.org/users/2170232/items/J8AGA4RR"],"uri":["http://zotero.org/users/2170232/items/J8AGA4RR"],"itemData":{"id":2787,"type":"article-journal","abstract":"Insufficient funding is a major impediment to conservation efforts around the world. In the United States, a decline in hunting participation threatens sustainability of the “user-pay, public benefit” model that has supported wildlife conservation for nearly 100 years, forcing wildlife management agencies to contemplate alternative funding strategies. We investigated support for potential funding options among diverse college students, a rapidly expanding and politically active voting bloc with a potentially powerful influence on the future of conservation. From 2018 to 2020, we surveyed 17,203 undergraduate students at public universities across 22 states. Students preferred innovative approaches to conservation funding, with 72% supporting funding derived from industry sources (e.g., natural resource extraction companies), 63% supporting state sources (e.g., general sales tax), and 43% supporting conventional user-based sources such as license fees and excise taxes associated with outdoor recreation activities (e.g., hunting). Findings emphasize the need to broaden the base of support for conservation funding and highlight the importance of considering the preferences and perspectives of young adults and other diverse beneficiaries of wildlife conservation.","container-title":"Conservation Science and Practice","DOI":"10.1111/csp2.505","ISSN":"2578-4854","issue":"n/a","language":"en","note":"_eprint: https://conbio.onlinelibrary.wiley.com/doi/pdf/10.1111/csp2.505","page":"e505","source":"Wiley Online Library","title":"The future of wildlife conservation funding: What options do U.S. college students support?","title-short":"The future of wildlife conservation funding","volume":"n/a","author":[{"family":"Larson","given":"Lincoln R."},{"family":"Peterson","given":"Markus Nils"},{"family":"Furstenberg","given":"Richard Von"},{"family":"Vayer","given":"Victoria R."},{"family":"Lee","given":"Kangjae Jerry"},{"family":"Choi","given":"Daniel Y."},{"family":"Stevenson","given":"Kathryn"},{"family":"Ahlers","given":"Adam A."},{"family":"Anhalt-Depies","given":"Christine"},{"family":"Bethke","given":"Taniya"},{"family":"Bruskotter","given":"Jeremy T."},{"family":"Chizinski","given":"Christopher J."},{"family":"Clark","given":"Brian"},{"family":"Dayer","given":"Ashley A."},{"family":"Dunning","given":"Kelly Heber"},{"family":"Ghasemi","given":"Benjamin"},{"family":"Gigliotti","given":"Larry"},{"family":"Graefe","given":"Alan"},{"family":"Irwin","given":"Kris"},{"family":"Keith","given":"Samuel J."},{"family":"Kelly","given":"Matt"},{"family":"Kyle","given":"Gerard"},{"family":"Metcalf","given":"Elizabeth"},{"family":"Morse","given":"Wayde"},{"family":"Needham","given":"Mark D."},{"family":"Poudyal","given":"Neelam C."},{"family":"Quartuch","given":"Michael"},{"family":"Rodriguez","given":"Shari"},{"family":"Romulo","given":"Chelsie"},{"family":"Sharp","given":"Ryan L."},{"family":"Siemer","given":"William"},{"family":"Springer","given":"Matthew T."},{"family":"Stayton","given":"Brett"},{"family":"Stedman","given":"Richard"},{"family":"Stein","given":"Taylor"},{"family":"Deelen","given":"Timothy R. Van"},{"family":"Whiting","given":"Jason"},{"family":"Winkler","given":"Richelle L."},{"family":"Woosnam","given":"Kyle Maurice"}],"issued":{"date-parts":[["2021"]]}}}],"schema":"https://github.com/citation-style-language/schema/raw/master/csl-citation.json"}</w:instrText>
      </w:r>
      <w:r>
        <w:fldChar w:fldCharType="separate"/>
      </w:r>
      <w:bookmarkStart w:id="155" w:name="__Fieldmark__5195_3152066262"/>
      <w:r>
        <w:rPr>
          <w:rFonts w:cs="Calibri"/>
        </w:rPr>
        <w:t>(</w:t>
      </w:r>
      <w:bookmarkStart w:id="156" w:name="__Fieldmark__1102_362668386"/>
      <w:r>
        <w:rPr>
          <w:rFonts w:cs="Calibri"/>
        </w:rPr>
        <w:t>Echols et al., 2019; Larson et al., 2021)</w:t>
      </w:r>
      <w:r>
        <w:fldChar w:fldCharType="end"/>
      </w:r>
      <w:bookmarkEnd w:id="155"/>
      <w:bookmarkEnd w:id="156"/>
      <w:r>
        <w:t xml:space="preserve">. We have demonstrated that a funding model that relies on short term grant funding, which is a common mechanism in the conservation sector, is unlikely to be the most effective way of financing landscape conservation. In addition to the landscape-level challenges of short-term grants that we have demonstrated here, the lack of communication, cohesion, and national, regional, and global coordination between funders that administer conservation grants results in poor strategic allocation of funding across larger spatial scales </w:t>
      </w:r>
      <w:r>
        <w:fldChar w:fldCharType="begin"/>
      </w:r>
      <w:r>
        <w:instrText>ADDIN ZOTERO_ITEM CSL_CITATION {"citationID":"Mdo6SJoE","properties":{"formattedCitation":"(Laufer and Jones, 2021)","plainCitation":"(Laufer and Jones, 2021)","noteIndex":0},"citationItems":[{"id":2790,"uris":["http://zotero.org/users/2170232/items/6XIXH5Z7"],"uri":["http://zotero.org/users/2170232/items/6XIXH5Z7"],"itemData":{"id":2790,"type":"article-journal","abstract":"Marine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w:instrText>
      </w:r>
      <w:r>
        <w:fldChar w:fldCharType="separate"/>
      </w:r>
      <w:bookmarkStart w:id="157" w:name="__Fieldmark__5202_3152066262"/>
      <w:r>
        <w:rPr>
          <w:rFonts w:cs="Calibri"/>
        </w:rPr>
        <w:t>(</w:t>
      </w:r>
      <w:bookmarkStart w:id="158" w:name="__Fieldmark__1107_362668386"/>
      <w:r>
        <w:rPr>
          <w:rFonts w:cs="Calibri"/>
        </w:rPr>
        <w:t>Laufer and Jones, 2021)</w:t>
      </w:r>
      <w:r>
        <w:fldChar w:fldCharType="end"/>
      </w:r>
      <w:bookmarkEnd w:id="157"/>
      <w:bookmarkEnd w:id="158"/>
      <w:r>
        <w:t xml:space="preserve">. Greater coordination between funders, or indeed less reliance on numerous, disparate funders, will allow more thoughtful and strategic assessments regarding allocation of conservation funds, thus maximising environmental return-on-investment </w:t>
      </w:r>
      <w:r>
        <w:fldChar w:fldCharType="begin"/>
      </w:r>
      <w:r>
        <w:instrText>ADDIN ZOTERO_ITEM CSL_CITATION {"citationID":"cv4DzguN","properties":{"formattedCitation":"(Echols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w:instrText>
      </w:r>
      <w:r>
        <w:fldChar w:fldCharType="separate"/>
      </w:r>
      <w:bookmarkStart w:id="159" w:name="__Fieldmark__5209_3152066262"/>
      <w:r>
        <w:rPr>
          <w:rFonts w:cs="Calibri"/>
        </w:rPr>
        <w:t>(</w:t>
      </w:r>
      <w:bookmarkStart w:id="160" w:name="__Fieldmark__1112_362668386"/>
      <w:r>
        <w:rPr>
          <w:rFonts w:cs="Calibri"/>
        </w:rPr>
        <w:t>Echols et al., 2019)</w:t>
      </w:r>
      <w:r>
        <w:fldChar w:fldCharType="end"/>
      </w:r>
      <w:bookmarkEnd w:id="159"/>
      <w:bookmarkEnd w:id="160"/>
      <w:r>
        <w:t xml:space="preserve">. If global funding for conservation increases, the mechanisms by which this funding is distributed need to be carefully considered to ensure biodiversity gains per dollar are maximised. Our results suggest that simply increasing the number of short-term grants available within a competitive application framework is unlikely to provide the maximum gains. Alternative funding mechanisms are needed which provide stable and predictable budgets over multi-decadal timeframes thus allowing organisations and authorities to devise and implement strategic, long-term interventions and policies that benefit nature and people </w:t>
      </w:r>
      <w:r>
        <w:fldChar w:fldCharType="begin"/>
      </w:r>
      <w:r>
        <w:instrText>ADDIN ZOTERO_ITEM CSL_CITATION {"citationID":"fmaLmmv1","properties":{"formattedCitation":"(Sayer and Wells, 2004)","plainCitation":"(Sayer and Wells, 2004)","noteIndex":0},"citationItems":[{"id":2880,"uris":["http://zotero.org/users/2170232/items/ZUBKS2W7"],"uri":["http://zotero.org/users/2170232/items/ZUBKS2W7"],"itemData":{"id":2880,"type":"chapter","container-title":"Getting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w:instrText>
      </w:r>
      <w:r>
        <w:fldChar w:fldCharType="separate"/>
      </w:r>
      <w:bookmarkStart w:id="161" w:name="__Fieldmark__5217_3152066262"/>
      <w:r>
        <w:rPr>
          <w:rFonts w:cs="Calibri"/>
        </w:rPr>
        <w:t>(Sayer and Wells, 2004)</w:t>
      </w:r>
      <w:r>
        <w:fldChar w:fldCharType="end"/>
      </w:r>
      <w:bookmarkEnd w:id="161"/>
      <w:r>
        <w:t xml:space="preserve">. </w:t>
      </w:r>
    </w:p>
    <w:p w14:paraId="08023ED6" w14:textId="34C5108A" w:rsidR="00253AB2" w:rsidRDefault="003008FF">
      <w:r>
        <w:t xml:space="preserve">There is a wide range of funding sources available to conservationists, yet government and philanthropic sources are the most common </w:t>
      </w:r>
      <w:r>
        <w:fldChar w:fldCharType="begin"/>
      </w:r>
      <w:r>
        <w:instrText>ADDIN ZOTERO_ITEM CSL_CITATION {"citationID":"3wLIm8W3","properties":{"formattedCitation":"(Clark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162" w:name="__Fieldmark__5224_3152066262"/>
      <w:r>
        <w:rPr>
          <w:rFonts w:cs="Calibri"/>
        </w:rPr>
        <w:t>(</w:t>
      </w:r>
      <w:bookmarkStart w:id="163" w:name="__Fieldmark__1119_362668386"/>
      <w:r>
        <w:rPr>
          <w:rFonts w:cs="Calibri"/>
        </w:rPr>
        <w:t>Clark et al., 2018)</w:t>
      </w:r>
      <w:r>
        <w:fldChar w:fldCharType="end"/>
      </w:r>
      <w:bookmarkEnd w:id="162"/>
      <w:bookmarkEnd w:id="163"/>
      <w:r>
        <w:t xml:space="preserve">. The fragility of government funding has been exposed during the Covid-19 global pandemic; around the world there have been shrinking national economies, dramatic increases in emergency government spending, and governments forced to prioritise sectors of the economy for support and recovery </w:t>
      </w:r>
      <w:r>
        <w:fldChar w:fldCharType="begin"/>
      </w:r>
      <w:r>
        <w:instrText>ADDIN ZOTERO_ITEM CSL_CITATION {"citationID":"X9TVMTwH","properties":{"formattedCitation":"(Evans et al., 2020)","plainCitation":"(Evans et al., 2020)","noteIndex":0},"citationItems":[{"id":2796,"uris":["http://zotero.org/users/2170232/items/DATMY44P"],"uri":["http://zotero.org/users/2170232/items/DATMY44P"],"itemData":{"id":2796,"type":"article-journal","container-title":"Animal Conservation","DOI":"10.1111/acv.12601","ISSN":"1469-1795","issue":"3","language":"en","note":"_eprint: https://zslpublications.onlinelibrary.wiley.com/doi/pdf/10.1111/acv.12601","page":"235-238","source":"Wiley Online Library","title":"Conservation in the maelstrom of Covid-19 – a call to action to solve the challenges, exploit opportunities and prepare for the next pandemic","volume":"23","author":[{"family":"Evans","given":"K. L."},{"family":"Ewen","given":"J. G."},{"family":"Guillera-Arroita","given":"G."},{"family":"Johnson","given":"J. A."},{"family":"Penteriani","given":"V."},{"family":"Ryan","given":"S. J."},{"family":"Sollmann","given":"R."},{"family":"Gordon","given":"I. J."}],"issued":{"date-parts":[["2020"]]}}}],"schema":"https://github.com/citation-style-language/schema/raw/master/csl-citation.json"}</w:instrText>
      </w:r>
      <w:r>
        <w:fldChar w:fldCharType="separate"/>
      </w:r>
      <w:bookmarkStart w:id="164" w:name="__Fieldmark__5231_3152066262"/>
      <w:r>
        <w:rPr>
          <w:rFonts w:cs="Calibri"/>
        </w:rPr>
        <w:t>(</w:t>
      </w:r>
      <w:bookmarkStart w:id="165" w:name="__Fieldmark__1124_362668386"/>
      <w:r>
        <w:rPr>
          <w:rFonts w:cs="Calibri"/>
        </w:rPr>
        <w:t>Evans et al., 2020)</w:t>
      </w:r>
      <w:r>
        <w:fldChar w:fldCharType="end"/>
      </w:r>
      <w:bookmarkEnd w:id="164"/>
      <w:bookmarkEnd w:id="165"/>
      <w:r>
        <w:t xml:space="preserve">. </w:t>
      </w:r>
      <w:del w:id="166" w:author="Matthew Nuttall" w:date="2021-11-08T07:59:00Z">
        <w:r w:rsidDel="003008FF">
          <w:delText>Despite the i</w:delText>
        </w:r>
      </w:del>
      <w:ins w:id="167" w:author="Matthew Nuttall" w:date="2021-11-08T08:00:00Z">
        <w:r>
          <w:t>I</w:t>
        </w:r>
      </w:ins>
      <w:r>
        <w:t>ron</w:t>
      </w:r>
      <w:ins w:id="168" w:author="Matthew Nuttall" w:date="2021-11-08T08:00:00Z">
        <w:r>
          <w:t>ically</w:t>
        </w:r>
      </w:ins>
      <w:del w:id="169" w:author="Matthew Nuttall" w:date="2021-11-08T08:00:00Z">
        <w:r w:rsidDel="003008FF">
          <w:delText>y</w:delText>
        </w:r>
      </w:del>
      <w:r>
        <w:t xml:space="preserve">, a global pandemic that was most likely caused by overexploitation of the natural environment </w:t>
      </w:r>
      <w:r>
        <w:fldChar w:fldCharType="begin"/>
      </w:r>
      <w:r>
        <w:instrText>ADDIN ZOTERO_ITEM CSL_CITATION {"citationID":"S9WIPcWz","properties":{"formattedCitation":"(Lytras et al., 2021)","plainCitation":"(Lytras et al., 2021)","noteIndex":0},"citationItems":[{"id":2815,"uris":["http://zotero.org/users/2170232/items/ESR89BWT"],"uri":["http://zotero.org/users/2170232/items/ESR89BWT"],"itemData":{"id":2815,"type":"article-journal","container-title":"Science","DOI":"10.1126/science.abh0117","issue":"6558","note":"publisher: American Association for the Advancement of Science","page":"968-970","source":"science.org (Atypon)","title":"The animal origin of SARS-CoV-2","volume":"373","author":[{"family":"Lytras","given":"Spyros"},{"family":"Xia","given":"Wei"},{"family":"Hughes","given":"Joseph"},{"family":"Jiang","given":"Xiaowei"},{"family":"Robertson","given":"David L."}],"issued":{"date-parts":[["2021",8,27]]}}}],"schema":"https://github.com/citation-style-language/schema/raw/master/csl-citation.json"}</w:instrText>
      </w:r>
      <w:r>
        <w:fldChar w:fldCharType="separate"/>
      </w:r>
      <w:bookmarkStart w:id="170" w:name="__Fieldmark__5238_3152066262"/>
      <w:r>
        <w:rPr>
          <w:rFonts w:cs="Calibri"/>
        </w:rPr>
        <w:t>(</w:t>
      </w:r>
      <w:bookmarkStart w:id="171" w:name="__Fieldmark__1129_362668386"/>
      <w:r>
        <w:rPr>
          <w:rFonts w:cs="Calibri"/>
        </w:rPr>
        <w:t>Lytras et al., 2021)</w:t>
      </w:r>
      <w:r>
        <w:fldChar w:fldCharType="end"/>
      </w:r>
      <w:bookmarkEnd w:id="170"/>
      <w:bookmarkEnd w:id="171"/>
      <w:r>
        <w:t xml:space="preserve"> is likely to cause a decrease in government spending on </w:t>
      </w:r>
      <w:r>
        <w:lastRenderedPageBreak/>
        <w:t xml:space="preserve">conservation, at least in the short term </w:t>
      </w:r>
      <w:r>
        <w:fldChar w:fldCharType="begin"/>
      </w:r>
      <w:r>
        <w:instrText>ADDIN ZOTERO_ITEM CSL_CITATION {"citationID":"NyKh25ZS","properties":{"formattedCitation":"(Corlett et al., 2020; Evans et al., 2020)","plainCitation":"(Corlett et al., 2020; Evans et al., 2020)","noteIndex":0},"citationItems":[{"id":2813,"uris":["http://zotero.org/users/2170232/items/T3IN52AQ"],"uri":["http://zotero.org/users/2170232/items/T3IN52AQ"],"itemData":{"id":2813,"type":"article-journal","container-title":"Biological Conservation","DOI":"10.1016/j.biocon.2020.108571","ISSN":"0006-3207","journalAbbreviation":"Biological Conservation","language":"en","page":"108571","source":"ScienceDirect","title":"Impacts of the coronavirus pandemic on biodiversity conservation","volume":"246","author":[{"family":"Corlett","given":"Richard T."},{"family":"Primack","given":"Richard B."},{"family":"Devictor","given":"Vincent"},{"family":"Maas","given":"Bea"},{"family":"Goswami","given":"Varun R."},{"family":"Bates","given":"Amanda E."},{"family":"Koh","given":"Lian Pin"},{"family":"Regan","given":"Tracey J."},{"family":"Loyola","given":"Rafael"},{"family":"Pakeman","given":"Robin J."},{"family":"Cumming","given":"Graeme S."},{"family":"Pidgeon","given":"Anna"},{"family":"Johns","given":"David"},{"family":"Roth","given":"Robin"}],"issued":{"date-parts":[["2020",6,1]]}}},{"id":2796,"uris":["http://zotero.org/users/2170232/items/DATMY44P"],"uri":["http://zotero.org/users/2170232/items/DATMY44P"],"itemData":{"id":2796,"type":"article-journal","container-title":"Animal Conservation","DOI":"10.1111/acv.12601","ISSN":"1469-1795","issue":"3","language":"en","note":"_eprint: https://zslpublications.onlinelibrary.wiley.com/doi/pdf/10.1111/acv.12601","page":"235-238","source":"Wiley Online Library","title":"Conservation in the maelstrom of Covid-19 – a call to action to solve the challenges, exploit opportunities and prepare for the next pandemic","volume":"23","author":[{"family":"Evans","given":"K. L."},{"family":"Ewen","given":"J. G."},{"family":"Guillera-Arroita","given":"G."},{"family":"Johnson","given":"J. A."},{"family":"Penteriani","given":"V."},{"family":"Ryan","given":"S. J."},{"family":"Sollmann","given":"R."},{"family":"Gordon","given":"I. J."}],"issued":{"date-parts":[["2020"]]}}}],"schema":"https://github.com/citation-style-language/schema/raw/master/csl-citation.json"}</w:instrText>
      </w:r>
      <w:r>
        <w:fldChar w:fldCharType="separate"/>
      </w:r>
      <w:bookmarkStart w:id="172" w:name="__Fieldmark__5246_3152066262"/>
      <w:r>
        <w:rPr>
          <w:rFonts w:cs="Calibri"/>
        </w:rPr>
        <w:t>(</w:t>
      </w:r>
      <w:bookmarkStart w:id="173" w:name="__Fieldmark__1134_362668386"/>
      <w:r>
        <w:rPr>
          <w:rFonts w:cs="Calibri"/>
        </w:rPr>
        <w:t>Corlett et al., 2020; Evans et al., 2020)</w:t>
      </w:r>
      <w:r>
        <w:fldChar w:fldCharType="end"/>
      </w:r>
      <w:bookmarkEnd w:id="172"/>
      <w:bookmarkEnd w:id="173"/>
      <w:r>
        <w:t xml:space="preserve">. There is increasing recognition that broadening the sources of conservation funding is necessary to both increase global spending on the environment and to diversify the sources, thus stabilising funding against inevitable future economic shocks </w:t>
      </w:r>
      <w:r>
        <w:fldChar w:fldCharType="begin"/>
      </w:r>
      <w:r>
        <w:instrText>ADDIN ZOTERO_ITEM CSL_CITATION {"citationID":"swVo7F25","properties":{"formattedCitation":"(Echols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w:instrText>
      </w:r>
      <w:r>
        <w:fldChar w:fldCharType="separate"/>
      </w:r>
      <w:bookmarkStart w:id="174" w:name="__Fieldmark__5253_3152066262"/>
      <w:r>
        <w:rPr>
          <w:rFonts w:cs="Calibri"/>
        </w:rPr>
        <w:t>(</w:t>
      </w:r>
      <w:bookmarkStart w:id="175" w:name="__Fieldmark__1139_362668386"/>
      <w:r>
        <w:rPr>
          <w:rFonts w:cs="Calibri"/>
        </w:rPr>
        <w:t>Echols et al., 2019)</w:t>
      </w:r>
      <w:r>
        <w:fldChar w:fldCharType="end"/>
      </w:r>
      <w:bookmarkEnd w:id="174"/>
      <w:bookmarkEnd w:id="175"/>
      <w:r>
        <w:t>.</w:t>
      </w:r>
    </w:p>
    <w:p w14:paraId="59314945" w14:textId="77777777" w:rsidR="00253AB2" w:rsidRDefault="003008FF">
      <w:r>
        <w:t xml:space="preserve">There are numerous sources of funding that are available for conservationists to explore. Funding for the environment from philanthropic entities is increasing </w:t>
      </w:r>
      <w:r>
        <w:fldChar w:fldCharType="begin"/>
      </w:r>
      <w:r>
        <w:instrText>ADDIN ZOTERO_ITEM CSL_CITATION {"citationID":"6SpcmqVk","properties":{"formattedCitation":"(Gruby et al., 2021)","plainCitation":"(Gruby et al., 2021)","noteIndex":0},"citationItems":[{"id":2792,"uris":["http://zotero.org/users/2170232/items/EMY2HW2M"],"uri":["http://zotero.org/users/2170232/items/EMY2HW2M"],"itemData":{"id":2792,"type":"article-journal","abstract":"In the ‘new Gilded Age’ of mega-wealth and big philanthropy, academics are not paying enough attention to private foundations. Mirroring upward trends in philanthropy broadly, marine conservation philanthropy has more than doubled in recent years, reaching virtually every globally salient marine conservation issue in all corners of the planet. This paper argues that marine conservation philanthropy warrants a dedicated research agenda because private foundations are prominent, unique, and under-studied actors seeking to shape the future of a “frontier” space. We present a co-produced social science research agenda on marine conservation philanthropy that reflects the priorities of 106 marine conservation donors, practitioners, and stakeholders who participated in a research co-design process in 2018. These “research co-designers” raised 137 unique research questions, which we grouped into five thematic research priorities: outcomes, governance roles, exits, internal foundation governance, and funding landscape. We identify issues of legitimacy, justice, and applied best practice as cross-cutting research priorities that came up throughout the five themes. Participants from the NGO, foundation, and government sectors identified questions within all five themes and three cross-cutting issues, underscoring shared interest in this work from diverse groups. The research we call for herein can inform the practice of conservation philanthropy at a time when foundations are increasingly reckoning with their role as institutions of power in society. This paper is broadly relevant for social and natural scientists, practitioners, donors, and policy-makers interested in better understanding private philanthropy in any environmental context globally.","container-title":"Marine Policy","DOI":"10.1016/j.marpol.2021.104645","ISSN":"0308-597X","journalAbbreviation":"Marine Policy","language":"en","page":"104645","source":"ScienceDirect","title":"Opening the black box of conservation philanthropy: A co-produced research agenda on private foundations in marine conservation","title-short":"Opening the black box of conservation philanthropy","volume":"132","author":[{"family":"Gruby","given":"Rebecca L."},{"family":"Enrici","given":"Ashley"},{"family":"Betsill","given":"Michele"},{"family":"Le Cornu","given":"Elodie"},{"family":"Basurto","given":"Xavier"}],"issued":{"date-parts":[["2021",10,1]]}}}],"schema":"https://github.com/citation-style-language/schema/raw/master/csl-citation.json"}</w:instrText>
      </w:r>
      <w:r>
        <w:fldChar w:fldCharType="separate"/>
      </w:r>
      <w:bookmarkStart w:id="176" w:name="__Fieldmark__5262_3152066262"/>
      <w:r>
        <w:rPr>
          <w:rFonts w:cs="Calibri"/>
        </w:rPr>
        <w:t>(</w:t>
      </w:r>
      <w:bookmarkStart w:id="177" w:name="__Fieldmark__1146_362668386"/>
      <w:r>
        <w:rPr>
          <w:rFonts w:cs="Calibri"/>
        </w:rPr>
        <w:t>Gruby et al., 2021)</w:t>
      </w:r>
      <w:r>
        <w:fldChar w:fldCharType="end"/>
      </w:r>
      <w:bookmarkEnd w:id="176"/>
      <w:bookmarkEnd w:id="177"/>
      <w:r>
        <w:t xml:space="preserve">, and the influence of private foundations is growing </w:t>
      </w:r>
      <w:r>
        <w:fldChar w:fldCharType="begin"/>
      </w:r>
      <w:r>
        <w:instrText>ADDIN ZOTERO_ITEM CSL_CITATION {"citationID":"ZzE5aR00","properties":{"formattedCitation":"(Betsill et al., 2021)","plainCitation":"(Betsill et al., 2021)","noteIndex":0},"citationItems":[{"id":2809,"uris":["http://zotero.org/users/2170232/items/LLAIFTAS"],"uri":["http://zotero.org/users/2170232/items/LLAIFTAS"],"itemData":{"id":2809,"type":"article-journal","abstract":"Philanthropic foundations play increasingly prominent roles in the environmental arena, yet remain largely under the radar of environmental governance scholars. We build on the small body of existing research on foundations in environmental governance to outline a research agenda on foundations as agents of environmental governance. The agenda identifies current understandings, debates, and research gaps related to three themes: 1) the roles foundations perform in environmental governance, 2) the outcomes of environmental philanthropy, and 3) the sources of foundation legitimacy. We call for more systematic and empirical research using diverse theoretical perspectives and methodological approaches. This research agenda will contribute to literature on agency in environmental governance by providing a more comprehensive picture of who governs the environment and how. Coming at a time when foundations are facing growing public scrutiny, it can also inform contemporary debates and offer practical insights for effective and equitable environmental philanthropy.","container-title":"Environmental Politics","DOI":"10.1080/09644016.2021.1955494","ISSN":"0964-4016","issue":"0","note":"publisher: Routledge\n_eprint: https://doi.org/10.1080/09644016.2021.1955494","page":"1-22","source":"Taylor and Francis+NEJM","title":"Philanthropic foundations as agents of environmental governance:a research agenda","title-short":"Philanthropic foundations as agents of environmental governance","volume":"0","author":[{"family":"Betsill","given":"Michele M."},{"family":"Enrici","given":"Ashley"},{"family":"Le Cornu","given":"Elodie"},{"family":"Gruby","given":"Rebecca L."}],"issued":{"date-parts":[["2021",8,31]]}}}],"schema":"https://github.com/citation-style-language/schema/raw/master/csl-citation.json"}</w:instrText>
      </w:r>
      <w:r>
        <w:fldChar w:fldCharType="separate"/>
      </w:r>
      <w:bookmarkStart w:id="178" w:name="__Fieldmark__5269_3152066262"/>
      <w:r>
        <w:rPr>
          <w:rFonts w:cs="Calibri"/>
        </w:rPr>
        <w:t>(</w:t>
      </w:r>
      <w:bookmarkStart w:id="179" w:name="__Fieldmark__1151_362668386"/>
      <w:r>
        <w:rPr>
          <w:rFonts w:cs="Calibri"/>
        </w:rPr>
        <w:t>Betsill et al., 2021)</w:t>
      </w:r>
      <w:r>
        <w:fldChar w:fldCharType="end"/>
      </w:r>
      <w:bookmarkEnd w:id="178"/>
      <w:bookmarkEnd w:id="179"/>
      <w:r>
        <w:t xml:space="preserve">. As independent organisations, foundations have the potential to adapt their funding strategies and mechanisms to maximise effectiveness. If conservationists can provide evidence to support certain investment strategies, private foundations and other philanthropic entities are theoretically able to adapt accordingly. The idea of charitable giving that is evidence-based and results-orientated is already growing with the social movement known as ‘effective altruism’ </w:t>
      </w:r>
      <w:r>
        <w:fldChar w:fldCharType="begin"/>
      </w:r>
      <w:r>
        <w:instrText>ADDIN ZOTERO_ITEM CSL_CITATION {"citationID":"9PEzCcP1","properties":{"formattedCitation":"(Freeling and Connell, 2020)","plainCitation":"(Freeling and Connell, 2020)","noteIndex":0},"citationItems":[{"id":2805,"uris":["http://zotero.org/users/2170232/items/IR3BW9DS"],"uri":["http://zotero.org/users/2170232/items/IR3BW9DS"],"itemData":{"id":2805,"type":"article-journal","abstract":"People will pay to protect our environment. To encourage donations, it is fundamental to understand the values that motivate people. Here, we identify a new opportunity to attract donations from an emerging social movement to deliver benefits to the natural world.","container-title":"Trends in Ecology &amp; Evolution","DOI":"10.1016/j.tree.2019.09.002","ISSN":"0169-5347","issue":"1","journalAbbreviation":"Trends in Ecology &amp; Evolution","language":"en","page":"3-6","source":"ScienceDirect","title":"Funding Conservation through an Emerging Social Movement","volume":"35","author":[{"family":"Freeling","given":"Benjamin S."},{"family":"Connell","given":"Sean D."}],"issued":{"date-parts":[["2020",1,1]]}}}],"schema":"https://github.com/citation-style-language/schema/raw/master/csl-citation.json"}</w:instrText>
      </w:r>
      <w:r>
        <w:fldChar w:fldCharType="separate"/>
      </w:r>
      <w:bookmarkStart w:id="180" w:name="__Fieldmark__5276_3152066262"/>
      <w:r>
        <w:rPr>
          <w:rFonts w:cs="Calibri"/>
        </w:rPr>
        <w:t>(</w:t>
      </w:r>
      <w:bookmarkStart w:id="181" w:name="__Fieldmark__1157_362668386"/>
      <w:r>
        <w:rPr>
          <w:rFonts w:cs="Calibri"/>
        </w:rPr>
        <w:t>Freeling and Connell, 2020)</w:t>
      </w:r>
      <w:r>
        <w:fldChar w:fldCharType="end"/>
      </w:r>
      <w:bookmarkEnd w:id="180"/>
      <w:bookmarkEnd w:id="181"/>
      <w:r>
        <w:t>, giving the conservation sector an opportunity to shape the charitable funding landscape using empirical evidence. Global environmental agendas have driven the creation of global funds such as the BioCarbon Fund managed by the world bank (</w:t>
      </w:r>
      <w:hyperlink r:id="rId14">
        <w:r>
          <w:rPr>
            <w:rStyle w:val="InternetLink"/>
          </w:rPr>
          <w:t>www.biocarbonfund-isfl.org</w:t>
        </w:r>
      </w:hyperlink>
      <w:r>
        <w:t>), the Global Environment Facility (</w:t>
      </w:r>
      <w:hyperlink r:id="rId15">
        <w:r>
          <w:rPr>
            <w:rStyle w:val="InternetLink"/>
          </w:rPr>
          <w:t>www.thegef.org</w:t>
        </w:r>
      </w:hyperlink>
      <w:r>
        <w:t>), and the Green Climate Fund (</w:t>
      </w:r>
      <w:r>
        <w:rPr>
          <w:rStyle w:val="InternetLink"/>
        </w:rPr>
        <w:t>www.greenclimate.fund</w:t>
      </w:r>
      <w:r>
        <w:rPr>
          <w:rStyle w:val="InternetLink"/>
          <w:color w:val="auto"/>
          <w:u w:val="none"/>
        </w:rPr>
        <w:t>), all</w:t>
      </w:r>
      <w:r>
        <w:t xml:space="preserve"> of which are large enough to operate at a variety of spatial and temporal scales </w:t>
      </w:r>
      <w:r>
        <w:fldChar w:fldCharType="begin"/>
      </w:r>
      <w:r>
        <w:instrText>ADDIN ZOTERO_ITEM CSL_CITATION {"citationID":"o8N48RsD","properties":{"formattedCitation":"(Clark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182" w:name="__Fieldmark__5295_3152066262"/>
      <w:r>
        <w:rPr>
          <w:rFonts w:cs="Calibri"/>
        </w:rPr>
        <w:t>(</w:t>
      </w:r>
      <w:bookmarkStart w:id="183" w:name="__Fieldmark__1174_362668386"/>
      <w:r>
        <w:rPr>
          <w:rFonts w:cs="Calibri"/>
        </w:rPr>
        <w:t>Clark et al., 2018)</w:t>
      </w:r>
      <w:r>
        <w:fldChar w:fldCharType="end"/>
      </w:r>
      <w:bookmarkEnd w:id="182"/>
      <w:bookmarkEnd w:id="183"/>
      <w:r>
        <w:t xml:space="preserve">. </w:t>
      </w:r>
    </w:p>
    <w:p w14:paraId="52D4B861" w14:textId="77777777" w:rsidR="00253AB2" w:rsidRDefault="003008FF">
      <w:r>
        <w:t xml:space="preserve">Payment for environmental services (PES) schemes are market-based mechanisms that can provide additional, and potentially long-term, funding for conservation by providing financial incentives for certain land management practices that preserve benefits generated by natural systems </w:t>
      </w:r>
      <w:r>
        <w:fldChar w:fldCharType="begin"/>
      </w:r>
      <w:r>
        <w:instrText>ADDIN ZOTERO_ITEM CSL_CITATION {"citationID":"JwsZF0T7","properties":{"formattedCitation":"(Redford and Adams, 2009)","plainCitation":"(Redford and Adams, 2009)","noteIndex":0},"citationItems":[{"id":2872,"uris":["http://zotero.org/users/2170232/items/Q66CXYTS"],"uri":["http://zotero.org/users/2170232/items/Q66CXYTS"],"itemData":{"id":2872,"type":"article-journal","container-title":"Conservation Biology","DOI":"10.1111/j.1523-1739.2009.01271.x","ISSN":"1523-1739","issue":"4","language":"en","note":"_eprint: https://onlinelibrary.wiley.com/doi/pdf/10.1111/j.1523-1739.2009.01271.x","page":"785-787","source":"Wiley Online Library","title":"Payment for Ecosystem Services and the Challenge of Saving Nature","volume":"23","author":[{"family":"Redford","given":"Kent H."},{"family":"Adams","given":"William M."}],"issued":{"date-parts":[["2009"]]}}}],"schema":"https://github.com/citation-style-language/schema/raw/master/csl-citation.json"}</w:instrText>
      </w:r>
      <w:r>
        <w:fldChar w:fldCharType="separate"/>
      </w:r>
      <w:bookmarkStart w:id="184" w:name="__Fieldmark__5309_3152066262"/>
      <w:r>
        <w:rPr>
          <w:rFonts w:cs="Calibri"/>
        </w:rPr>
        <w:t>(Redford and Adams, 2009)</w:t>
      </w:r>
      <w:r>
        <w:fldChar w:fldCharType="end"/>
      </w:r>
      <w:bookmarkEnd w:id="184"/>
      <w:r>
        <w:t xml:space="preserve">. Over the last two decades, the number of PES programmes have expanded rapidly around the world, with over 550 active programmes covering watersheds, biodiversity and habitats, and forest and carbon </w:t>
      </w:r>
      <w:r>
        <w:fldChar w:fldCharType="begin"/>
      </w:r>
      <w:r>
        <w:instrText>ADDIN ZOTERO_ITEM CSL_CITATION {"citationID":"dlo2I8KU","properties":{"formattedCitation":"(Salzman et al., 2018)","plainCitation":"(Salzman et al., 2018)","noteIndex":0},"citationItems":[{"id":2822,"uris":["http://zotero.org/users/2170232/items/HRZYTNZP"],"uri":["http://zotero.org/users/2170232/items/HRZYTNZP"],"itemData":{"id":2822,"type":"article-journal","abstract":"Recent decades have witnessed a considerable increase in Payments for Ecosystem Services (PES)—programmes that exchange value for land management practices intended to provide or ensure ecosystem services—with over 550 active programmes around the globe and an estimated US$36–42 billion in annual transactions. PES represent a recent policy instrument with often very different programmes operating at local, regional and national levels. Despite the growth of these programmes, comprehensive and reliable data have proven difficult to find. This Analysis provides an assessment of the trends and current status of PES mechanisms—user-financed, government-financed and compliance—across the domains of water, biodiversity, and forest and land-use carbon around the world. We report the various dimensions of growth over the past decade (number of programmes, geographical spread, dollar value) to understand better the range of PES mechanisms over time and to examine which factors have contributed to or hindered growth. Four key features stand out for scaling up PES: motivated buyers, motivated sellers, metrics and low-transaction-cost institutions.","container-title":"Nature Sustainability","DOI":"10.1038/s41893-018-0033-0","ISSN":"2398-9629","issue":"3","journalAbbreviation":"Nat Sustain","language":"en","note":"Bandiera_abtest: a\nCg_type: Nature Research Journals\nnumber: 3\nPrimary_atype: Research\npublisher: Nature Publishing Group\nSubject_term: Ecosystem services;Environmental economics;Sustainability\nSubject_term_id: ecosystem-services;environmental-economics;sustainability","page":"136-144","source":"www.nature.com","title":"The global status and trends of Payments for Ecosystem Services","volume":"1","author":[{"family":"Salzman","given":"James"},{"family":"Bennett","given":"Genevieve"},{"family":"Carroll","given":"Nathaniel"},{"family":"Goldstein","given":"Allie"},{"family":"Jenkins","given":"Michael"}],"issued":{"date-parts":[["2018",3]]}}}],"schema":"https://github.com/citation-style-language/schema/raw/master/csl-citation.json"}</w:instrText>
      </w:r>
      <w:r>
        <w:fldChar w:fldCharType="separate"/>
      </w:r>
      <w:bookmarkStart w:id="185" w:name="__Fieldmark__5315_3152066262"/>
      <w:r>
        <w:rPr>
          <w:rFonts w:cs="Calibri"/>
        </w:rPr>
        <w:t>(Salzman et al., 2018)</w:t>
      </w:r>
      <w:r>
        <w:fldChar w:fldCharType="end"/>
      </w:r>
      <w:bookmarkEnd w:id="185"/>
      <w:r>
        <w:t xml:space="preserve">. In contrast to traditional grant-based funding, PES has the potential to provide steady, long-term funds for conservation </w:t>
      </w:r>
      <w:r>
        <w:fldChar w:fldCharType="begin"/>
      </w:r>
      <w:r>
        <w:instrText>ADDIN ZOTERO_ITEM CSL_CITATION {"citationID":"8vfnGeDv","properties":{"formattedCitation":"(Hein et al., 2013)","plainCitation":"(Hein et al., 2013)","noteIndex":0},"citationItems":[{"id":2828,"uris":["http://zotero.org/users/2170232/items/VFMQNNYK"],"uri":["http://zotero.org/users/2170232/items/VFMQNNYK"],"itemData":{"id":2828,"type":"article-journal","abstract":"It is generally recognized that addressing the ongoing loss of global biodiversity requires a substantial increase in funding for conservation activities, particularly in developing countries. An increasing interest in Payment Mechanisms for Ecosystem Services (PES) begs the question of whether a focus on developing payment mechanisms will also reduce the ongoing loss of global biodiversity. We review, firstly, current flows of funds for biodiversity conservation, including PES and other market mechanisms, and secondly, the opportunities and constraints of PES to contribute to biodiversity protection globally. We argue that PES can and should make an important contribution, but that it will not be sufficient to rely on PES alone to finance the actions necessary to substantially reduce biodiversity loss. In response to the identified constraints, we believe there is a need to develop additional funding mechanisms specifically targeted at biodiversity conservation.","collection-title":"Terrestrial systems","container-title":"Current Opinion in Environmental Sustainability","DOI":"10.1016/j.cosust.2012.12.004","ISSN":"1877-3435","issue":"1","journalAbbreviation":"Current Opinion in Environmental Sustainability","language":"en","page":"87-93","source":"ScienceDirect","title":"Payments for ecosystem services and the financing of global biodiversity conservation","volume":"5","author":[{"family":"Hein","given":"Lars"},{"family":"Miller","given":"Daniel C"},{"family":"Groot","given":"Rudolf","non-dropping-particle":"de"}],"issued":{"date-parts":[["2013",3,1]]}}}],"schema":"https://github.com/citation-style-language/schema/raw/master/csl-citation.json"}</w:instrText>
      </w:r>
      <w:r>
        <w:fldChar w:fldCharType="separate"/>
      </w:r>
      <w:bookmarkStart w:id="186" w:name="__Fieldmark__5321_3152066262"/>
      <w:r>
        <w:rPr>
          <w:rFonts w:cs="Calibri"/>
        </w:rPr>
        <w:t>(Hein et al., 2013)</w:t>
      </w:r>
      <w:r>
        <w:fldChar w:fldCharType="end"/>
      </w:r>
      <w:bookmarkEnd w:id="186"/>
      <w:r>
        <w:t xml:space="preserve">. This potential is, however, contingent on the motivations of participants of a given scheme and their willingness to participate over the long-term </w:t>
      </w:r>
      <w:r>
        <w:fldChar w:fldCharType="begin"/>
      </w:r>
      <w:r>
        <w:instrText>ADDIN ZOTERO_ITEM CSL_CITATION {"citationID":"Rr34sRWh","properties":{"formattedCitation":"(Fisher, 2012)","plainCitation":"(Fisher, 2012)","noteIndex":0},"citationItems":[{"id":2874,"uris":["http://zotero.org/users/2170232/items/CPUXPQAF"],"uri":["http://zotero.org/users/2170232/items/CPUXPQAF"],"itemData":{"id":2874,"type":"article-journal","abstract":"A key question in the literature on payments for ecosystem services (PES) is how payments incentivize conservation action and, in particular, how they interact with other motivations, including motivations for environmental stewardship. Related to this question are concerns about the temporal sustainability of PES: what happens when payments cease and whether a ‘no pay, no care’ environmental ethic is fostered. I present empirical research from a case study in western Uganda, where forest-adjacent communities are paid in exchange for planting trees on private lands, for carbon sequestration. The study demonstrates the range of values people have for trees in the landscape and the range of motivations for participating in PES schemes. However, the analysis shows that payments are clearly the main motivation for involvement, except in one area where people are more motivated by aesthetic and existence values for trees. Given the widespread importance of money in motivating involvement, I investigate the profitability of participation over time. This profitability analysis, in combination with qualitative data on perceptions of, and plans for, the future, contributes to understanding the temporal sustainability of PES. I draw on various strands of evidence to argue that the way participants prioritize payments may constitute a threat to the long-term maintenance of PES activities, particularly in situations such as in this case study, in which there is a mismatch between payments and contract length.","container-title":"Oryx","DOI":"10.1017/S0030605311001384","ISSN":"1365-3008, 0030-6053","issue":"1","language":"en","note":"publisher: Cambridge University Press","page":"45-54","source":"Cambridge University Press","title":"No pay, no care? A case study exploring motivations for participation in payments for ecosystem services in Uganda","title-short":"No pay, no care?","volume":"46","author":[{"family":"Fisher","given":"Janet"}],"issued":{"date-parts":[["2012",1]]}}}],"schema":"https://github.com/citation-style-language/schema/raw/master/csl-citation.json"}</w:instrText>
      </w:r>
      <w:r>
        <w:fldChar w:fldCharType="separate"/>
      </w:r>
      <w:bookmarkStart w:id="187" w:name="__Fieldmark__5326_3152066262"/>
      <w:r>
        <w:rPr>
          <w:rFonts w:cs="Calibri"/>
        </w:rPr>
        <w:t>(Fisher, 2012)</w:t>
      </w:r>
      <w:r>
        <w:fldChar w:fldCharType="end"/>
      </w:r>
      <w:bookmarkEnd w:id="187"/>
      <w:r>
        <w:t xml:space="preserve">. There are many case studies that demonstrate successful PES projects </w:t>
      </w:r>
      <w:r>
        <w:fldChar w:fldCharType="begin"/>
      </w:r>
      <w:r>
        <w:instrText>ADDIN ZOTERO_ITEM CSL_CITATION {"citationID":"bdsaExIY","properties":{"formattedCitation":"(Clements and Milner-Gulland, 2015; Ingram et al., 2014; Jayachandran et al., 2016; Zheng et al., 2013)","plainCitation":"(Clements and Milner-Gulland, 2015; Ingram et al., 2014; Jayachandran et al., 2016; Zheng et al., 2013)","noteIndex":0},"citationItems":[{"id":2854,"uris":["http://zotero.org/users/2170232/items/Y6P4VP5J"],"uri":["http://zotero.org/users/2170232/items/Y6P4VP5J"],"itemData":{"id":2854,"type":"article-journal","abstract":"The potential impacts of payments for environmental services (PES) and protected areas (PAs) on environmental outcomes and local livelihoods in developing countries are contentious and have been widely debated. The available evidence is sparse, with few rigorous evaluations of the environmental and social impacts of PAs and particularly of PES. We measured the impacts on forests and human well-being of three different PES programs instituted within two PAs in northern Cambodia, using a panel of intervention villages and matched controls. Both PES and PAs delivered additional environmental outcomes relative to the counterfactual: reducing deforestation rates significantly relative to controls. PAs increased security of access to land and forest resources for local households, benefiting forest resource users but restricting households’ ability to expand and diversify their agriculture. The impacts of PES on household well-being were related to the magnitude of the payments provided. The two higher paying market-linked PES programs had significant positive impacts, whereas a lower paying program that targeted biodiversity protection had no detectable effect on livelihoods, despite its positive environmental outcomes. Households that signed up for the higher paying PES programs, however, typically needed more capital assets; hence, they were less poor and more food secure than other villagers. Therefore, whereas the impacts of PAs on household well-being were limited overall and varied between livelihood strategies, the PES programs had significant positive impacts on livelihoods for those that could afford to participate. Our results are consistent with theories that PES, when designed appropriately, can be a powerful new tool for delivering conservation goals whilst benefiting local people.","container-title":"Conservation Biology","DOI":"10.1111/cobi.12423","ISSN":"1523-1739","issue":"1","language":"es","note":"_eprint: https://onlinelibrary.wiley.com/doi/pdf/10.1111/cobi.12423","page":"78-87","source":"Wiley Online Library","title":"Impact of payments for environmental services and protected areas on local livelihoods and forest conservation in northern Cambodia","volume":"29","author":[{"family":"Clements","given":"Tom"},{"family":"Milner-Gulland","given":"E. J."}],"issued":{"date-parts":[["2015"]]}}},{"id":2826,"uris":["http://zotero.org/users/2170232/items/F96WIQCU"],"uri":["http://zotero.org/users/2170232/items/F96WIQCU"],"itemData":{"id":2826,"type":"article-journal","abstract":"Payments for Ecosystem Services (PES) represent a mechanism for promoting sustainable management of ecosystem services, and can also be useful for supporting rural development. However, few studies have demonstrated quantitatively the benefits for biodiversity and rural communities resulting from PES. In this paper we review four initiatives in Guatemala, Cambodia, and Tanzania that were designed to support the conservation of biodiversity through the use of community-based PES. Each case study documents the utility of PES for conserving biodiversity and enhancing rural livelihoods and, from these examples, we distill general lessons learned about the use of PES for conserving biodiversity and supporting poverty reduction in rural areas of tropical, developing countries.","container-title":"Ecosystem Services","DOI":"10.1016/j.ecoser.2013.12.003","ISSN":"2212-0416","journalAbbreviation":"Ecosystem Services","language":"en","page":"10-21","source":"ScienceDirect","title":"Evidence of Payments for Ecosystem Services as a mechanism for supporting biodiversity conservation and rural livelihoods","volume":"7","author":[{"family":"Ingram","given":"Jane Carter"},{"family":"Wilkie","given":"David"},{"family":"Clements","given":"Tom"},{"family":"McNab","given":"Roan Balas"},{"family":"Nelson","given":"Fred"},{"family":"Baur","given":"Erick Hogan"},{"family":"Sachedina","given":"Hassanali T."},{"family":"Peterson","given":"David Dean"},{"family":"Foley","given":"Charles Andrew Harold"}],"issued":{"date-parts":[["2014",3,1]]}}},{"id":2876,"uris":["http://zotero.org/users/2170232/items/STDTRNXD"],"uri":["http://zotero.org/users/2170232/items/STDTRNXD"],"itemData":{"id":2876,"type":"report","abstract":"This paper evaluates a Payments for Ecosystem Services (PES) program in western Uganda that offered forest-owning households cash payments if they conserved their forest. The program was implemented as a randomized trial in 121 villages, 60 of which received the program for two years. The PES program reduced deforestation and forest degradation: Tree cover, measured using high-resolution satellite imagery, declined by 2% to 5% in treatment villages compared to 7% to 10% in control villages during the study period. We find no evidence of shifting of tree-cutting to nearby land. We then use the estimated effect size and the \"social cost of carbon\" to value the delayed carbon dioxide emissions, and compare this benefit to the program's cost.","genre":"Working Paper","note":"collection-title: Working Paper Series\nDOI: 10.3386/w22378","number":"22378","publisher":"National Bureau of Economic Research","source":"National Bureau of Economic Research","title":"Cash for Carbon: A Randomized Controlled Trial of Payments for Ecosystem Services to Reduce Deforestation","title-short":"Cash for Carbon","URL":"https://www.nber.org/papers/w22378","author":[{"family":"Jayachandran","given":"Seema"},{"family":"Laat","given":"Joost","non-dropping-particle":"de"},{"family":"Lambin","given":"Eric F."},{"family":"Stanton","given":"Charlotte Y."}],"accessed":{"date-parts":[["2021",10,13]]},"issued":{"date-parts":[["2016",6]]}}},{"id":2877,"uris":["http://zotero.org/users/2170232/items/WLK6H5LT"],"uri":["http://zotero.org/users/2170232/items/WLK6H5LT"],"itemData":{"id":2877,"type":"article-journal","abstract":"Despite broad interest in using payment for ecosystem services to promote changes in the use of natural capital, there are few expost assessments of impacts of payment for ecosystem services programs on ecosystem service provision, program cost, and changes in livelihoods resulting from program participation. In this paper, we evaluate the Paddy Land-to-Dry Land (PLDL) program in Beijing, China, and associated changes in service providers’ livelihood activities. The PLDL is a land use conversion program that aims to protect water quality and quantity for the only surface water reservoir that serves Beijing, China’s capital city with nearly 20 million residents. Our analysis integrates hydrologic data with household survey data and shows that the PLDL generates benefits of improved water quantity and quality that exceed the costs of reduced agricultural output. The PLDL has an overall benefit–cost ratio of 1.5, and both downstream beneficiaries and upstream providers gain from the program. Household data show that changes in livelihood activities may offset some of the desired effects of the program through increased expenditures on agricultural fertilizers. Overall, however, reductions in fertilizer leaching from land use change dominate so that the program still has a positive net impact on water quality. This program is a successful example of water users paying upstream landholders to improve water quantity and quality through land use change. Program evaluation also highlights the importance of considering behavioral changes by program participants.","container-title":"Proceedings of the National Academy of Sciences","DOI":"10.1073/pnas.1312324110","ISSN":"0027-8424, 1091-6490","issue":"41","journalAbbreviation":"PNAS","language":"en","note":"publisher: National Academy of Sciences\nsection: Biological Sciences\nPMID: 24003160","page":"16681-16686","source":"www.pnas.org","title":"Benefits, costs, and livelihood implications of a regional payment for ecosystem service program","volume":"110","author":[{"family":"Zheng","given":"Hua"},{"family":"Robinson","given":"Brian E."},{"family":"Liang","given":"Yi-Cheng"},{"family":"Polasky","given":"Stephen"},{"family":"Ma","given":"Dong-Chun"},{"family":"Wang","given":"Feng-Chun"},{"family":"Ruckelshaus","given":"Mary"},{"family":"Ouyang","given":"Zhi-Yun"},{"family":"Daily","given":"Gretchen C."}],"issued":{"date-parts":[["2013",10,8]]}}}],"schema":"https://github.com/citation-style-language/schema/raw/master/csl-citation.json"}</w:instrText>
      </w:r>
      <w:r>
        <w:fldChar w:fldCharType="separate"/>
      </w:r>
      <w:bookmarkStart w:id="188" w:name="__Fieldmark__5331_3152066262"/>
      <w:r>
        <w:rPr>
          <w:rFonts w:cs="Calibri"/>
        </w:rPr>
        <w:t>(e.g., Clements and Milner-Gulland, 2015; Ingram et al., 2014; Jayachandran et al., 2016; Zheng et al., 2013)</w:t>
      </w:r>
      <w:r>
        <w:fldChar w:fldCharType="end"/>
      </w:r>
      <w:bookmarkEnd w:id="188"/>
      <w:r>
        <w:t xml:space="preserve">, yet a lack of effective monitoring of PES programmes globally means there is still insufficient evidence that these market-based mechanisms provide a net benefit to nature </w:t>
      </w:r>
      <w:r>
        <w:fldChar w:fldCharType="begin"/>
      </w:r>
      <w:r>
        <w:instrText>ADDIN ZOTERO_ITEM CSL_CITATION {"citationID":"9OxK16vX","properties":{"formattedCitation":"(Ingram et al., 2014; Salzman et al., 2018)","plainCitation":"(Ingram et al., 2014; Salzman et al., 2018)","noteIndex":0},"citationItems":[{"id":2826,"uris":["http://zotero.org/users/2170232/items/F96WIQCU"],"uri":["http://zotero.org/users/2170232/items/F96WIQCU"],"itemData":{"id":2826,"type":"article-journal","abstract":"Payments for Ecosystem Services (PES) represent a mechanism for promoting sustainable management of ecosystem services, and can also be useful for supporting rural development. However, few studies have demonstrated quantitatively the benefits for biodiversity and rural communities resulting from PES. In this paper we review four initiatives in Guatemala, Cambodia, and Tanzania that were designed to support the conservation of biodiversity through the use of community-based PES. Each case study documents the utility of PES for conserving biodiversity and enhancing rural livelihoods and, from these examples, we distill general lessons learned about the use of PES for conserving biodiversity and supporting poverty reduction in rural areas of tropical, developing countries.","container-title":"Ecosystem Services","DOI":"10.1016/j.ecoser.2013.12.003","ISSN":"2212-0416","journalAbbreviation":"Ecosystem Services","language":"en","page":"10-21","source":"ScienceDirect","title":"Evidence of Payments for Ecosystem Services as a mechanism for supporting biodiversity conservation and rural livelihoods","volume":"7","author":[{"family":"Ingram","given":"Jane Carter"},{"family":"Wilkie","given":"David"},{"family":"Clements","given":"Tom"},{"family":"McNab","given":"Roan Balas"},{"family":"Nelson","given":"Fred"},{"family":"Baur","given":"Erick Hogan"},{"family":"Sachedina","given":"Hassanali T."},{"family":"Peterson","given":"David Dean"},{"family":"Foley","given":"Charles Andrew Harold"}],"issued":{"date-parts":[["2014",3,1]]}}},{"id":2822,"uris":["http://zotero.org/users/2170232/items/HRZYTNZP"],"uri":["http://zotero.org/users/2170232/items/HRZYTNZP"],"itemData":{"id":2822,"type":"article-journal","abstract":"Recent decades have witnessed a considerable increase in Payments for Ecosystem Services (PES)—programmes that exchange value for land management practices intended to provide or ensure ecosystem services—with over 550 active programmes around the globe and an estimated US$36–42 billion in annual transactions. PES represent a recent policy instrument with often very different programmes operating at local, regional and national levels. Despite the growth of these programmes, comprehensive and reliable data have proven difficult to find. This Analysis provides an assessment of the trends and current status of PES mechanisms—user-financed, government-financed and compliance—across the domains of water, biodiversity, and forest and land-use carbon around the world. We report the various dimensions of growth over the past decade (number of programmes, geographical spread, dollar value) to understand better the range of PES mechanisms over time and to examine which factors have contributed to or hindered growth. Four key features stand out for scaling up PES: motivated buyers, motivated sellers, metrics and low-transaction-cost institutions.","container-title":"Nature Sustainability","DOI":"10.1038/s41893-018-0033-0","ISSN":"2398-9629","issue":"3","journalAbbreviation":"Nat Sustain","language":"en","note":"Bandiera_abtest: a\nCg_type: Nature Research Journals\nnumber: 3\nPrimary_atype: Research\npublisher: Nature Publishing Group\nSubject_term: Ecosystem services;Environmental economics;Sustainability\nSubject_term_id: ecosystem-services;environmental-economics;sustainability","page":"136-144","source":"www.nature.com","title":"The global status and trends of Payments for Ecosystem Services","volume":"1","author":[{"family":"Salzman","given":"James"},{"family":"Bennett","given":"Genevieve"},{"family":"Carroll","given":"Nathaniel"},{"family":"Goldstein","given":"Allie"},{"family":"Jenkins","given":"Michael"}],"issued":{"date-parts":[["2018",3]]}}}],"schema":"https://github.com/citation-style-language/schema/raw/master/csl-citation.json"}</w:instrText>
      </w:r>
      <w:r>
        <w:fldChar w:fldCharType="separate"/>
      </w:r>
      <w:bookmarkStart w:id="189" w:name="__Fieldmark__5343_3152066262"/>
      <w:r>
        <w:rPr>
          <w:rFonts w:cs="Calibri"/>
        </w:rPr>
        <w:t>(Ingram et al., 2014; Salzman et al., 2018)</w:t>
      </w:r>
      <w:r>
        <w:fldChar w:fldCharType="end"/>
      </w:r>
      <w:bookmarkEnd w:id="189"/>
      <w:r>
        <w:t xml:space="preserve">. Although likely an important component of the conservation toolbox, and a potential source of stable, long-term funding for conservation, the development of PES projects should be careful, context-specific, and designed with robust monitoring to ensure long-term effectiveness </w:t>
      </w:r>
      <w:r>
        <w:fldChar w:fldCharType="begin"/>
      </w:r>
      <w:r>
        <w:instrText>ADDIN ZOTERO_ITEM CSL_CITATION {"citationID":"1XPnaDA2","properties":{"formattedCitation":"(Hein et al., 2013; Redford and Adams, 2009)","plainCitation":"(Hein et al., 2013; Redford and Adams, 2009)","noteIndex":0},"citationItems":[{"id":2828,"uris":["http://zotero.org/users/2170232/items/VFMQNNYK"],"uri":["http://zotero.org/users/2170232/items/VFMQNNYK"],"itemData":{"id":2828,"type":"article-journal","abstract":"It is generally recognized that addressing the ongoing loss of global biodiversity requires a substantial increase in funding for conservation activities, particularly in developing countries. An increasing interest in Payment Mechanisms for Ecosystem Services (PES) begs the question of whether a focus on developing payment mechanisms will also reduce the ongoing loss of global biodiversity. We review, firstly, current flows of funds for biodiversity conservation, including PES and other market mechanisms, and secondly, the opportunities and constraints of PES to contribute to biodiversity protection globally. We argue that PES can and should make an important contribution, but that it will not be sufficient to rely on PES alone to finance the actions necessary to substantially reduce biodiversity loss. In response to the identified constraints, we believe there is a need to develop additional funding mechanisms specifically targeted at biodiversity conservation.","collection-title":"Terrestrial systems","container-title":"Current Opinion in Environmental Sustainability","DOI":"10.1016/j.cosust.2012.12.004","ISSN":"1877-3435","issue":"1","journalAbbreviation":"Current Opinion in Environmental Sustainability","language":"en","page":"87-93","source":"ScienceDirect","title":"Payments for ecosystem services and the financing of global biodiversity conservation","volume":"5","author":[{"family":"Hein","given":"Lars"},{"family":"Miller","given":"Daniel C"},{"family":"Groot","given":"Rudolf","non-dropping-particle":"de"}],"issued":{"date-parts":[["2013",3,1]]}}},{"id":2872,"uris":["http://zotero.org/users/2170232/items/Q66CXYTS"],"uri":["http://zotero.org/users/2170232/items/Q66CXYTS"],"itemData":{"id":2872,"type":"article-journal","container-title":"Conservation Biology","DOI":"10.1111/j.1523-1739.2009.01271.x","ISSN":"1523-1739","issue":"4","language":"en","note":"_eprint: https://onlinelibrary.wiley.com/doi/pdf/10.1111/j.1523-1739.2009.01271.x","page":"785-787","source":"Wiley Online Library","title":"Payment for Ecosystem Services and the Challenge of Saving Nature","volume":"23","author":[{"family":"Redford","given":"Kent H."},{"family":"Adams","given":"William M."}],"issued":{"date-parts":[["2009"]]}}}],"schema":"https://github.com/citation-style-language/schema/raw/master/csl-citation.json"}</w:instrText>
      </w:r>
      <w:r>
        <w:fldChar w:fldCharType="separate"/>
      </w:r>
      <w:bookmarkStart w:id="190" w:name="__Fieldmark__5355_3152066262"/>
      <w:r>
        <w:rPr>
          <w:rFonts w:cs="Calibri"/>
        </w:rPr>
        <w:t>(Hein et al., 2013; Redford and Adams, 2009)</w:t>
      </w:r>
      <w:r>
        <w:fldChar w:fldCharType="end"/>
      </w:r>
      <w:bookmarkEnd w:id="190"/>
      <w:r>
        <w:t xml:space="preserve">.  </w:t>
      </w:r>
    </w:p>
    <w:p w14:paraId="45B232AF" w14:textId="77777777" w:rsidR="00253AB2" w:rsidRDefault="003008FF">
      <w:r>
        <w:t xml:space="preserve">Another promising avenue for market-based environmental funding is private finance, the power of which is yet to be fully realised </w:t>
      </w:r>
      <w:r>
        <w:fldChar w:fldCharType="begin"/>
      </w:r>
      <w:r>
        <w:instrText>ADDIN ZOTERO_ITEM CSL_CITATION {"citationID":"noSP6V8z","properties":{"formattedCitation":"(Clark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191" w:name="__Fieldmark__5366_3152066262"/>
      <w:r>
        <w:rPr>
          <w:rFonts w:cs="Calibri"/>
        </w:rPr>
        <w:t>(</w:t>
      </w:r>
      <w:bookmarkStart w:id="192" w:name="__Fieldmark__1181_362668386"/>
      <w:r>
        <w:rPr>
          <w:rFonts w:cs="Calibri"/>
        </w:rPr>
        <w:t>Clark et al., 2018)</w:t>
      </w:r>
      <w:r>
        <w:fldChar w:fldCharType="end"/>
      </w:r>
      <w:bookmarkEnd w:id="191"/>
      <w:bookmarkEnd w:id="192"/>
      <w:r>
        <w:t xml:space="preserve">. This is largely because the environmental sector has thus far failed to provide projects that are investable, scalable, and low risk </w:t>
      </w:r>
      <w:r>
        <w:fldChar w:fldCharType="begin"/>
      </w:r>
      <w:r>
        <w:instrText>ADDIN ZOTERO_ITEM CSL_CITATION {"citationID":"v77w7PY4","properties":{"formattedCitation":"(McFarland, 2018)","plainCitation":"(McFarland, 2018)","noteIndex":0},"citationItems":[{"id":2812,"uris":["http://zotero.org/users/2170232/items/FQLJN2Z3"],"uri":["http://zotero.org/users/2170232/items/FQLJN2Z3"],"itemData":{"id":2812,"type":"chapter","collection-title":"Palgrave studies in environmental policy and regulation","container-title":"Conservation of tropical rainforests","event-place":"Cham","ISBN":"978-3-319-63236-0","publisher":"Palgrave Macmillan","publisher-place":"Cham","title":"The future of tropical forest conservation finance","author":[{"family":"McFarland","given":"BJ"}],"issued":{"date-parts":[["2018"]]}}}],"schema":"https://github.com/citation-style-language/schema/raw/master/csl-citation.json"}</w:instrText>
      </w:r>
      <w:r>
        <w:fldChar w:fldCharType="separate"/>
      </w:r>
      <w:bookmarkStart w:id="193" w:name="__Fieldmark__5373_3152066262"/>
      <w:r>
        <w:rPr>
          <w:rFonts w:cs="Calibri"/>
        </w:rPr>
        <w:t>(</w:t>
      </w:r>
      <w:bookmarkStart w:id="194" w:name="__Fieldmark__1186_362668386"/>
      <w:r>
        <w:rPr>
          <w:rFonts w:cs="Calibri"/>
        </w:rPr>
        <w:t>McFarland, 2018)</w:t>
      </w:r>
      <w:r>
        <w:fldChar w:fldCharType="end"/>
      </w:r>
      <w:bookmarkEnd w:id="193"/>
      <w:bookmarkEnd w:id="194"/>
      <w:r>
        <w:t xml:space="preserve">. Leveraging of private sector finance is increasing, and is being achieved through a variety of mechanisms including 1) national development banks which provide credit and finance to underfunded areas of society </w:t>
      </w:r>
      <w:r>
        <w:fldChar w:fldCharType="begin"/>
      </w:r>
      <w:r>
        <w:instrText>ADDIN ZOTERO_ITEM CSL_CITATION {"citationID":"Ufy8gfkY","properties":{"formattedCitation":"(Torres and Zeidan, 2016)","plainCitation":"(Torres and Zeidan, 2016)","noteIndex":0},"citationItems":[{"id":2816,"uris":["http://zotero.org/users/2170232/items/2XMFPFHT"],"uri":["http://zotero.org/users/2170232/items/2XMFPFHT"],"itemData":{"id":2816,"type":"article-journal","abstract":"We posit a life-cycle hypothesis for the evolving role of National Development Banks (NDBs) using the case of one of the largest such institutions in the world, the Brazilian Development Bank (BNDES). NDBs are a particularly important institution for channeling long-term credit in less developed financial markets. However, we argue that as countries develop their financial markets, NDBs should share this role with other local banks and specialize their focus, eventually disappearing altogether. In the Brazilian case, we show how the BNDES evolved from a purveyor of long-term credit to a more complex financial institution. The BNDES was the most important tool used by the Brazilian government as a countercyclical response to the financial crisis. For many developing countries, institutions like the BNDES may be a tenable solution for building long-term local financial institutions and markets, and developing specialized human capital. However, they also pose potential risks centered on issues of scalability, crowding out, graft and inefficiency.","collection-title":"Special Issue: Is there a Brazilian Development 'Model'?","container-title":"The Quarterly Review of Economics and Finance","DOI":"10.1016/j.qref.2016.07.006","ISSN":"1062-9769","journalAbbreviation":"The Quarterly Review of Economics and Finance","language":"en","page":"97-104","source":"ScienceDirect","title":"The life-cycle of national development banks: The experience of Brazil's BNDES","title-short":"The life-cycle of national development banks","volume":"62","author":[{"family":"Torres","given":"Ernani"},{"family":"Zeidan","given":"Rodrigo"}],"issued":{"date-parts":[["2016",11,1]]}}}],"schema":"https://github.com/citation-style-language/schema/raw/master/csl-citation.json"}</w:instrText>
      </w:r>
      <w:r>
        <w:fldChar w:fldCharType="separate"/>
      </w:r>
      <w:bookmarkStart w:id="195" w:name="__Fieldmark__5380_3152066262"/>
      <w:r>
        <w:rPr>
          <w:rFonts w:cs="Calibri"/>
        </w:rPr>
        <w:t>(</w:t>
      </w:r>
      <w:bookmarkStart w:id="196" w:name="__Fieldmark__1191_362668386"/>
      <w:r>
        <w:rPr>
          <w:rFonts w:cs="Calibri"/>
        </w:rPr>
        <w:t>Torres and Zeidan, 2016)</w:t>
      </w:r>
      <w:r>
        <w:fldChar w:fldCharType="end"/>
      </w:r>
      <w:bookmarkEnd w:id="195"/>
      <w:bookmarkEnd w:id="196"/>
      <w:r>
        <w:t xml:space="preserve">; 2) blended finance, which combines public and private finance through traditional mechanisms such as public-private partnerships, and through more novel mechanisms including development finance institutions </w:t>
      </w:r>
      <w:r>
        <w:fldChar w:fldCharType="begin"/>
      </w:r>
      <w:r>
        <w:instrText>ADDIN ZOTERO_ITEM CSL_CITATION {"citationID":"GjAxyv8d","properties":{"formattedCitation":"(Clark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197" w:name="__Fieldmark__5387_3152066262"/>
      <w:r>
        <w:rPr>
          <w:rFonts w:cs="Calibri"/>
        </w:rPr>
        <w:t>(</w:t>
      </w:r>
      <w:bookmarkStart w:id="198" w:name="__Fieldmark__1196_362668386"/>
      <w:r>
        <w:rPr>
          <w:rFonts w:cs="Calibri"/>
        </w:rPr>
        <w:t>Clark et al., 2018)</w:t>
      </w:r>
      <w:r>
        <w:fldChar w:fldCharType="end"/>
      </w:r>
      <w:bookmarkEnd w:id="197"/>
      <w:bookmarkEnd w:id="198"/>
      <w:r>
        <w:t>; 3) custom-built partnerships between the private sector and governments, civil society, and non-governmental organisations, for example the Tropical Landscapes Finance Facility (</w:t>
      </w:r>
      <w:hyperlink r:id="rId16">
        <w:r>
          <w:rPr>
            <w:rStyle w:val="InternetLink"/>
          </w:rPr>
          <w:t>www.tlffindonesia.org</w:t>
        </w:r>
      </w:hyperlink>
      <w:r>
        <w:t>)</w:t>
      </w:r>
      <w:ins w:id="199" w:author="Brad Duthie" w:date="2021-11-08T00:10:00Z">
        <w:r>
          <w:t>,</w:t>
        </w:r>
      </w:ins>
      <w:r>
        <w:t xml:space="preserve"> which provide long-term financing to support sustainable land use; 4) green bonds, which raise funds for projects that contribute to a more sustainable economy and deliver benefits to the environment </w:t>
      </w:r>
      <w:r>
        <w:fldChar w:fldCharType="begin"/>
      </w:r>
      <w:r>
        <w:instrText>ADDIN ZOTERO_ITEM CSL_CITATION {"citationID":"ODJazWK9","properties":{"formattedCitation":"(Sachs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w:instrText>
      </w:r>
      <w:r>
        <w:fldChar w:fldCharType="separate"/>
      </w:r>
      <w:bookmarkStart w:id="200" w:name="__Fieldmark__5397_3152066262"/>
      <w:r>
        <w:rPr>
          <w:rFonts w:cs="Calibri"/>
        </w:rPr>
        <w:t>(</w:t>
      </w:r>
      <w:bookmarkStart w:id="201" w:name="__Fieldmark__1206_362668386"/>
      <w:r>
        <w:rPr>
          <w:rFonts w:cs="Calibri"/>
        </w:rPr>
        <w:t>Sachs et al., 2019)</w:t>
      </w:r>
      <w:r>
        <w:fldChar w:fldCharType="end"/>
      </w:r>
      <w:bookmarkEnd w:id="200"/>
      <w:bookmarkEnd w:id="201"/>
      <w:r>
        <w:t xml:space="preserve">, 5) conservation finance, which is a broad term that describes financial solutions </w:t>
      </w:r>
      <w:r>
        <w:lastRenderedPageBreak/>
        <w:t xml:space="preserve">that deliver conservation gains </w:t>
      </w:r>
      <w:r>
        <w:rPr>
          <w:i/>
          <w:iCs/>
        </w:rPr>
        <w:t>and</w:t>
      </w:r>
      <w:r>
        <w:t xml:space="preserve"> financial return for investors. An undeveloped field, conservation finance has huge potential as a private sector investment opportunity that delivers conservation goals, using mechanisms such as substitute funds, marine protected area bonds, and conservation impact bonds </w:t>
      </w:r>
      <w:r>
        <w:fldChar w:fldCharType="begin"/>
      </w:r>
      <w:r>
        <w:instrText>ADDIN ZOTERO_ITEM CSL_CITATION {"citationID":"imRPqhv7","properties":{"formattedCitation":"(Huwyler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w:instrText>
      </w:r>
      <w:r>
        <w:fldChar w:fldCharType="separate"/>
      </w:r>
      <w:bookmarkStart w:id="202" w:name="__Fieldmark__5407_3152066262"/>
      <w:r>
        <w:rPr>
          <w:rFonts w:cs="Calibri"/>
        </w:rPr>
        <w:t>(</w:t>
      </w:r>
      <w:bookmarkStart w:id="203" w:name="__Fieldmark__1213_362668386"/>
      <w:r>
        <w:rPr>
          <w:rFonts w:cs="Calibri"/>
        </w:rPr>
        <w:t>Huwyler et al., 2016)</w:t>
      </w:r>
      <w:r>
        <w:fldChar w:fldCharType="end"/>
      </w:r>
      <w:bookmarkEnd w:id="202"/>
      <w:bookmarkEnd w:id="203"/>
      <w:r>
        <w:t xml:space="preserve">; 6) carbon market instruments such as REDD+ and the Green Climate Fund </w:t>
      </w:r>
      <w:r>
        <w:fldChar w:fldCharType="begin"/>
      </w:r>
      <w:r>
        <w:instrText>ADDIN ZOTERO_ITEM CSL_CITATION {"citationID":"CLfSEacK","properties":{"formattedCitation":"(Sachs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w:instrText>
      </w:r>
      <w:r>
        <w:fldChar w:fldCharType="separate"/>
      </w:r>
      <w:bookmarkStart w:id="204" w:name="__Fieldmark__5414_3152066262"/>
      <w:r>
        <w:rPr>
          <w:rFonts w:cs="Calibri"/>
        </w:rPr>
        <w:t>(</w:t>
      </w:r>
      <w:bookmarkStart w:id="205" w:name="__Fieldmark__1218_362668386"/>
      <w:r>
        <w:rPr>
          <w:rFonts w:cs="Calibri"/>
        </w:rPr>
        <w:t>Sachs et al., 2019)</w:t>
      </w:r>
      <w:r>
        <w:fldChar w:fldCharType="end"/>
      </w:r>
      <w:bookmarkEnd w:id="204"/>
      <w:bookmarkEnd w:id="205"/>
      <w:r>
        <w:t xml:space="preserve">; 7) other ‘green finance’ mechanisms such as impact investing, fiscal policy, green central banking, and community-based green funds </w:t>
      </w:r>
      <w:r>
        <w:fldChar w:fldCharType="begin"/>
      </w:r>
      <w:r>
        <w:instrText>ADDIN ZOTERO_ITEM CSL_CITATION {"citationID":"e3RVoGji","properties":{"formattedCitation":"(Sachs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w:instrText>
      </w:r>
      <w:r>
        <w:fldChar w:fldCharType="separate"/>
      </w:r>
      <w:bookmarkStart w:id="206" w:name="__Fieldmark__5421_3152066262"/>
      <w:r>
        <w:rPr>
          <w:rFonts w:cs="Calibri"/>
        </w:rPr>
        <w:t>(</w:t>
      </w:r>
      <w:bookmarkStart w:id="207" w:name="__Fieldmark__1223_362668386"/>
      <w:r>
        <w:rPr>
          <w:rFonts w:cs="Calibri"/>
        </w:rPr>
        <w:t>Sachs et al., 2019)</w:t>
      </w:r>
      <w:r>
        <w:fldChar w:fldCharType="end"/>
      </w:r>
      <w:bookmarkEnd w:id="206"/>
      <w:bookmarkEnd w:id="207"/>
      <w:r>
        <w:t xml:space="preserve">. </w:t>
      </w:r>
    </w:p>
    <w:p w14:paraId="604F4E6C" w14:textId="77777777" w:rsidR="00253AB2" w:rsidRDefault="003008FF">
      <w:r>
        <w:t xml:space="preserve">Although in relative infancy, private sector investment for conservation and the environment is underway, with global players in both conservation and finance recognising the potential. An example is the NatureVest collaboration between The Nature Conservancy and JP Morgan Chase which focusses on identifying and financing investable projects that deliver for investors and the environment </w:t>
      </w:r>
      <w:r>
        <w:fldChar w:fldCharType="begin"/>
      </w:r>
      <w:r>
        <w:instrText>ADDIN ZOTERO_ITEM CSL_CITATION {"citationID":"G40GPEH6","properties":{"formattedCitation":"(Kaiser, 2015)","plainCitation":"(Kaiser, 2015)","noteIndex":0},"citationItems":[{"id":2819,"uris":["http://zotero.org/users/2170232/items/KD7GVQX5"],"uri":["http://zotero.org/users/2170232/items/KD7GVQX5"],"itemData":{"id":2819,"type":"article-journal","container-title":"Social Research","ISSN":"0037-783X","issue":"3","note":"publisher: The New School","page":"749-760","source":"JSTOR","title":"NatureVest: Natural Capital Investment Solutions to Transform The Way We Protect Nature","title-short":"NatureVest","volume":"82","author":[{"family":"Kaiser","given":"Charlotte"}],"issued":{"date-parts":[["2015"]]}}}],"schema":"https://github.com/citation-style-language/schema/raw/master/csl-citation.json"}</w:instrText>
      </w:r>
      <w:r>
        <w:fldChar w:fldCharType="separate"/>
      </w:r>
      <w:bookmarkStart w:id="208" w:name="__Fieldmark__5432_3152066262"/>
      <w:r>
        <w:rPr>
          <w:rFonts w:cs="Calibri"/>
        </w:rPr>
        <w:t>(</w:t>
      </w:r>
      <w:bookmarkStart w:id="209" w:name="__Fieldmark__1232_362668386"/>
      <w:r>
        <w:rPr>
          <w:rFonts w:cs="Calibri"/>
        </w:rPr>
        <w:t>Kaiser, 2015)</w:t>
      </w:r>
      <w:r>
        <w:fldChar w:fldCharType="end"/>
      </w:r>
      <w:bookmarkEnd w:id="208"/>
      <w:bookmarkEnd w:id="209"/>
      <w:r>
        <w:t xml:space="preserve">. To successfully leverage private sector finance, the conservation sector (and the environmental sector more broadly) needs to dramatically increase the number and scale of projects that have low-risk rates of return and conservation impacts that are clear and measurable, thus making them attractive investments. </w:t>
      </w:r>
    </w:p>
    <w:p w14:paraId="5D805FD2" w14:textId="77777777" w:rsidR="00253AB2" w:rsidRDefault="003008FF">
      <w:r>
        <w:t xml:space="preserve">There is currently a large gap between the global ambitions for environmental recovery and the money available to fulfil those ambitions. In this study we have demonstrated that stable, long-term funding is more effective for the management of social-ecological landscapes than short-term, unreliable grant funding. Yet funding streams that provide such long-term financial stability are rare. Increasing the quantity of funding available for conservation and moving towards more sustainable investment strategies is going to require paradigm shifts across national and global policies and economies. </w:t>
      </w:r>
    </w:p>
    <w:p w14:paraId="20E8EC48" w14:textId="77777777" w:rsidR="00253AB2" w:rsidRDefault="00253AB2"/>
    <w:p w14:paraId="22BD5CB3" w14:textId="77777777" w:rsidR="00253AB2" w:rsidRDefault="00253AB2"/>
    <w:p w14:paraId="559A10FF" w14:textId="77777777" w:rsidR="00253AB2" w:rsidRDefault="00253AB2"/>
    <w:p w14:paraId="128AFBE7" w14:textId="77777777" w:rsidR="00253AB2" w:rsidRDefault="00253AB2"/>
    <w:p w14:paraId="78EE8AA8" w14:textId="77777777" w:rsidR="00253AB2" w:rsidRDefault="00253AB2"/>
    <w:p w14:paraId="724A42A5" w14:textId="77777777" w:rsidR="00253AB2" w:rsidRDefault="00253AB2"/>
    <w:p w14:paraId="25EB9846" w14:textId="77777777" w:rsidR="00253AB2" w:rsidRDefault="00253AB2"/>
    <w:p w14:paraId="5A3D714C" w14:textId="77777777" w:rsidR="00253AB2" w:rsidRDefault="00253AB2"/>
    <w:p w14:paraId="02304F79" w14:textId="77777777" w:rsidR="00253AB2" w:rsidRDefault="00253AB2"/>
    <w:p w14:paraId="126586CA" w14:textId="77777777" w:rsidR="00253AB2" w:rsidRDefault="00253AB2"/>
    <w:p w14:paraId="5BF09ED8" w14:textId="77777777" w:rsidR="00253AB2" w:rsidRDefault="00253AB2"/>
    <w:p w14:paraId="390A9C6F" w14:textId="77777777" w:rsidR="00253AB2" w:rsidRDefault="00253AB2"/>
    <w:p w14:paraId="6720319A" w14:textId="77777777" w:rsidR="00253AB2" w:rsidRDefault="00253AB2"/>
    <w:p w14:paraId="591BD4A2" w14:textId="77777777" w:rsidR="00253AB2" w:rsidRDefault="00253AB2"/>
    <w:p w14:paraId="1BB93614" w14:textId="77777777" w:rsidR="00253AB2" w:rsidRDefault="00253AB2"/>
    <w:p w14:paraId="2B5C4DF8" w14:textId="77777777" w:rsidR="00253AB2" w:rsidRDefault="00253AB2"/>
    <w:p w14:paraId="0F27FF7C" w14:textId="77777777" w:rsidR="00253AB2" w:rsidRDefault="003008FF">
      <w:pPr>
        <w:rPr>
          <w:b/>
          <w:bCs/>
        </w:rPr>
      </w:pPr>
      <w:r>
        <w:rPr>
          <w:b/>
          <w:bCs/>
        </w:rPr>
        <w:lastRenderedPageBreak/>
        <w:t xml:space="preserve">References </w:t>
      </w:r>
    </w:p>
    <w:p w14:paraId="0C80EA1A" w14:textId="77777777" w:rsidR="00253AB2" w:rsidRDefault="003008FF">
      <w:pPr>
        <w:pStyle w:val="Bibliography"/>
      </w:pPr>
      <w:r>
        <w:fldChar w:fldCharType="begin"/>
      </w:r>
      <w:r>
        <w:instrText>ADDIN ZOTERO_BIBL {"uncited":[],"omitted":[],"custom":[]} CSL_BIBLIOGRAPHY</w:instrText>
      </w:r>
      <w:r>
        <w:fldChar w:fldCharType="separate"/>
      </w:r>
      <w:bookmarkStart w:id="210" w:name="__Fieldmark__5442_3152066262"/>
      <w:r>
        <w:rPr>
          <w:rFonts w:cs="Calibri"/>
        </w:rPr>
        <w:t>Andrade, G.S.M., Rhodes, J.R., 2012. Protected Areas and Local Communities: an Inevitable Partnership toward Successful Conservation Strategies? Ecol. Soc. 17. https://doi.org/10.5751/ES-05216-170414</w:t>
      </w:r>
      <w:r>
        <w:rPr>
          <w:rFonts w:cs="Calibri"/>
        </w:rPr>
        <w:fldChar w:fldCharType="end"/>
      </w:r>
      <w:bookmarkEnd w:id="210"/>
    </w:p>
    <w:p w14:paraId="48A1A7CF" w14:textId="77777777" w:rsidR="00253AB2" w:rsidRDefault="003008FF">
      <w:pPr>
        <w:pStyle w:val="Bibliography"/>
        <w:rPr>
          <w:rFonts w:ascii="Calibri" w:hAnsi="Calibri" w:cs="Calibri"/>
        </w:rPr>
      </w:pPr>
      <w:r>
        <w:rPr>
          <w:rFonts w:cs="Calibri"/>
        </w:rPr>
        <w:t>Armsworth, P.R., Jackson, H.B., Cho, S.-H., Clark, M., Fargione, J.E., Iacona, G.D., Kim, T., Larson, E.R., Minney, T., Sutton, N.A., 2018. Is conservation right to go big? Protected area size and conservation return-on-investment. Biol. Conserv. 225, 229–236. https://doi.org/10.1016/j.biocon.2018.07.005</w:t>
      </w:r>
    </w:p>
    <w:p w14:paraId="7CAF8B29" w14:textId="77777777" w:rsidR="00253AB2" w:rsidRDefault="003008FF">
      <w:pPr>
        <w:pStyle w:val="Bibliography"/>
        <w:rPr>
          <w:rFonts w:ascii="Calibri" w:hAnsi="Calibri" w:cs="Calibri"/>
        </w:rPr>
      </w:pPr>
      <w:r>
        <w:rPr>
          <w:rFonts w:cs="Calibri"/>
        </w:rPr>
        <w:t>Bang, A., Khadakkar, S., 2020. Opinion: Biodiversity conservation during a global crisis: Consequences and the way forward. Proc. Natl. Acad. Sci. 117, 29995–29999. https://doi.org/10.1073/pnas.2021460117</w:t>
      </w:r>
    </w:p>
    <w:p w14:paraId="757A915D" w14:textId="77777777" w:rsidR="00253AB2" w:rsidRDefault="003008FF">
      <w:pPr>
        <w:pStyle w:val="Bibliography"/>
        <w:rPr>
          <w:rFonts w:ascii="Calibri" w:hAnsi="Calibri" w:cs="Calibri"/>
        </w:rPr>
      </w:pPr>
      <w:r>
        <w:rPr>
          <w:rFonts w:cs="Calibri"/>
        </w:rPr>
        <w:t>Barnes, M.D., Glew, L., Wyborn, C., Craigie, I.D., 2018. Prevent perverse outcomes from global protected area policy. Nat. Ecol. Evol. 1. https://doi.org/10.1038/s41559-018-0501-y</w:t>
      </w:r>
    </w:p>
    <w:p w14:paraId="7A278528" w14:textId="77777777" w:rsidR="00253AB2" w:rsidRDefault="003008FF">
      <w:pPr>
        <w:pStyle w:val="Bibliography"/>
        <w:rPr>
          <w:rFonts w:ascii="Calibri" w:hAnsi="Calibri" w:cs="Calibri"/>
        </w:rPr>
      </w:pPr>
      <w:r>
        <w:rPr>
          <w:rFonts w:cs="Calibri"/>
        </w:rPr>
        <w:t>Berkes, F., Folke, C., Colding, J., 2000. Linking social and ecological systems: management practices and social mechanisms for building resilience. Cambridge University Press.</w:t>
      </w:r>
    </w:p>
    <w:p w14:paraId="592C50C8" w14:textId="77777777" w:rsidR="00253AB2" w:rsidRDefault="003008FF">
      <w:pPr>
        <w:pStyle w:val="Bibliography"/>
        <w:rPr>
          <w:rFonts w:ascii="Calibri" w:hAnsi="Calibri" w:cs="Calibri"/>
        </w:rPr>
      </w:pPr>
      <w:r>
        <w:rPr>
          <w:rFonts w:cs="Calibri"/>
        </w:rPr>
        <w:t>Betsill, M.M., Enrici, A., Le Cornu, E., Gruby, R.L., 2021. Philanthropic foundations as agents of environmental governance:a research agenda. Environ. Polit. 0, 1–22. https://doi.org/10.1080/09644016.2021.1955494</w:t>
      </w:r>
    </w:p>
    <w:p w14:paraId="1423EF3C" w14:textId="77777777" w:rsidR="00253AB2" w:rsidRDefault="003008FF">
      <w:pPr>
        <w:pStyle w:val="Bibliography"/>
        <w:rPr>
          <w:rFonts w:ascii="Calibri" w:hAnsi="Calibri" w:cs="Calibri"/>
        </w:rPr>
      </w:pPr>
      <w:r>
        <w:rPr>
          <w:rFonts w:cs="Calibri"/>
        </w:rPr>
        <w:t>Bruner, A.G., Gullison, R.E., Balmford, A., 2004. Financial Costs and Shortfalls of Managing and Expanding Protected-Area Systems in Developing Countries. BioScience 54, 1119–1126. https://doi.org/10.1641/0006-3568(2004)054[1119:FCASOM]2.0.CO;2</w:t>
      </w:r>
    </w:p>
    <w:p w14:paraId="419D9DD3" w14:textId="77777777" w:rsidR="00253AB2" w:rsidRDefault="003008FF">
      <w:pPr>
        <w:pStyle w:val="Bibliography"/>
        <w:rPr>
          <w:rFonts w:ascii="Calibri" w:hAnsi="Calibri" w:cs="Calibri"/>
        </w:rPr>
      </w:pPr>
      <w:r>
        <w:rPr>
          <w:rFonts w:cs="Calibri"/>
        </w:rPr>
        <w:t>Bunnefeld, N., Hoshino, E., Milner-Gulland, E.J., 2011. Management strategy evaluation: a powerful tool for conservation? Trends Ecol. Evol. 26, 441–447. https://doi.org/10.1016/j.tree.2011.05.003</w:t>
      </w:r>
    </w:p>
    <w:p w14:paraId="56BC7700" w14:textId="77777777" w:rsidR="00253AB2" w:rsidRDefault="003008FF">
      <w:pPr>
        <w:pStyle w:val="Bibliography"/>
        <w:rPr>
          <w:rFonts w:ascii="Calibri" w:hAnsi="Calibri" w:cs="Calibri"/>
        </w:rPr>
      </w:pPr>
      <w:r>
        <w:rPr>
          <w:rFonts w:cs="Calibri"/>
        </w:rPr>
        <w:t>Clark, R., Reed, J., Sunderland, T., 2018. Bridging funding gaps for climate and sustainable development: Pitfalls, progress and potential of private finance. Land Use Policy 71, 335–346. https://doi.org/10.1016/j.landusepol.2017.12.013</w:t>
      </w:r>
    </w:p>
    <w:p w14:paraId="172E228E" w14:textId="77777777" w:rsidR="00253AB2" w:rsidRDefault="003008FF">
      <w:pPr>
        <w:pStyle w:val="Bibliography"/>
        <w:rPr>
          <w:rFonts w:ascii="Calibri" w:hAnsi="Calibri" w:cs="Calibri"/>
        </w:rPr>
      </w:pPr>
      <w:r>
        <w:rPr>
          <w:rFonts w:cs="Calibri"/>
        </w:rPr>
        <w:t>Clements, T., Milner-Gulland, E.J., 2015. Impact of payments for environmental services and protected areas on local livelihoods and forest conservation in northern Cambodia. Conserv. Biol. 29, 78–87. https://doi.org/10.1111/cobi.12423</w:t>
      </w:r>
    </w:p>
    <w:p w14:paraId="5FF0561C" w14:textId="77777777" w:rsidR="00253AB2" w:rsidRDefault="003008FF">
      <w:pPr>
        <w:pStyle w:val="Bibliography"/>
        <w:rPr>
          <w:rFonts w:ascii="Calibri" w:hAnsi="Calibri" w:cs="Calibri"/>
        </w:rPr>
      </w:pPr>
      <w:r>
        <w:rPr>
          <w:rFonts w:cs="Calibri"/>
        </w:rPr>
        <w:t>Coad, L., Watson, J.E., Geldmann, J., Burgess, N.D., Leverington, F., Hockings, M., Knights, K., Marco, M.D., 2019. Widespread shortfalls in protected area resourcing undermine efforts to conserve biodiversity. Front. Ecol. Environ. 17, 259–264. https://doi.org/10.1002/fee.2042</w:t>
      </w:r>
    </w:p>
    <w:p w14:paraId="222456AD" w14:textId="77777777" w:rsidR="00253AB2" w:rsidRDefault="003008FF">
      <w:pPr>
        <w:pStyle w:val="Bibliography"/>
        <w:rPr>
          <w:rFonts w:ascii="Calibri" w:hAnsi="Calibri" w:cs="Calibri"/>
        </w:rPr>
      </w:pPr>
      <w:r>
        <w:rPr>
          <w:rFonts w:cs="Calibri"/>
        </w:rPr>
        <w:t>Corlett, R.T., Primack, R.B., Devictor, V., Maas, B., Goswami, V.R., Bates, A.E., Koh, L.P., Regan, T.J., Loyola, R., Pakeman, R.J., Cumming, G.S., Pidgeon, A., Johns, D., Roth, R., 2020. Impacts of the coronavirus pandemic on biodiversity conservation. Biol. Conserv. 246, 108571. https://doi.org/10.1016/j.biocon.2020.108571</w:t>
      </w:r>
    </w:p>
    <w:p w14:paraId="671DF0E7" w14:textId="77777777" w:rsidR="00253AB2" w:rsidRDefault="003008FF">
      <w:pPr>
        <w:pStyle w:val="Bibliography"/>
        <w:rPr>
          <w:rFonts w:ascii="Calibri" w:hAnsi="Calibri" w:cs="Calibri"/>
        </w:rPr>
      </w:pPr>
      <w:r>
        <w:rPr>
          <w:rFonts w:cs="Calibri"/>
        </w:rPr>
        <w:t>Cusack, J., Duthie, A., Minderman, J., Jones, I., Pozo, R., Rakotonarivo, O., Redpath, S., Bunnefeld, N., 2020. Integrating conflict, lobbying, and compliance to predict the sustainability of natural resource use. Ecol. Soc. 25. https://doi.org/10.5751/ES-11552-250213</w:t>
      </w:r>
    </w:p>
    <w:p w14:paraId="02AFC7C1" w14:textId="77777777" w:rsidR="00253AB2" w:rsidRDefault="003008FF">
      <w:pPr>
        <w:pStyle w:val="Bibliography"/>
        <w:rPr>
          <w:rFonts w:ascii="Calibri" w:hAnsi="Calibri" w:cs="Calibri"/>
        </w:rPr>
      </w:pPr>
      <w:r>
        <w:rPr>
          <w:rFonts w:cs="Calibri"/>
        </w:rPr>
        <w:t>Deutz, A., Heal, G.M., Niu, R., Swanson, E., Townsend, T., Li, Z., Delmar, A., Meghji, A., Sethi, S.A., Tobin-demla Puente, J., 2020. Financing nature: Closing the global biodiversity financing gap. The Paulson Institute, The Nature Conservancy, the Cornell Atkinson Center for Sustainability.</w:t>
      </w:r>
    </w:p>
    <w:p w14:paraId="2C8EF7EE" w14:textId="77777777" w:rsidR="00253AB2" w:rsidRDefault="003008FF">
      <w:pPr>
        <w:pStyle w:val="Bibliography"/>
        <w:rPr>
          <w:rFonts w:ascii="Calibri" w:hAnsi="Calibri" w:cs="Calibri"/>
        </w:rPr>
      </w:pPr>
      <w:r>
        <w:rPr>
          <w:rFonts w:cs="Calibri"/>
        </w:rPr>
        <w:t>Doak, D.F., Mills, L.S., 1994. A Useful Role for Theory in Conservation. Ecology 75, 615–626. https://doi.org/10.2307/1941720</w:t>
      </w:r>
    </w:p>
    <w:p w14:paraId="03CA1D83" w14:textId="77777777" w:rsidR="00253AB2" w:rsidRDefault="003008FF">
      <w:pPr>
        <w:pStyle w:val="Bibliography"/>
        <w:rPr>
          <w:rFonts w:ascii="Calibri" w:hAnsi="Calibri" w:cs="Calibri"/>
        </w:rPr>
      </w:pPr>
      <w:r>
        <w:rPr>
          <w:rFonts w:cs="Calibri"/>
        </w:rPr>
        <w:t>Duthie, A.B., Cusack, J.J., Jones, I.L., Minderman, J., Nilsen, E.B., Pozo, R.A., Rakotonarivo, O.S., Moorter, B.V., Bunnefeld, N., 2018a. GMSE: An r package for generalised management strategy evaluation. Methods Ecol. Evol. 9, 2396–2401. https://doi.org/10.1111/2041-210X.13091</w:t>
      </w:r>
    </w:p>
    <w:p w14:paraId="7BDAEFF8" w14:textId="77777777" w:rsidR="00253AB2" w:rsidRDefault="003008FF">
      <w:pPr>
        <w:pStyle w:val="Bibliography"/>
        <w:rPr>
          <w:rFonts w:ascii="Calibri" w:hAnsi="Calibri" w:cs="Calibri"/>
        </w:rPr>
      </w:pPr>
      <w:r>
        <w:rPr>
          <w:rFonts w:cs="Calibri"/>
        </w:rPr>
        <w:lastRenderedPageBreak/>
        <w:t>Duthie, A.B., Cusack, J.J., Jones, I.L., Minderman, J., Nilsen, E.B., Pozo, R.A., Rakotonarivo, O.S., Van Moorter, B., Bunnefeld, N., 2018b. Supporting Information 1 from Duthie et al. 2018. The genetic algorithm of GMSE. Methods Ecol. Evol. 9.</w:t>
      </w:r>
    </w:p>
    <w:p w14:paraId="193504F1" w14:textId="77777777" w:rsidR="00253AB2" w:rsidRDefault="003008FF">
      <w:pPr>
        <w:pStyle w:val="Bibliography"/>
        <w:rPr>
          <w:rFonts w:ascii="Calibri" w:hAnsi="Calibri" w:cs="Calibri"/>
        </w:rPr>
      </w:pPr>
      <w:r>
        <w:rPr>
          <w:rFonts w:cs="Calibri"/>
        </w:rPr>
        <w:t>Echols, A., Front, A., Cummins, J., 2019. Broadening conservation funding. Wildl. Soc. Bull. 43, 372–381. https://doi.org/10.1002/wsb.1003</w:t>
      </w:r>
    </w:p>
    <w:p w14:paraId="220B512B" w14:textId="77777777" w:rsidR="00253AB2" w:rsidRDefault="003008FF">
      <w:pPr>
        <w:pStyle w:val="Bibliography"/>
        <w:rPr>
          <w:rFonts w:ascii="Calibri" w:hAnsi="Calibri" w:cs="Calibri"/>
        </w:rPr>
      </w:pPr>
      <w:r>
        <w:rPr>
          <w:rFonts w:cs="Calibri"/>
        </w:rPr>
        <w:t>Emerton, L., Bishop, J., Thomas, L., 2006. Sustainable financing of protected areas - A global review of challenges and options, Best Practice Protected Area Guidlines. IUCN, Gland, Switzerland.</w:t>
      </w:r>
    </w:p>
    <w:p w14:paraId="27359A44" w14:textId="77777777" w:rsidR="00253AB2" w:rsidRDefault="003008FF">
      <w:pPr>
        <w:pStyle w:val="Bibliography"/>
        <w:rPr>
          <w:rFonts w:ascii="Calibri" w:hAnsi="Calibri" w:cs="Calibri"/>
        </w:rPr>
      </w:pPr>
      <w:r>
        <w:rPr>
          <w:rFonts w:cs="Calibri"/>
        </w:rPr>
        <w:t>Ervin, J., 2003. Rapid Assessment of Protected Area Management Effectiveness in Four Countries. BioScience 53, 833–841. https://doi.org/10.1641/0006-3568(2003)053[0833:RAOPAM]2.0.CO;2</w:t>
      </w:r>
    </w:p>
    <w:p w14:paraId="4E6BECA8" w14:textId="77777777" w:rsidR="00253AB2" w:rsidRDefault="003008FF">
      <w:pPr>
        <w:pStyle w:val="Bibliography"/>
        <w:rPr>
          <w:rFonts w:ascii="Calibri" w:hAnsi="Calibri" w:cs="Calibri"/>
        </w:rPr>
      </w:pPr>
      <w:r>
        <w:rPr>
          <w:rFonts w:cs="Calibri"/>
        </w:rPr>
        <w:t>Evans, K.L., Ewen, J.G., Guillera-Arroita, G., Johnson, J.A., Penteriani, V., Ryan, S.J., Sollmann, R., Gordon, I.J., 2020. Conservation in the maelstrom of Covid-19 – a call to action to solve the challenges, exploit opportunities and prepare for the next pandemic. Anim. Conserv. 23, 235–238. https://doi.org/10.1111/acv.12601</w:t>
      </w:r>
    </w:p>
    <w:p w14:paraId="1D62CD96" w14:textId="77777777" w:rsidR="00253AB2" w:rsidRDefault="003008FF">
      <w:pPr>
        <w:pStyle w:val="Bibliography"/>
        <w:rPr>
          <w:rFonts w:ascii="Calibri" w:hAnsi="Calibri" w:cs="Calibri"/>
        </w:rPr>
      </w:pPr>
      <w:r>
        <w:rPr>
          <w:rFonts w:cs="Calibri"/>
        </w:rPr>
        <w:t>Fernandes, G.W., Vale, M.M., Overbeck, G.E., Bustamante, M.M.C., Grelle, C.E.V., Bergallo, H.G., Magnusson, W.E., Akama, A., Alves, S.S., Amorim, A., Araújo, J., Barros, C.F., Bravo, F., Carim, M.J.V., Cerqueira, R., Collevatti, R.G., Colli, G.R., da Cunha, C.N., D’Andrea, P.S., Dianese, J.C., Diniz, S., Estrela, P.C., Fernandes, M.R.M., Fontana, C.S., Giacomin, L.L., Gusmão, L.F.P., Juncá, F.A., Lins-e-Silva, A.C.B., Lopes, C.R.A.S., Lorini, M.L., de Queiroz, L.P., Malabarba, L.R., Marimon, B.S., Junior, B.H.M., Marques, M.C.M., Martinelli, B.M., Martins, M.B., de Medeiros, H.F., Menin, M., de Morais, P.B., Muniz, F.H., Neckel-Oliveira, S., de Oliveira, J.A., Oliveira, R.P., Pedroni, F., Penha, J., Podgaiski, L.R., Rodrigues, D.J., Scariot, A., Silveira, L.F., Silveira, M., Tomas, W.M., Vital, M.J.S., Pillar, V.D., 2017. Dismantling Brazil’s science threatens global biodiversity heritage. Perspect. Ecol. Conserv. 15, 239–243. https://doi.org/10.1016/j.pecon.2017.07.004</w:t>
      </w:r>
    </w:p>
    <w:p w14:paraId="7275C430" w14:textId="77777777" w:rsidR="00253AB2" w:rsidRDefault="003008FF">
      <w:pPr>
        <w:pStyle w:val="Bibliography"/>
        <w:rPr>
          <w:rFonts w:ascii="Calibri" w:hAnsi="Calibri" w:cs="Calibri"/>
        </w:rPr>
      </w:pPr>
      <w:r>
        <w:rPr>
          <w:rFonts w:cs="Calibri"/>
        </w:rPr>
        <w:t>Fishburn, I.S., Boyer, A.G., Kareiva, P., Gaston, K.J., Armsworth, P.R., 2013. Changing spatial patterns of conservation investment by a major land trust. Biol. Conserv. 161, 223–229. https://doi.org/10.1016/j.biocon.2013.02.007</w:t>
      </w:r>
    </w:p>
    <w:p w14:paraId="2AF45755" w14:textId="77777777" w:rsidR="00253AB2" w:rsidRDefault="003008FF">
      <w:pPr>
        <w:pStyle w:val="Bibliography"/>
        <w:rPr>
          <w:rFonts w:ascii="Calibri" w:hAnsi="Calibri" w:cs="Calibri"/>
        </w:rPr>
      </w:pPr>
      <w:r>
        <w:rPr>
          <w:rFonts w:cs="Calibri"/>
        </w:rPr>
        <w:t>Fisher, J., 2012. No pay, no care? A case study exploring motivations for participation in payments for ecosystem services in Uganda. Oryx 46, 45–54. https://doi.org/10.1017/S0030605311001384</w:t>
      </w:r>
    </w:p>
    <w:p w14:paraId="7AC70EF3" w14:textId="77777777" w:rsidR="00253AB2" w:rsidRDefault="003008FF">
      <w:pPr>
        <w:pStyle w:val="Bibliography"/>
        <w:rPr>
          <w:rFonts w:ascii="Calibri" w:hAnsi="Calibri" w:cs="Calibri"/>
        </w:rPr>
      </w:pPr>
      <w:r>
        <w:rPr>
          <w:rFonts w:cs="Calibri"/>
        </w:rPr>
        <w:t>Freeling, B.S., Connell, S.D., 2020. Funding Conservation through an Emerging Social Movement. Trends Ecol. Evol. 35, 3–6. https://doi.org/10.1016/j.tree.2019.09.002</w:t>
      </w:r>
    </w:p>
    <w:p w14:paraId="41956D86" w14:textId="77777777" w:rsidR="00253AB2" w:rsidRDefault="003008FF">
      <w:pPr>
        <w:pStyle w:val="Bibliography"/>
        <w:rPr>
          <w:rFonts w:ascii="Calibri" w:hAnsi="Calibri" w:cs="Calibri"/>
        </w:rPr>
      </w:pPr>
      <w:r>
        <w:rPr>
          <w:rFonts w:cs="Calibri"/>
        </w:rPr>
        <w:t>Fryxell, J.M., Packer, C., McCann, K., Solberg, E.J., Sæther, B.-E., 2010. Resource Management Cycles and the Sustainability of Harvested Wildlife Populations. Science 328, 903–906. https://doi.org/10.1126/science.1185802</w:t>
      </w:r>
    </w:p>
    <w:p w14:paraId="1C97813A" w14:textId="77777777" w:rsidR="00253AB2" w:rsidRDefault="003008FF">
      <w:pPr>
        <w:pStyle w:val="Bibliography"/>
        <w:rPr>
          <w:rFonts w:ascii="Calibri" w:hAnsi="Calibri" w:cs="Calibri"/>
        </w:rPr>
      </w:pPr>
      <w:r>
        <w:rPr>
          <w:rFonts w:cs="Calibri"/>
        </w:rPr>
        <w:t>Gill, D.A., Mascia, M.B., Ahmadia, G.N., Glew, L., Lester, S.E., Barnes, M., Craigie, I., Darling, E.S., Free, C.M., Geldmann, J., Holst, S., Jensen, O.P., White, A.T., Basurto, X., Coad, L., Gates, R.D., Guannel, G., Mumby, P.J., Thomas, H., Whitmee, S., Woodley, S., Fox, H.E., 2017. Capacity shortfalls hinder the performance of marine protected areas globally. Nature 543, 665–669. https://doi.org/10.1038/nature21708</w:t>
      </w:r>
    </w:p>
    <w:p w14:paraId="7B4555D9" w14:textId="77777777" w:rsidR="00253AB2" w:rsidRDefault="003008FF">
      <w:pPr>
        <w:pStyle w:val="Bibliography"/>
        <w:rPr>
          <w:rFonts w:ascii="Calibri" w:hAnsi="Calibri" w:cs="Calibri"/>
        </w:rPr>
      </w:pPr>
      <w:r>
        <w:rPr>
          <w:rFonts w:cs="Calibri"/>
        </w:rPr>
        <w:t>Gollin, D., Probst, L.T., 2015. Food and agriculture: shifting landscapes for policy. Oxf. Rev. Econ. Policy 31, 8–25. https://doi.org/10.1093/oxrep/grv012</w:t>
      </w:r>
    </w:p>
    <w:p w14:paraId="2DFB667C" w14:textId="77777777" w:rsidR="00253AB2" w:rsidRDefault="003008FF">
      <w:pPr>
        <w:pStyle w:val="Bibliography"/>
        <w:rPr>
          <w:rFonts w:ascii="Calibri" w:hAnsi="Calibri" w:cs="Calibri"/>
        </w:rPr>
      </w:pPr>
      <w:r>
        <w:rPr>
          <w:rFonts w:cs="Calibri"/>
        </w:rPr>
        <w:t>Green, J.L., Hastings, A., Arzberger, P., Ayala, F.J., Cottingham, K.L., Cuddington, K., Davis, F., Dunne, J.A., Fortin, M.-J., Gerber, L., Neubert, M., 2005. Complexity in Ecology and Conservation: Mathematical, Statistical, and Computational Challenges. BioScience 55, 501–510. https://doi.org/10.1641/0006-3568(2005)055[0501:CIEACM]2.0.CO;2</w:t>
      </w:r>
    </w:p>
    <w:p w14:paraId="2097783E" w14:textId="77777777" w:rsidR="00253AB2" w:rsidRDefault="003008FF">
      <w:pPr>
        <w:pStyle w:val="Bibliography"/>
        <w:rPr>
          <w:rFonts w:ascii="Calibri" w:hAnsi="Calibri" w:cs="Calibri"/>
        </w:rPr>
      </w:pPr>
      <w:r>
        <w:rPr>
          <w:rFonts w:cs="Calibri"/>
        </w:rPr>
        <w:t>Gruby, R.L., Enrici, A., Betsill, M., Le Cornu, E., Basurto, X., 2021. Opening the black box of conservation philanthropy: A co-produced research agenda on private foundations in marine conservation. Mar. Policy 132, 104645. https://doi.org/10.1016/j.marpol.2021.104645</w:t>
      </w:r>
    </w:p>
    <w:p w14:paraId="6DECAA27" w14:textId="77777777" w:rsidR="00253AB2" w:rsidRDefault="003008FF">
      <w:pPr>
        <w:pStyle w:val="Bibliography"/>
        <w:rPr>
          <w:rFonts w:ascii="Calibri" w:hAnsi="Calibri" w:cs="Calibri"/>
        </w:rPr>
      </w:pPr>
      <w:r>
        <w:rPr>
          <w:rFonts w:cs="Calibri"/>
        </w:rPr>
        <w:lastRenderedPageBreak/>
        <w:t>Hamblin, S., 2013. On the practical usage of genetic algorithms in ecology and evolution. Methods Ecol. Evol. 4, 184–194. https://doi.org/10.1111/2041-210X.12000</w:t>
      </w:r>
    </w:p>
    <w:p w14:paraId="2B488CE3" w14:textId="77777777" w:rsidR="00253AB2" w:rsidRDefault="003008FF">
      <w:pPr>
        <w:pStyle w:val="Bibliography"/>
        <w:rPr>
          <w:rFonts w:ascii="Calibri" w:hAnsi="Calibri" w:cs="Calibri"/>
        </w:rPr>
      </w:pPr>
      <w:r>
        <w:rPr>
          <w:rFonts w:cs="Calibri"/>
        </w:rPr>
        <w:t>Hein, L., Miller, D.C., de Groot, R., 2013. Payments for ecosystem services and the financing of global biodiversity conservation. Curr. Opin. Environ. Sustain., Terrestrial systems 5, 87–93. https://doi.org/10.1016/j.cosust.2012.12.004</w:t>
      </w:r>
    </w:p>
    <w:p w14:paraId="1951978A" w14:textId="77777777" w:rsidR="00253AB2" w:rsidRDefault="003008FF">
      <w:pPr>
        <w:pStyle w:val="Bibliography"/>
        <w:rPr>
          <w:rFonts w:ascii="Calibri" w:hAnsi="Calibri" w:cs="Calibri"/>
        </w:rPr>
      </w:pPr>
      <w:r>
        <w:rPr>
          <w:rFonts w:cs="Calibri"/>
        </w:rPr>
        <w:t>Henschel, P., Coad, L., Burton, C., Chataigner, B., Dunn, A., MacDonald, D., Saidu, Y., Hunter, L.T.B., 2014. The Lion in West Africa Is Critically Endangered. PLOS ONE 9, e83500. https://doi.org/10.1371/journal.pone.0083500</w:t>
      </w:r>
    </w:p>
    <w:p w14:paraId="6A2F5003" w14:textId="77777777" w:rsidR="00253AB2" w:rsidRDefault="003008FF">
      <w:pPr>
        <w:pStyle w:val="Bibliography"/>
        <w:rPr>
          <w:rFonts w:ascii="Calibri" w:hAnsi="Calibri" w:cs="Calibri"/>
        </w:rPr>
      </w:pPr>
      <w:r>
        <w:rPr>
          <w:rFonts w:cs="Calibri"/>
        </w:rPr>
        <w:t>Hodge, I., Adams, W.M., 2016. Short-Term Projects versus Adaptive Governance: Conflicting Demands in the Management of Ecological Restoration. Land 5, 39. https://doi.org/10.3390/land5040039</w:t>
      </w:r>
    </w:p>
    <w:p w14:paraId="341D7CD9" w14:textId="77777777" w:rsidR="00253AB2" w:rsidRDefault="003008FF">
      <w:pPr>
        <w:pStyle w:val="Bibliography"/>
        <w:rPr>
          <w:rFonts w:ascii="Calibri" w:hAnsi="Calibri" w:cs="Calibri"/>
        </w:rPr>
      </w:pPr>
      <w:r>
        <w:rPr>
          <w:rFonts w:cs="Calibri"/>
        </w:rPr>
        <w:t>Huwyler, F., Kappeli, J., Tobin, J., 2016. Conservation finance from niche to mainstream: The building of an institutional asset class. Credit Suisse and McMinsey Center for Business and Environment, Zurich, Switzerland.</w:t>
      </w:r>
    </w:p>
    <w:p w14:paraId="6A4B710A" w14:textId="77777777" w:rsidR="00253AB2" w:rsidRDefault="003008FF">
      <w:pPr>
        <w:pStyle w:val="Bibliography"/>
        <w:rPr>
          <w:rFonts w:ascii="Calibri" w:hAnsi="Calibri" w:cs="Calibri"/>
        </w:rPr>
      </w:pPr>
      <w:r>
        <w:rPr>
          <w:rFonts w:cs="Calibri"/>
        </w:rPr>
        <w:t>Ingram, J.C., Wilkie, D., Clements, T., McNab, R.B., Nelson, F., Baur, E.H., Sachedina, H.T., Peterson, D.D., Foley, C.A.H., 2014. Evidence of Payments for Ecosystem Services as a mechanism for supporting biodiversity conservation and rural livelihoods. Ecosyst. Serv. 7, 10–21. https://doi.org/10.1016/j.ecoser.2013.12.003</w:t>
      </w:r>
    </w:p>
    <w:p w14:paraId="6B3C6F29" w14:textId="77777777" w:rsidR="00253AB2" w:rsidRDefault="003008FF">
      <w:pPr>
        <w:pStyle w:val="Bibliography"/>
        <w:rPr>
          <w:rFonts w:ascii="Calibri" w:hAnsi="Calibri" w:cs="Calibri"/>
        </w:rPr>
      </w:pPr>
      <w:r>
        <w:rPr>
          <w:rFonts w:cs="Calibri"/>
        </w:rPr>
        <w:t>Jayachandran, S., de Laat, J., Lambin, E.F., Stanton, C.Y., 2016. Cash for Carbon: A Randomized Controlled Trial of Payments for Ecosystem Services to Reduce Deforestation (Working Paper No. 22378), Working Paper Series. National Bureau of Economic Research. https://doi.org/10.3386/w22378</w:t>
      </w:r>
    </w:p>
    <w:p w14:paraId="088172A1" w14:textId="77777777" w:rsidR="00253AB2" w:rsidRDefault="003008FF">
      <w:pPr>
        <w:pStyle w:val="Bibliography"/>
        <w:rPr>
          <w:rFonts w:ascii="Calibri" w:hAnsi="Calibri" w:cs="Calibri"/>
        </w:rPr>
      </w:pPr>
      <w:r>
        <w:rPr>
          <w:rFonts w:cs="Calibri"/>
        </w:rPr>
        <w:t>Kaiser, C., 2015. NatureVest: Natural Capital Investment Solutions to Transform The Way We Protect Nature. Soc. Res. 82, 749–760.</w:t>
      </w:r>
    </w:p>
    <w:p w14:paraId="69175258" w14:textId="77777777" w:rsidR="00253AB2" w:rsidRDefault="003008FF">
      <w:pPr>
        <w:pStyle w:val="Bibliography"/>
        <w:rPr>
          <w:rFonts w:ascii="Calibri" w:hAnsi="Calibri" w:cs="Calibri"/>
        </w:rPr>
      </w:pPr>
      <w:r>
        <w:rPr>
          <w:rFonts w:cs="Calibri"/>
        </w:rPr>
        <w:t>Kearney, S.G., Adams, V.M., Fuller, R.A., Possingham, H.P., Watson, J.E.M., 2020. Estimating the benefit of well-managed protected areas for threatened species conservation. Oryx 54, 276–284. https://doi.org/10.1017/S0030605317001739</w:t>
      </w:r>
    </w:p>
    <w:p w14:paraId="3EBEDB3A" w14:textId="77777777" w:rsidR="00253AB2" w:rsidRDefault="003008FF">
      <w:pPr>
        <w:pStyle w:val="Bibliography"/>
        <w:rPr>
          <w:rFonts w:ascii="Calibri" w:hAnsi="Calibri" w:cs="Calibri"/>
        </w:rPr>
      </w:pPr>
      <w:r>
        <w:rPr>
          <w:rFonts w:cs="Calibri"/>
        </w:rPr>
        <w:t>Larson, L.R., Peterson, M.N., Furstenberg, R.V., Vayer, V.R., Lee, K.J., Choi, D.Y., Stevenson, K., Ahlers, A.A., Anhalt-Depies, C., Bethke, T., Bruskotter, J.T., Chizinski, C.J., Clark, B., Dayer, A.A., Dunning, K.H., Ghasemi, B., Gigliotti, L., Graefe, A., Irwin, K., Keith, S.J., Kelly, M., Kyle, G., Metcalf, E., Morse, W., Needham, M.D., Poudyal, N.C., Quartuch, M., Rodriguez, S., Romulo, C., Sharp, R.L., Siemer, W., Springer, M.T., Stayton, B., Stedman, R., Stein, T., Deelen, T.R.V., Whiting, J., Winkler, R.L., Woosnam, K.M., 2021. The future of wildlife conservation funding: What options do U.S. college students support? Conserv. Sci. Pract. n/a, e505. https://doi.org/10.1111/csp2.505</w:t>
      </w:r>
    </w:p>
    <w:p w14:paraId="3AED1112" w14:textId="77777777" w:rsidR="00253AB2" w:rsidRDefault="003008FF">
      <w:pPr>
        <w:pStyle w:val="Bibliography"/>
        <w:rPr>
          <w:rFonts w:ascii="Calibri" w:hAnsi="Calibri" w:cs="Calibri"/>
        </w:rPr>
      </w:pPr>
      <w:r>
        <w:rPr>
          <w:rFonts w:cs="Calibri"/>
        </w:rPr>
        <w:t>Laufer, A.E., Jones, M.D., 2021. Who pays for marine conservation? Processes and narratives that influence marine funding. Ocean Coast. Manag. 203, 105504. https://doi.org/10.1016/j.ocecoaman.2020.105504</w:t>
      </w:r>
    </w:p>
    <w:p w14:paraId="33B4A094" w14:textId="77777777" w:rsidR="00253AB2" w:rsidRDefault="003008FF">
      <w:pPr>
        <w:pStyle w:val="Bibliography"/>
        <w:rPr>
          <w:rFonts w:ascii="Calibri" w:hAnsi="Calibri" w:cs="Calibri"/>
        </w:rPr>
      </w:pPr>
      <w:r>
        <w:rPr>
          <w:rFonts w:cs="Calibri"/>
        </w:rPr>
        <w:t>Lennox, G.D., Armsworth, P.R., 2011. Suitability of short or long conservation contracts under ecological and socio-economic uncertainty. Ecol. Model. 222, 2856–2866. https://doi.org/10.1016/j.ecolmodel.2011.04.033</w:t>
      </w:r>
    </w:p>
    <w:p w14:paraId="33811AB8" w14:textId="77777777" w:rsidR="00253AB2" w:rsidRDefault="003008FF">
      <w:pPr>
        <w:pStyle w:val="Bibliography"/>
        <w:rPr>
          <w:rFonts w:ascii="Calibri" w:hAnsi="Calibri" w:cs="Calibri"/>
        </w:rPr>
      </w:pPr>
      <w:r>
        <w:rPr>
          <w:rFonts w:cs="Calibri"/>
        </w:rPr>
        <w:t>Levins, R., 1966. The strategy of model building in population biology. Am. Sci. 54, 421–431.</w:t>
      </w:r>
    </w:p>
    <w:p w14:paraId="7AEACD39" w14:textId="77777777" w:rsidR="00253AB2" w:rsidRDefault="003008FF">
      <w:pPr>
        <w:pStyle w:val="Bibliography"/>
        <w:rPr>
          <w:rFonts w:ascii="Calibri" w:hAnsi="Calibri" w:cs="Calibri"/>
        </w:rPr>
      </w:pPr>
      <w:r>
        <w:rPr>
          <w:rFonts w:cs="Calibri"/>
        </w:rPr>
        <w:t>Lindsey, P.A., Nyirenda, V.R., Barnes, J.I., Becker, M.S., McRobb, R., Tambling, C.J., Taylor, W.A., Watson, F.G., t’Sas-Rolfes, M., 2014. Underperformance of African Protected Area Networks and the Case for New Conservation Models: Insights from Zambia. PLOS ONE 9, e94109. https://doi.org/10.1371/journal.pone.0094109</w:t>
      </w:r>
    </w:p>
    <w:p w14:paraId="1CCFEF62" w14:textId="77777777" w:rsidR="00253AB2" w:rsidRDefault="003008FF">
      <w:pPr>
        <w:pStyle w:val="Bibliography"/>
        <w:rPr>
          <w:rFonts w:ascii="Calibri" w:hAnsi="Calibri" w:cs="Calibri"/>
        </w:rPr>
      </w:pPr>
      <w:r>
        <w:rPr>
          <w:rFonts w:cs="Calibri"/>
        </w:rPr>
        <w:t>Lindsey, P.A., Petracca, L.S., Funston, P.J., Bauer, H., Dickman, A., Everatt, K., Flyman, M., Henschel, P., Hinks, A.E., Kasiki, S., Loveridge, A., Macdonald, D.W., Mandisodza, R., Mgoola, W., Miller, S.M., Nazerali, S., Siege, L., Uiseb, K., Hunter, L.T.B., 2017. The performance of African protected areas for lions and their prey. Biol. Conserv. 209, 137–149. https://doi.org/10.1016/j.biocon.2017.01.011</w:t>
      </w:r>
    </w:p>
    <w:p w14:paraId="701F36D3" w14:textId="77777777" w:rsidR="00253AB2" w:rsidRDefault="003008FF">
      <w:pPr>
        <w:pStyle w:val="Bibliography"/>
        <w:rPr>
          <w:rFonts w:ascii="Calibri" w:hAnsi="Calibri" w:cs="Calibri"/>
        </w:rPr>
      </w:pPr>
      <w:r>
        <w:rPr>
          <w:rFonts w:cs="Calibri"/>
        </w:rPr>
        <w:lastRenderedPageBreak/>
        <w:t>Lytras, S., Xia, W., Hughes, J., Jiang, X., Robertson, D.L., 2021. The animal origin of SARS-CoV-2. Science 373, 968–970. https://doi.org/10.1126/science.abh0117</w:t>
      </w:r>
    </w:p>
    <w:p w14:paraId="78872DA4" w14:textId="77777777" w:rsidR="00253AB2" w:rsidRDefault="003008FF">
      <w:pPr>
        <w:pStyle w:val="Bibliography"/>
        <w:rPr>
          <w:rFonts w:ascii="Calibri" w:hAnsi="Calibri" w:cs="Calibri"/>
        </w:rPr>
      </w:pPr>
      <w:r>
        <w:rPr>
          <w:rFonts w:cs="Calibri"/>
        </w:rPr>
        <w:t>McBride, M.F., Wilson, K.A., Bode, M., Possingham, H.P., 2007. Incorporating the Effects of Socioeconomic Uncertainty into Priority Setting for Conservation Investment. Conserv. Biol. 21, 1463–1474. https://doi.org/10.1111/j.1523-1739.2007.00832.x</w:t>
      </w:r>
    </w:p>
    <w:p w14:paraId="74EEE97B" w14:textId="77777777" w:rsidR="00253AB2" w:rsidRDefault="003008FF">
      <w:pPr>
        <w:pStyle w:val="Bibliography"/>
        <w:rPr>
          <w:rFonts w:ascii="Calibri" w:hAnsi="Calibri" w:cs="Calibri"/>
        </w:rPr>
      </w:pPr>
      <w:r>
        <w:rPr>
          <w:rFonts w:cs="Calibri"/>
        </w:rPr>
        <w:t>McCarthy, D.P., Donald, P.F., Scharlemann, J.P.W., Buchanan, G.M., Balmford, A., Green, J.M.H., Bennun, L.A., Burgess, N.D., Fishpool, L.D.C., Garnett, S.T., Leonard, D.L., Maloney, R.F., Morling, P., Schaefer, H.M., Symes, A., Wiedenfeld, D.A., Butchart, S.H.M., 2012. Financial Costs of Meeting Global Biodiversity Conservation Targets: Current Spending and Unmet Needs. Science 338, 946–949. https://doi.org/10.1126/science.1229803</w:t>
      </w:r>
    </w:p>
    <w:p w14:paraId="0C800C19" w14:textId="77777777" w:rsidR="00253AB2" w:rsidRDefault="003008FF">
      <w:pPr>
        <w:pStyle w:val="Bibliography"/>
        <w:rPr>
          <w:rFonts w:ascii="Calibri" w:hAnsi="Calibri" w:cs="Calibri"/>
        </w:rPr>
      </w:pPr>
      <w:r>
        <w:rPr>
          <w:rFonts w:cs="Calibri"/>
        </w:rPr>
        <w:t>McFarland, B., 2018. The future of tropical forest conservation finance, in: Conservation of Tropical Rainforests, Palgrave Studies in Environmental Policy and Regulation. Palgrave Macmillan, Cham.</w:t>
      </w:r>
    </w:p>
    <w:p w14:paraId="275CCAAA" w14:textId="77777777" w:rsidR="00253AB2" w:rsidRDefault="003008FF">
      <w:pPr>
        <w:pStyle w:val="Bibliography"/>
        <w:rPr>
          <w:rFonts w:ascii="Calibri" w:hAnsi="Calibri" w:cs="Calibri"/>
        </w:rPr>
      </w:pPr>
      <w:r>
        <w:rPr>
          <w:rFonts w:cs="Calibri"/>
        </w:rPr>
        <w:t>Meir, E., Andelman, S., Possingham, H.P., 2004. Does conservation planning matter in a dynamic and uncertain world? Ecol. Lett. 7, 615–622. https://doi.org/10.1111/j.1461-0248.2004.00624.x</w:t>
      </w:r>
    </w:p>
    <w:p w14:paraId="2DD79C59" w14:textId="77777777" w:rsidR="00253AB2" w:rsidRDefault="003008FF">
      <w:pPr>
        <w:pStyle w:val="Bibliography"/>
        <w:rPr>
          <w:rFonts w:ascii="Calibri" w:hAnsi="Calibri" w:cs="Calibri"/>
        </w:rPr>
      </w:pPr>
      <w:r>
        <w:rPr>
          <w:rFonts w:cs="Calibri"/>
        </w:rPr>
        <w:t>Moore, J.F., Mulindahabi, F., Masozera, M.K., Nichols, J.D., Hines, J.E., Turikunkiko, E., Oli, M.K., 2018. Are ranger patrols effective in reducing poaching-related threats within protected areas? J. Appl. Ecol. 55, 99–107. https://doi.org/10.1111/1365-2664.12965</w:t>
      </w:r>
    </w:p>
    <w:p w14:paraId="4395CBD6" w14:textId="77777777" w:rsidR="00253AB2" w:rsidRDefault="003008FF">
      <w:pPr>
        <w:pStyle w:val="Bibliography"/>
        <w:rPr>
          <w:rFonts w:ascii="Calibri" w:hAnsi="Calibri" w:cs="Calibri"/>
        </w:rPr>
      </w:pPr>
      <w:r>
        <w:rPr>
          <w:rFonts w:cs="Calibri"/>
        </w:rPr>
        <w:t>Mouquet, N., Lagadeuc, Y., Devictor, V., Doyen, L., Duputié, A., Eveillard, D., Faure, D., Garnier, E., Gimenez, O., Huneman, P., Jabot, F., Jarne, P., Joly, D., Julliard, R., Kéfi, S., Kergoat, G.J., Lavorel, S., Gall, L.L., Meslin, L., Morand, S., Morin, X., Morlon, H., Pinay, G., Pradel, R., Schurr, F.M., Thuiller, W., Loreau, M., 2015. REVIEW: Predictive ecology in a changing world. J. Appl. Ecol. 52, 1293–1310. https://doi.org/10.1111/1365-2664.12482</w:t>
      </w:r>
    </w:p>
    <w:p w14:paraId="64B9B1D9" w14:textId="77777777" w:rsidR="00253AB2" w:rsidRDefault="003008FF">
      <w:pPr>
        <w:pStyle w:val="Bibliography"/>
        <w:rPr>
          <w:rFonts w:ascii="Calibri" w:hAnsi="Calibri" w:cs="Calibri"/>
        </w:rPr>
      </w:pPr>
      <w:r>
        <w:rPr>
          <w:rFonts w:cs="Calibri"/>
        </w:rPr>
        <w:t>Murdoch, W., Ranganathan, J., Polasky, S., Regetz, J., 2010. Using return on investment to maximize conservation effectiveness in Argentine grasslands. Proc. Natl. Acad. Sci. 107, 20855–20862. https://doi.org/10.1073/pnas.1011851107</w:t>
      </w:r>
    </w:p>
    <w:p w14:paraId="42E8BB42" w14:textId="77777777" w:rsidR="00253AB2" w:rsidRDefault="003008FF">
      <w:pPr>
        <w:pStyle w:val="Bibliography"/>
        <w:rPr>
          <w:rFonts w:ascii="Calibri" w:hAnsi="Calibri" w:cs="Calibri"/>
        </w:rPr>
      </w:pPr>
      <w:r>
        <w:rPr>
          <w:rFonts w:cs="Calibri"/>
        </w:rPr>
        <w:t>Nilsson, L., Bunnefeld, N., Minderman, J., Duthie, A.B., 2021. Effects of stakeholder empowerment on crane population and agricultural production. Ecol. Model. 440, 109396. https://doi.org/10.1016/j.ecolmodel.2020.109396</w:t>
      </w:r>
    </w:p>
    <w:p w14:paraId="75649C41" w14:textId="77777777" w:rsidR="00253AB2" w:rsidRDefault="003008FF">
      <w:pPr>
        <w:pStyle w:val="Bibliography"/>
        <w:rPr>
          <w:rFonts w:ascii="Calibri" w:hAnsi="Calibri" w:cs="Calibri"/>
        </w:rPr>
      </w:pPr>
      <w:r>
        <w:rPr>
          <w:rFonts w:cs="Calibri"/>
        </w:rPr>
        <w:t>Pringle, R.M., 2017. Upgrading protected areas to conserve wild biodiversity. Nature 546, 91–99. https://doi.org/10.1038/nature22902</w:t>
      </w:r>
    </w:p>
    <w:p w14:paraId="2FCB5C2E" w14:textId="77777777" w:rsidR="00253AB2" w:rsidRDefault="003008FF">
      <w:pPr>
        <w:pStyle w:val="Bibliography"/>
        <w:rPr>
          <w:rFonts w:ascii="Calibri" w:hAnsi="Calibri" w:cs="Calibri"/>
        </w:rPr>
      </w:pPr>
      <w:r>
        <w:rPr>
          <w:rFonts w:cs="Calibri"/>
        </w:rPr>
        <w:t>R Core Team, 2021. R: A language and environment for statistical computing. R Foundation for Statistical Computing, Vienna, Austria.</w:t>
      </w:r>
    </w:p>
    <w:p w14:paraId="279C2036" w14:textId="77777777" w:rsidR="00253AB2" w:rsidRDefault="003008FF">
      <w:pPr>
        <w:pStyle w:val="Bibliography"/>
        <w:rPr>
          <w:rFonts w:ascii="Calibri" w:hAnsi="Calibri" w:cs="Calibri"/>
        </w:rPr>
      </w:pPr>
      <w:r>
        <w:rPr>
          <w:rFonts w:cs="Calibri"/>
        </w:rPr>
        <w:t>Redford, K.H., Adams, W.M., 2009. Payment for Ecosystem Services and the Challenge of Saving Nature. Conserv. Biol. 23, 785–787. https://doi.org/10.1111/j.1523-1739.2009.01271.x</w:t>
      </w:r>
    </w:p>
    <w:p w14:paraId="2B8C86BE" w14:textId="77777777" w:rsidR="00253AB2" w:rsidRDefault="003008FF">
      <w:pPr>
        <w:pStyle w:val="Bibliography"/>
        <w:rPr>
          <w:rFonts w:ascii="Calibri" w:hAnsi="Calibri" w:cs="Calibri"/>
        </w:rPr>
      </w:pPr>
      <w:r>
        <w:rPr>
          <w:rFonts w:cs="Calibri"/>
        </w:rPr>
        <w:t>Rodríguez, J.P., Taber, A.B., Daszak, P., Sukumar, R., Valladares-Padua, C., Padua, S., Aguirre, L.F., Medellín, R.A., Acosta, M., Aguirre, A.A., Bonacic, C., Bordino, P., Bruschini, J., Buchori, D., González, S., Mathew, T., Méndez, M., Mugica, L., Pacheco, L.F., Dobson, A.P., Pearl, M., 2007. Globalization of Conservation: A View from the South. Science 317, 755–756. https://doi.org/10.1126/science.1145560</w:t>
      </w:r>
    </w:p>
    <w:p w14:paraId="4919F9AB" w14:textId="77777777" w:rsidR="00253AB2" w:rsidRDefault="003008FF">
      <w:pPr>
        <w:pStyle w:val="Bibliography"/>
        <w:rPr>
          <w:rFonts w:ascii="Calibri" w:hAnsi="Calibri" w:cs="Calibri"/>
        </w:rPr>
      </w:pPr>
      <w:r>
        <w:rPr>
          <w:rFonts w:cs="Calibri"/>
        </w:rPr>
        <w:t>Sachs, J., Woo, W., Yoshino, N., Taghizadeh-Hesary, F., 2019. Importance of green finance for achieving sustainable development goals and energy security, in: Handbook of Green Finance: Energy Security and Sustainable Development, Sustainable Development. Springer, Tokyo.</w:t>
      </w:r>
    </w:p>
    <w:p w14:paraId="048BFC60" w14:textId="77777777" w:rsidR="00253AB2" w:rsidRDefault="003008FF">
      <w:pPr>
        <w:pStyle w:val="Bibliography"/>
        <w:rPr>
          <w:rFonts w:ascii="Calibri" w:hAnsi="Calibri" w:cs="Calibri"/>
        </w:rPr>
      </w:pPr>
      <w:r>
        <w:rPr>
          <w:rFonts w:cs="Calibri"/>
        </w:rPr>
        <w:t>Salzman, J., Bennett, G., Carroll, N., Goldstein, A., Jenkins, M., 2018. The global status and trends of Payments for Ecosystem Services. Nat. Sustain. 1, 136–144. https://doi.org/10.1038/s41893-018-0033-0</w:t>
      </w:r>
    </w:p>
    <w:p w14:paraId="095DADE5" w14:textId="77777777" w:rsidR="00253AB2" w:rsidRDefault="003008FF">
      <w:pPr>
        <w:pStyle w:val="Bibliography"/>
        <w:rPr>
          <w:rFonts w:ascii="Calibri" w:hAnsi="Calibri" w:cs="Calibri"/>
        </w:rPr>
      </w:pPr>
      <w:r>
        <w:rPr>
          <w:rFonts w:cs="Calibri"/>
        </w:rPr>
        <w:t>Santana, J., Reino, L., Stoate, C., Borralho, R., Carvalho, C.R., Schindler, S., Moreira, F., Bugalho, M.N., Ribeiro, P.F., Santos, J.L., Vaz, A., Morgado, R., Porto, M., Beja, P., 2014. Mixed Effects of Long-Term Conservation Investment in Natura 2000 Farmland. Conserv. Lett. 7, 467–477. https://doi.org/10.1111/conl.12077</w:t>
      </w:r>
    </w:p>
    <w:p w14:paraId="69E4D473" w14:textId="77777777" w:rsidR="00253AB2" w:rsidRDefault="003008FF">
      <w:pPr>
        <w:pStyle w:val="Bibliography"/>
        <w:rPr>
          <w:rFonts w:ascii="Calibri" w:hAnsi="Calibri" w:cs="Calibri"/>
        </w:rPr>
      </w:pPr>
      <w:r>
        <w:rPr>
          <w:rFonts w:cs="Calibri"/>
        </w:rPr>
        <w:lastRenderedPageBreak/>
        <w:t>Sayer, J., Wells, M., 2004. The pathology of projects, in: Getting Biodiversity Projects to Work: Towards More Effective Conservation and Development. Columbia University Press, New York, USA, pp. 35–48.</w:t>
      </w:r>
    </w:p>
    <w:p w14:paraId="0AB72AB4" w14:textId="77777777" w:rsidR="00253AB2" w:rsidRDefault="003008FF">
      <w:pPr>
        <w:pStyle w:val="Bibliography"/>
        <w:rPr>
          <w:rFonts w:ascii="Calibri" w:hAnsi="Calibri" w:cs="Calibri"/>
        </w:rPr>
      </w:pPr>
      <w:r>
        <w:rPr>
          <w:rFonts w:cs="Calibri"/>
        </w:rPr>
        <w:t>Sayer, J.A., Margules, C., Boedhihartono, A.K., Sunderland, T., Langston, J.D., Reed, J., Riggs, R., Buck, L.E., Campbell, B.M., Kusters, K., Elliott, C., Minang, P.A., Dale, A., Purnomo, H., Stevenson, J.R., Gunarso, P., Purnomo, A., 2017. Measuring the effectiveness of landscape approaches to conservation and development. Sustain. Sci. 12, 465–476. https://doi.org/10.1007/s11625-016-0415-z</w:t>
      </w:r>
    </w:p>
    <w:p w14:paraId="2FEDF696" w14:textId="77777777" w:rsidR="00253AB2" w:rsidRDefault="003008FF">
      <w:pPr>
        <w:pStyle w:val="Bibliography"/>
        <w:rPr>
          <w:rFonts w:ascii="Calibri" w:hAnsi="Calibri" w:cs="Calibri"/>
        </w:rPr>
      </w:pPr>
      <w:r>
        <w:rPr>
          <w:rFonts w:cs="Calibri"/>
        </w:rPr>
        <w:t>Sohn, E., 2019. Secrets to writing a winning grant. Nature 577, 133–135. https://doi.org/10.1038/d41586-019-03914-5</w:t>
      </w:r>
    </w:p>
    <w:p w14:paraId="57199F00" w14:textId="77777777" w:rsidR="00253AB2" w:rsidRDefault="003008FF">
      <w:pPr>
        <w:pStyle w:val="Bibliography"/>
        <w:rPr>
          <w:rFonts w:ascii="Calibri" w:hAnsi="Calibri" w:cs="Calibri"/>
        </w:rPr>
      </w:pPr>
      <w:r>
        <w:rPr>
          <w:rFonts w:cs="Calibri"/>
        </w:rPr>
        <w:t>Steinmetz, R., Srirattanaporn, S., Mor-Tip, J., Seuaturien, N., 2014. Can community outreach alleviate poaching pressure and recover wildlife in South-East Asian protected areas? J. Appl. Ecol. 51, 1469–1478. https://doi.org/10.1111/1365-2664.12239</w:t>
      </w:r>
    </w:p>
    <w:p w14:paraId="0CF599EC" w14:textId="77777777" w:rsidR="00253AB2" w:rsidRDefault="003008FF">
      <w:pPr>
        <w:pStyle w:val="Bibliography"/>
        <w:rPr>
          <w:rFonts w:ascii="Calibri" w:hAnsi="Calibri" w:cs="Calibri"/>
        </w:rPr>
      </w:pPr>
      <w:r>
        <w:rPr>
          <w:rFonts w:cs="Calibri"/>
        </w:rPr>
        <w:t>Torres, E., Zeidan, R., 2016. The life-cycle of national development banks: The experience of Brazil’s BNDES. Q. Rev. Econ. Finance, Special Issue: Is there a Brazilian Development “Model”? 62, 97–104. https://doi.org/10.1016/j.qref.2016.07.006</w:t>
      </w:r>
    </w:p>
    <w:p w14:paraId="451E9AD2" w14:textId="77777777" w:rsidR="00253AB2" w:rsidRDefault="003008FF">
      <w:pPr>
        <w:pStyle w:val="Bibliography"/>
        <w:rPr>
          <w:rFonts w:ascii="Calibri" w:hAnsi="Calibri" w:cs="Calibri"/>
        </w:rPr>
      </w:pPr>
      <w:r>
        <w:rPr>
          <w:rFonts w:cs="Calibri"/>
        </w:rPr>
        <w:t>Tulloch, V.J.D., Turschwell, M.P., Giffin, A.L., Halpern, B.S., Connolly, R., Griffiths, L., Frazer, M., Brown, C.J., 2020. Linking threat maps with management to guide conservation investment. Biol. Conserv. 245, 108527. https://doi.org/10.1016/j.biocon.2020.108527</w:t>
      </w:r>
    </w:p>
    <w:p w14:paraId="42264AF2" w14:textId="77777777" w:rsidR="00253AB2" w:rsidRDefault="003008FF">
      <w:pPr>
        <w:pStyle w:val="Bibliography"/>
        <w:rPr>
          <w:rFonts w:ascii="Calibri" w:hAnsi="Calibri" w:cs="Calibri"/>
        </w:rPr>
      </w:pPr>
      <w:r>
        <w:rPr>
          <w:rFonts w:cs="Calibri"/>
        </w:rPr>
        <w:t>Utami, N.W.F., Wirawan, I.G.P., Firn, J., Kepakisan, A.N.K., Kusdyana, I.P.G.A., Nicol, S., Carwardine, J., 2020. Prioritizing management strategies to achieve multiple outcomes in a globally significant Indonesian protected area. Conserv. Sci. Pract. 2, e157. https://doi.org/10.1111/csp2.157</w:t>
      </w:r>
    </w:p>
    <w:p w14:paraId="52160BE4" w14:textId="77777777" w:rsidR="00253AB2" w:rsidRDefault="003008FF">
      <w:pPr>
        <w:pStyle w:val="Bibliography"/>
        <w:rPr>
          <w:rFonts w:ascii="Calibri" w:hAnsi="Calibri" w:cs="Calibri"/>
        </w:rPr>
      </w:pPr>
      <w:r>
        <w:rPr>
          <w:rFonts w:cs="Calibri"/>
        </w:rPr>
        <w:t>Waithaka, J., Dudley, N., Alvarez, M., Arguedas Mora, S., Chapman, S., Figgis, P., Fitzsimons, J., Gallon, S., Gray, T.N.E., Kim, M., Pasha, M.K.S., Perkin, S., Roig-Boixeda, P., Sierra, C., Valverde, A., Wong, M., 2021. Impacts of COVID-19 on protected and conserved areas: A global overview and regional perspectives. PARKS 27, 41–56.</w:t>
      </w:r>
    </w:p>
    <w:p w14:paraId="32D30BD6" w14:textId="77777777" w:rsidR="00253AB2" w:rsidRDefault="003008FF">
      <w:pPr>
        <w:pStyle w:val="Bibliography"/>
        <w:rPr>
          <w:rFonts w:ascii="Calibri" w:hAnsi="Calibri" w:cs="Calibri"/>
        </w:rPr>
      </w:pPr>
      <w:r>
        <w:rPr>
          <w:rFonts w:cs="Calibri"/>
        </w:rPr>
        <w:t>Waldron, A., Mooers, A.O., Miller, D.C., Nibbelink, N., Redding, D., Kuhn, T.S., Roberts, J.T., Gittleman, J.L., 2013. Targeting global conservation funding to limit immediate biodiversity declines. Proc. Natl. Acad. Sci. 110, 12144–12148. https://doi.org/10.1073/pnas.1221370110</w:t>
      </w:r>
    </w:p>
    <w:p w14:paraId="6579DAB2" w14:textId="77777777" w:rsidR="00253AB2" w:rsidRDefault="003008FF">
      <w:pPr>
        <w:pStyle w:val="Bibliography"/>
        <w:rPr>
          <w:rFonts w:ascii="Calibri" w:hAnsi="Calibri" w:cs="Calibri"/>
        </w:rPr>
      </w:pPr>
      <w:r>
        <w:rPr>
          <w:rFonts w:cs="Calibri"/>
        </w:rPr>
        <w:t>Wilson, E.O., 1999. Consilience: The Unity of Knowledge. Vintage Books.</w:t>
      </w:r>
    </w:p>
    <w:p w14:paraId="0EC7C339" w14:textId="77777777" w:rsidR="00253AB2" w:rsidRDefault="003008FF">
      <w:pPr>
        <w:pStyle w:val="Bibliography"/>
        <w:rPr>
          <w:rFonts w:ascii="Calibri" w:hAnsi="Calibri" w:cs="Calibri"/>
        </w:rPr>
      </w:pPr>
      <w:r>
        <w:rPr>
          <w:rFonts w:cs="Calibri"/>
        </w:rPr>
        <w:t>Wilson, K.A., McBride, M.F., Bode, M., Possingham, H.P., 2006. Prioritizing global conservation efforts. Nature 440, 337–340. https://doi.org/10.1038/nature04366</w:t>
      </w:r>
    </w:p>
    <w:p w14:paraId="20990C0B" w14:textId="77777777" w:rsidR="00253AB2" w:rsidRDefault="003008FF">
      <w:pPr>
        <w:pStyle w:val="Bibliography"/>
        <w:rPr>
          <w:rFonts w:ascii="Calibri" w:hAnsi="Calibri" w:cs="Calibri"/>
        </w:rPr>
      </w:pPr>
      <w:r>
        <w:rPr>
          <w:rFonts w:cs="Calibri"/>
        </w:rPr>
        <w:t>Wittemyer, G., 2011. Effects of Economic Downturns on Mortality of Wild African Elephants. Conserv. Biol. 25, 1002–1009. https://doi.org/10.1111/j.1523-1739.2011.01713.x</w:t>
      </w:r>
    </w:p>
    <w:p w14:paraId="2A6FCD87" w14:textId="77777777" w:rsidR="00253AB2" w:rsidRDefault="003008FF">
      <w:pPr>
        <w:pStyle w:val="Bibliography"/>
        <w:rPr>
          <w:rFonts w:ascii="Calibri" w:hAnsi="Calibri" w:cs="Calibri"/>
        </w:rPr>
      </w:pPr>
      <w:r>
        <w:rPr>
          <w:rFonts w:cs="Calibri"/>
        </w:rPr>
        <w:t>Wittemyer, G., Elsen, P., Bean, W.T., Burton, A.C.O., Brashares, J.S., 2008. Accelerated Human Population Growth at Protected Area Edges. Science 321, 123–126. https://doi.org/10.1126/science.1158900</w:t>
      </w:r>
    </w:p>
    <w:p w14:paraId="1E2C6B1E" w14:textId="77777777" w:rsidR="00253AB2" w:rsidRDefault="003008FF">
      <w:pPr>
        <w:pStyle w:val="Bibliography"/>
        <w:rPr>
          <w:rFonts w:ascii="Calibri" w:hAnsi="Calibri" w:cs="Calibri"/>
        </w:rPr>
      </w:pPr>
      <w:r>
        <w:rPr>
          <w:rFonts w:cs="Calibri"/>
        </w:rPr>
        <w:t>Zheng, H., Robinson, B.E., Liang, Y.-C., Polasky, S., Ma, D.-C., Wang, F.-C., Ruckelshaus, M., Ouyang, Z.-Y., Daily, G.C., 2013. Benefits, costs, and livelihood implications of a regional payment for ecosystem service program. Proc. Natl. Acad. Sci. 110, 16681–16686. https://doi.org/10.1073/pnas.1312324110</w:t>
      </w:r>
    </w:p>
    <w:p w14:paraId="291624C8" w14:textId="77777777" w:rsidR="00253AB2" w:rsidRDefault="00253AB2"/>
    <w:sectPr w:rsidR="00253AB2">
      <w:pgSz w:w="11906" w:h="16838"/>
      <w:pgMar w:top="1440" w:right="1440" w:bottom="1440" w:left="1440" w:header="0" w:footer="0" w:gutter="0"/>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Nils Bunnefeld" w:date="2021-09-23T10:09:00Z" w:initials="NB">
    <w:p w14:paraId="0E153449" w14:textId="77777777" w:rsidR="00253AB2" w:rsidRDefault="003008FF">
      <w:r>
        <w:rPr>
          <w:rFonts w:ascii="Liberation Serif" w:eastAsia="DejaVu Sans" w:hAnsi="Liberation Serif" w:cs="DejaVu Sans"/>
          <w:sz w:val="24"/>
          <w:szCs w:val="24"/>
          <w:lang w:val="en-US" w:bidi="en-US"/>
        </w:rPr>
        <w:t xml:space="preserve">From here, there are no more references, would be good to find something relevant or reuse a few so that you show that this is not your own opinion. You can also use reports and grey literature here from NGOs, it doesn’t all have to be peer-reviewed, it may be useful to say that there is a gap in the peer-reviewed literature, which will be a good point to make for publishing this. </w:t>
      </w:r>
    </w:p>
  </w:comment>
  <w:comment w:id="20" w:author="Matthew Nuttall" w:date="2021-09-29T14:51:00Z" w:initials="MN">
    <w:p w14:paraId="5E838406" w14:textId="77777777" w:rsidR="00253AB2" w:rsidRDefault="003008FF">
      <w:r>
        <w:rPr>
          <w:rFonts w:ascii="Liberation Serif" w:eastAsia="DejaVu Sans" w:hAnsi="Liberation Serif" w:cs="DejaVu Sans"/>
          <w:sz w:val="24"/>
          <w:szCs w:val="24"/>
          <w:lang w:val="en-US" w:bidi="en-US"/>
        </w:rPr>
        <w:t>I have added quite a few more references now.</w:t>
      </w:r>
    </w:p>
    <w:p w14:paraId="766CBA29" w14:textId="77777777" w:rsidR="00253AB2" w:rsidRDefault="00253AB2"/>
    <w:p w14:paraId="442EAAE2" w14:textId="77777777" w:rsidR="00253AB2" w:rsidRDefault="003008FF">
      <w:r>
        <w:rPr>
          <w:rFonts w:ascii="Liberation Serif" w:eastAsia="DejaVu Sans" w:hAnsi="Liberation Serif" w:cs="DejaVu Sans"/>
          <w:sz w:val="24"/>
          <w:szCs w:val="24"/>
          <w:lang w:val="en-US" w:bidi="en-US"/>
        </w:rPr>
        <w:t>I mention the gap in the literature in the first sentence of the paragraph. Do you think I should move it to the end?</w:t>
      </w:r>
    </w:p>
  </w:comment>
  <w:comment w:id="38" w:author="Matthew Nuttall" w:date="2021-10-08T11:46:00Z" w:initials="MN">
    <w:p w14:paraId="4D5E80D5" w14:textId="77777777" w:rsidR="00253AB2" w:rsidRDefault="003008FF">
      <w:r>
        <w:rPr>
          <w:rFonts w:ascii="Liberation Serif" w:eastAsia="DejaVu Sans" w:hAnsi="Liberation Serif" w:cs="DejaVu Sans"/>
          <w:sz w:val="24"/>
          <w:szCs w:val="24"/>
          <w:lang w:val="en-US" w:bidi="en-US"/>
        </w:rPr>
        <w:t>New sentence based on Nils’ comment below</w:t>
      </w:r>
    </w:p>
  </w:comment>
  <w:comment w:id="69" w:author="Matthew Nuttall" w:date="2021-10-08T11:54:00Z" w:initials="MN">
    <w:p w14:paraId="3D815853" w14:textId="77777777" w:rsidR="00253AB2" w:rsidRDefault="003008FF">
      <w:r>
        <w:rPr>
          <w:rFonts w:ascii="Liberation Serif" w:eastAsia="DejaVu Sans" w:hAnsi="Liberation Serif" w:cs="DejaVu Sans"/>
          <w:sz w:val="24"/>
          <w:szCs w:val="24"/>
          <w:lang w:val="en-US" w:bidi="en-US"/>
        </w:rPr>
        <w:t>New sentence based on Nils’ comments below</w:t>
      </w:r>
    </w:p>
  </w:comment>
  <w:comment w:id="80" w:author="Brad Duthie" w:date="2021-11-07T23:50:00Z" w:initials="BD">
    <w:p w14:paraId="2626460A" w14:textId="77777777" w:rsidR="00253AB2" w:rsidRDefault="003008FF">
      <w:r>
        <w:rPr>
          <w:rFonts w:ascii="Calibri" w:hAnsi="Calibri"/>
          <w:sz w:val="20"/>
        </w:rPr>
        <w:t>This is very minor, and kind of a philosophical point, but I would use ‘hypotheses’ rather than ‘theories’ here.</w:t>
      </w:r>
    </w:p>
  </w:comment>
  <w:comment w:id="82" w:author="Brad Duthie" w:date="2021-11-07T23:51:00Z" w:initials="BD">
    <w:p w14:paraId="2559B7F7" w14:textId="77777777" w:rsidR="00253AB2" w:rsidRDefault="003008FF">
      <w:r>
        <w:rPr>
          <w:rFonts w:ascii="Calibri" w:hAnsi="Calibri"/>
          <w:sz w:val="20"/>
        </w:rPr>
        <w:t>Relatedly, and feel free to just totally disagree, I wouldn’t say that models can test theory per se – only data from observations or experiments can really do that. I would say that the role of modelling is to develop theory, including conceptually clarifying ideas and generating hypotheses that can be tested with data.</w:t>
      </w:r>
    </w:p>
  </w:comment>
  <w:comment w:id="95" w:author="Nils Bunnefeld" w:date="2021-09-23T10:13:00Z" w:initials="NB">
    <w:p w14:paraId="7DF33965" w14:textId="77777777" w:rsidR="00253AB2" w:rsidRDefault="003008FF">
      <w:r>
        <w:rPr>
          <w:rFonts w:ascii="Liberation Serif" w:eastAsia="DejaVu Sans" w:hAnsi="Liberation Serif" w:cs="DejaVu Sans"/>
          <w:sz w:val="24"/>
          <w:szCs w:val="24"/>
          <w:lang w:val="en-US" w:bidi="en-US"/>
        </w:rPr>
        <w:t xml:space="preserve">Following on from my comment above, if you have time, then it would be good to state at the end of each paragraph, whether the issue you are covering is already well covered in the literature, where the gap is, and if you can what you are doing about it. Just one sentence can make a real difference to let the reader know how each paragraph relates to your study and your motivation to carry out the study. </w:t>
      </w:r>
    </w:p>
  </w:comment>
  <w:comment w:id="96" w:author="Matthew Nuttall" w:date="2021-10-08T12:00:00Z" w:initials="MN">
    <w:p w14:paraId="76EDE082" w14:textId="77777777" w:rsidR="00253AB2" w:rsidRDefault="003008FF">
      <w:r>
        <w:rPr>
          <w:rFonts w:ascii="Liberation Serif" w:eastAsia="DejaVu Sans" w:hAnsi="Liberation Serif" w:cs="DejaVu Sans"/>
          <w:sz w:val="24"/>
          <w:szCs w:val="24"/>
          <w:lang w:val="en-US" w:bidi="en-US"/>
        </w:rPr>
        <w:t>I have added a couple of sentences to a couple of the paragraphs above (I’ve commented on them so you can find them), pointing out the lack of research in those areas. I have not done it for the other paragraphs as they have got some form of statement about the lack of research or the knowledge gaps already, just not perhaps at the end of the paragraph. If you think they need to be at the end of the paragraphs, I can try and restructure the paragraphs</w:t>
      </w:r>
    </w:p>
  </w:comment>
  <w:comment w:id="99" w:author="Brad Duthie" w:date="2021-11-07T23:53:00Z" w:initials="BD">
    <w:p w14:paraId="1ECACF25" w14:textId="77777777" w:rsidR="00253AB2" w:rsidRDefault="003008FF">
      <w:r>
        <w:rPr>
          <w:rFonts w:ascii="Calibri" w:hAnsi="Calibri"/>
          <w:sz w:val="20"/>
        </w:rPr>
        <w:t>Minor GMSE point (sorry if I said this incorrectly somewhere earlier) – scaring happens to resources, not cells. So if an individual scares, only one resource actually moves, not all of the resources on the cell.</w:t>
      </w:r>
    </w:p>
  </w:comment>
  <w:comment w:id="102" w:author="Matthew Nuttall" w:date="2021-10-08T14:45:00Z" w:initials="MN">
    <w:p w14:paraId="657971EA" w14:textId="77777777" w:rsidR="00253AB2" w:rsidRDefault="003008FF">
      <w:r>
        <w:rPr>
          <w:rFonts w:ascii="Liberation Serif" w:eastAsia="DejaVu Sans" w:hAnsi="Liberation Serif" w:cs="DejaVu Sans"/>
          <w:sz w:val="24"/>
          <w:szCs w:val="24"/>
          <w:lang w:val="en-US" w:bidi="en-US"/>
        </w:rPr>
        <w:t>Is this better Brad?</w:t>
      </w:r>
    </w:p>
  </w:comment>
  <w:comment w:id="105" w:author="Brad Duthie" w:date="2021-11-07T23:54:00Z" w:initials="BD">
    <w:p w14:paraId="7F14160A" w14:textId="77777777" w:rsidR="00253AB2" w:rsidRDefault="003008FF">
      <w:r>
        <w:rPr>
          <w:rFonts w:ascii="Calibri" w:hAnsi="Calibri"/>
          <w:sz w:val="20"/>
        </w:rPr>
        <w:t>If you have the space, it might be worth linking this maximisation of utility to the ‘fitness’ of the genetic algorithm described above, as fitness is defined by the predicted increase in utility in the GA.</w:t>
      </w:r>
    </w:p>
  </w:comment>
  <w:comment w:id="107" w:author="Brad Duthie" w:date="2021-11-07T23:55:00Z" w:initials="BD">
    <w:p w14:paraId="409E7D63" w14:textId="77777777" w:rsidR="00253AB2" w:rsidRDefault="003008FF">
      <w:r>
        <w:rPr>
          <w:rFonts w:ascii="Calibri" w:hAnsi="Calibri"/>
          <w:sz w:val="20"/>
        </w:rPr>
        <w:t>Not sure if this is needed?</w:t>
      </w:r>
    </w:p>
  </w:comment>
  <w:comment w:id="109" w:author="Brad Duthie" w:date="2021-11-07T23:56:00Z" w:initials="BD">
    <w:p w14:paraId="1B3D0D44" w14:textId="77777777" w:rsidR="00253AB2" w:rsidRDefault="003008FF">
      <w:r>
        <w:rPr>
          <w:rFonts w:ascii="Calibri" w:hAnsi="Calibri"/>
          <w:sz w:val="20"/>
        </w:rPr>
        <w:t>Just to avoid interpretation as Y times r and R times t, it might be good to put r and t in as subscripts? Also, might want to use a capital “T” if ‘t’ is used for time steps later?</w:t>
      </w:r>
    </w:p>
  </w:comment>
  <w:comment w:id="120" w:author="Brad Duthie" w:date="2021-11-07T23:58:00Z" w:initials="BD">
    <w:p w14:paraId="1032BC6D" w14:textId="77777777" w:rsidR="00253AB2" w:rsidRDefault="003008FF">
      <w:r>
        <w:rPr>
          <w:rFonts w:ascii="Calibri" w:hAnsi="Calibri"/>
          <w:sz w:val="20"/>
        </w:rPr>
        <w:t>Here too, just to avoid confusion that MB is M times B, I would probably put ‘B’ in subscripts (note the use of ‘t’ here for timestep, so probably should have something else above for indicating trees).</w:t>
      </w:r>
    </w:p>
  </w:comment>
  <w:comment w:id="121" w:author="Brad Duthie" w:date="2021-11-07T23:58:00Z" w:initials="BD">
    <w:p w14:paraId="05736975" w14:textId="77777777" w:rsidR="00253AB2" w:rsidRDefault="003008FF">
      <w:r>
        <w:rPr>
          <w:rFonts w:ascii="Calibri" w:hAnsi="Calibri"/>
          <w:sz w:val="20"/>
        </w:rPr>
        <w:t>I would write as (1, 2, ..., 49, 50), just because I think the 1:50 notation is specific to R (and maybe a couple other languages).</w:t>
      </w:r>
    </w:p>
  </w:comment>
  <w:comment w:id="122" w:author="Brad Duthie" w:date="2021-11-07T23:59:00Z" w:initials="BD">
    <w:p w14:paraId="37A16866" w14:textId="77777777" w:rsidR="00253AB2" w:rsidRDefault="003008FF">
      <w:r>
        <w:rPr>
          <w:rFonts w:ascii="Calibri" w:hAnsi="Calibri"/>
          <w:sz w:val="20"/>
        </w:rPr>
        <w:t>I think you need ‘b’ to be a function of f_i, \psi_i, and A_i too,</w:t>
      </w:r>
    </w:p>
    <w:p w14:paraId="462EE20D" w14:textId="77777777" w:rsidR="00253AB2" w:rsidRDefault="00253AB2"/>
    <w:p w14:paraId="0FA2F421" w14:textId="77777777" w:rsidR="00253AB2" w:rsidRDefault="003008FF">
      <w:r>
        <w:rPr>
          <w:sz w:val="20"/>
        </w:rPr>
        <w:t>b_i (t, f_i, \psi_i, A_i).</w:t>
      </w:r>
    </w:p>
  </w:comment>
  <w:comment w:id="127" w:author="Brad Duthie" w:date="2021-09-22T23:14:00Z" w:initials="BD">
    <w:p w14:paraId="797C3C93" w14:textId="77777777" w:rsidR="00253AB2" w:rsidRDefault="003008FF">
      <w:r>
        <w:rPr>
          <w:rFonts w:ascii="Calibri" w:eastAsia="DejaVu Sans" w:hAnsi="Calibri" w:cs="DejaVu Sans"/>
          <w:sz w:val="20"/>
          <w:szCs w:val="24"/>
          <w:lang w:val="en-US" w:bidi="en-US"/>
        </w:rPr>
        <w:t xml:space="preserve">Here and with the summation above for ‘trj’, I think you need to be explicit about what is being summed. E.g., for the sum on the bottom, \sum_{i = 1}^{N} x_{i} (let me know if you want me to write this out and put it in an image, but you can see with it looks like with  </w:t>
      </w:r>
    </w:p>
  </w:comment>
  <w:comment w:id="128" w:author="Matthew Nuttall" w:date="2021-10-11T09:23:00Z" w:initials="MN">
    <w:p w14:paraId="2E2CC226" w14:textId="77777777" w:rsidR="00253AB2" w:rsidRDefault="003008FF">
      <w:r>
        <w:rPr>
          <w:rFonts w:ascii="Liberation Serif" w:eastAsia="DejaVu Sans" w:hAnsi="Liberation Serif" w:cs="DejaVu Sans"/>
          <w:sz w:val="24"/>
          <w:szCs w:val="24"/>
          <w:lang w:val="en-US" w:bidi="en-US"/>
        </w:rPr>
        <w:t>Equation edited. Is this correct now Brad?</w:t>
      </w:r>
    </w:p>
  </w:comment>
  <w:comment w:id="130" w:author="Brad Duthie" w:date="2021-11-08T00:01:00Z" w:initials="BD">
    <w:p w14:paraId="0620F144" w14:textId="77777777" w:rsidR="00253AB2" w:rsidRDefault="003008FF">
      <w:r>
        <w:rPr>
          <w:rFonts w:ascii="Calibri" w:hAnsi="Calibri"/>
          <w:i/>
          <w:sz w:val="16"/>
        </w:rPr>
        <w:t>Reply to Matthew Nuttall (11/10/2021, 09:23): "..."</w:t>
      </w:r>
    </w:p>
    <w:p w14:paraId="38D47FCA" w14:textId="77777777" w:rsidR="00253AB2" w:rsidRDefault="003008FF">
      <w:r>
        <w:rPr>
          <w:rFonts w:ascii="Liberation Serif" w:eastAsia="DejaVu Sans" w:hAnsi="Liberation Serif" w:cs="DejaVu Sans"/>
          <w:sz w:val="20"/>
          <w:szCs w:val="24"/>
        </w:rPr>
        <w:t>Yes, looks good, but you need to set this expression equal to something (e.g., a variable indicating manager budget – maybe M_B,i?).</w:t>
      </w:r>
    </w:p>
  </w:comment>
  <w:comment w:id="131" w:author="Brad Duthie" w:date="2021-11-08T00:03:00Z" w:initials="BD">
    <w:p w14:paraId="4B374A2A" w14:textId="77777777" w:rsidR="00253AB2" w:rsidRDefault="003008FF">
      <w:r>
        <w:rPr>
          <w:rFonts w:ascii="Calibri" w:hAnsi="Calibri"/>
          <w:sz w:val="20"/>
        </w:rPr>
        <w:t>Same thing here with using subscripts. Note that there is nothing technically wrong with ‘CR’ being a single variable, but it does risk a bit of confusion.</w:t>
      </w:r>
    </w:p>
  </w:comment>
  <w:comment w:id="132" w:author="Brad Duthie" w:date="2021-09-22T23:23:00Z" w:initials="BD">
    <w:p w14:paraId="232508AC" w14:textId="77777777" w:rsidR="00253AB2" w:rsidRDefault="003008FF">
      <w:r>
        <w:rPr>
          <w:rFonts w:ascii="Calibri" w:eastAsia="DejaVu Sans" w:hAnsi="Calibri" w:cs="DejaVu Sans"/>
          <w:sz w:val="20"/>
          <w:szCs w:val="24"/>
          <w:lang w:val="en-US" w:bidi="en-US"/>
        </w:rPr>
        <w:t>I’m confused by this statement; all of them had a felling count increasing linearly, so why would this be relevant for differentiating which scenario retained the highest number of trees?</w:t>
      </w:r>
    </w:p>
  </w:comment>
  <w:comment w:id="133" w:author="Matthew Nuttall" w:date="2021-10-08T16:44:00Z" w:initials="MN">
    <w:p w14:paraId="5ECA7909" w14:textId="77777777" w:rsidR="00253AB2" w:rsidRDefault="003008FF">
      <w:r>
        <w:rPr>
          <w:rFonts w:ascii="Liberation Serif" w:eastAsia="DejaVu Sans" w:hAnsi="Liberation Serif" w:cs="DejaVu Sans"/>
          <w:sz w:val="24"/>
          <w:szCs w:val="24"/>
          <w:lang w:val="en-US" w:bidi="en-US"/>
        </w:rPr>
        <w:t>Not all of them had increasing felling counts. For example, scenario 2 had a decreasing count of felling actions, and scenario 3 has a fluctuating count of felling actions (see Figure 5)</w:t>
      </w:r>
    </w:p>
  </w:comment>
  <w:comment w:id="134" w:author="Brad Duthie" w:date="2021-11-08T00:04:00Z" w:initials="BD">
    <w:p w14:paraId="18924436" w14:textId="77777777" w:rsidR="00253AB2" w:rsidRDefault="003008FF">
      <w:r>
        <w:rPr>
          <w:rFonts w:ascii="Calibri" w:hAnsi="Calibri"/>
          <w:sz w:val="20"/>
        </w:rPr>
        <w:t>Should this be ‘a worse’?</w:t>
      </w:r>
    </w:p>
  </w:comment>
  <w:comment w:id="135" w:author="Matthew Nuttall" w:date="2021-11-15T14:25:00Z" w:initials="MN">
    <w:p w14:paraId="00E80E1A" w14:textId="39F4547E" w:rsidR="00C44F76" w:rsidRDefault="00C44F76">
      <w:pPr>
        <w:pStyle w:val="CommentText"/>
      </w:pPr>
      <w:r>
        <w:rPr>
          <w:rStyle w:val="CommentReference"/>
        </w:rPr>
        <w:annotationRef/>
      </w:r>
      <w:r>
        <w:t>Look at Emma Bush’s plots in her chapter 2. Maybe try making the lines black, and then making S4 ribbon solid, with only the S5 ribbon transparent.</w:t>
      </w:r>
    </w:p>
  </w:comment>
  <w:comment w:id="139" w:author="Nils Bunnefeld" w:date="2021-09-23T10:38:00Z" w:initials="NB">
    <w:p w14:paraId="3E4F7B59" w14:textId="77777777" w:rsidR="00253AB2" w:rsidRDefault="003008FF">
      <w:r>
        <w:rPr>
          <w:rFonts w:ascii="Liberation Serif" w:eastAsia="DejaVu Sans" w:hAnsi="Liberation Serif" w:cs="DejaVu Sans"/>
          <w:sz w:val="24"/>
          <w:szCs w:val="24"/>
          <w:lang w:val="en-US" w:bidi="en-US"/>
        </w:rPr>
        <w:t xml:space="preserve">Id there are no references that back this up, not even in the grey literature, then this is pretty novel. It feels to me that we need to acknowledge somehow here that someone will have said this before, even if it is in the grey literature or on websites or policy documents. </w:t>
      </w:r>
    </w:p>
    <w:p w14:paraId="0A3BD3DC" w14:textId="77777777" w:rsidR="00253AB2" w:rsidRDefault="003008FF">
      <w:r>
        <w:rPr>
          <w:rFonts w:ascii="Liberation Serif" w:eastAsia="DejaVu Sans" w:hAnsi="Liberation Serif" w:cs="DejaVu Sans"/>
          <w:sz w:val="24"/>
          <w:szCs w:val="24"/>
          <w:lang w:val="en-US" w:bidi="en-US"/>
        </w:rPr>
        <w:t xml:space="preserve">Kate and Phil – any suggestions? </w:t>
      </w:r>
    </w:p>
  </w:comment>
  <w:comment w:id="140" w:author="Matthew Nuttall" w:date="2021-10-11T09:49:00Z" w:initials="MN">
    <w:p w14:paraId="343B602F" w14:textId="77777777" w:rsidR="00253AB2" w:rsidRDefault="003008FF">
      <w:r>
        <w:rPr>
          <w:rFonts w:ascii="Liberation Serif" w:eastAsia="DejaVu Sans" w:hAnsi="Liberation Serif" w:cs="DejaVu Sans"/>
          <w:sz w:val="24"/>
          <w:szCs w:val="24"/>
          <w:lang w:val="en-US" w:bidi="en-US"/>
        </w:rPr>
        <w:t>I assume you’re talking about the general messages from the whole paragraph? If so, then I genuinely can’t find any references that say this. I have found one book chapter (see next comment below) that discusses the negative aspects of the short-term project cycles, and I have found refs about how decreases in funding are bad (added to the intro), but nothing as explicit as this, where the effect of grant cycles is actually investigated or the comparison between different funding strategies. If others know of any references that would be awesome. If not, perhaps I can add a sentence or two, as you suggest, saying something like “It is likely that these effects are known within the conservation community but to our knowledge these have never been published…etc.”</w:t>
      </w:r>
    </w:p>
  </w:comment>
  <w:comment w:id="142" w:author="Matthew Nuttall" w:date="2021-10-14T10:28:00Z" w:initials="MN">
    <w:p w14:paraId="64E5CCEE" w14:textId="77777777" w:rsidR="00253AB2" w:rsidRDefault="003008FF">
      <w:r>
        <w:rPr>
          <w:rFonts w:ascii="Liberation Serif" w:eastAsia="DejaVu Sans" w:hAnsi="Liberation Serif" w:cs="DejaVu Sans"/>
          <w:sz w:val="24"/>
          <w:szCs w:val="24"/>
          <w:lang w:val="en-US" w:bidi="en-US"/>
        </w:rPr>
        <w:t>This is the only reference I have found so far that talks about short-term projects / funding cycles and their effect on conservation programmes. But it is not an empirical study, it is a book chapter</w:t>
      </w:r>
    </w:p>
  </w:comment>
  <w:comment w:id="143" w:author="Matthew Nuttall" w:date="2021-10-08T17:08:00Z" w:initials="MN">
    <w:p w14:paraId="5EF3A8D7" w14:textId="77777777" w:rsidR="00253AB2" w:rsidRDefault="003008FF">
      <w:r>
        <w:rPr>
          <w:rFonts w:ascii="Liberation Serif" w:eastAsia="DejaVu Sans" w:hAnsi="Liberation Serif" w:cs="DejaVu Sans"/>
          <w:sz w:val="24"/>
          <w:szCs w:val="24"/>
          <w:lang w:val="en-US" w:bidi="en-US"/>
        </w:rPr>
        <w:t>Added this caveat about assumptions about timescales as Brad suggested. I wonder whether I actually need an entire paragraph about assumptions, as simulation studies like this that simplify a system so much make a bunch of assumptions. Should I be more explicit about the major ones in a dedicated paragraph?</w:t>
      </w:r>
    </w:p>
  </w:comment>
  <w:comment w:id="145" w:author="Brad Duthie" w:date="2021-11-08T00:05:00Z" w:initials="BD">
    <w:p w14:paraId="44A12CE7" w14:textId="77777777" w:rsidR="00253AB2" w:rsidRDefault="003008FF">
      <w:r>
        <w:rPr>
          <w:rFonts w:ascii="Calibri" w:hAnsi="Calibri"/>
          <w:i/>
          <w:sz w:val="16"/>
        </w:rPr>
        <w:t>Reply to Matthew Nuttall (08/10/2021, 17:08): "..."</w:t>
      </w:r>
    </w:p>
    <w:p w14:paraId="764469DD" w14:textId="77777777" w:rsidR="00253AB2" w:rsidRDefault="003008FF">
      <w:r>
        <w:rPr>
          <w:rFonts w:ascii="Liberation Serif" w:eastAsia="DejaVu Sans" w:hAnsi="Liberation Serif" w:cs="DejaVu Sans"/>
          <w:sz w:val="20"/>
          <w:szCs w:val="24"/>
        </w:rPr>
        <w:t>This is generally a good idea – I would focus on the most relevant ones; specifically ones that might lead to qualitatively different outcomes if relaxed.</w:t>
      </w:r>
    </w:p>
  </w:comment>
  <w:comment w:id="146" w:author="Brad Duthie" w:date="2021-11-08T00:06:00Z" w:initials="BD">
    <w:p w14:paraId="399E3C38" w14:textId="77777777" w:rsidR="00253AB2" w:rsidRDefault="003008FF">
      <w:r>
        <w:rPr>
          <w:rFonts w:ascii="Calibri" w:hAnsi="Calibri"/>
          <w:sz w:val="20"/>
        </w:rPr>
        <w:t>Again, feel free to just ignore this, but I think a really key conceptual point that you’ve uncovered here is that periods of low budget have way more potential to damage the system than periods of high budget have to benefit them. It seems that a key take-home from this could be ‘do all you can to avoid a budget crash’, or more boldly ‘long-term management is only as good as it’s worst year’ (obviously an exaggeration, but you get the idea). The point seems to be that it’s important to keep the lights on at all cost, even if it stops you from getting big windfalls of budget. Has this point been made in the literature? If not, I think it’s an important one.</w:t>
      </w:r>
    </w:p>
  </w:comment>
  <w:comment w:id="152" w:author="Nils Bunnefeld" w:date="2021-09-23T10:42:00Z" w:initials="NB">
    <w:p w14:paraId="067910C8" w14:textId="77777777" w:rsidR="00253AB2" w:rsidRDefault="003008FF">
      <w:r>
        <w:rPr>
          <w:rFonts w:ascii="Liberation Serif" w:eastAsia="DejaVu Sans" w:hAnsi="Liberation Serif" w:cs="DejaVu Sans"/>
          <w:sz w:val="24"/>
          <w:szCs w:val="24"/>
          <w:lang w:val="en-US" w:bidi="en-US"/>
        </w:rPr>
        <w:t xml:space="preserve">This section also needs some references. </w:t>
      </w:r>
    </w:p>
  </w:comment>
  <w:comment w:id="153" w:author="Matthew Nuttall" w:date="2021-10-11T14:51:00Z" w:initials="MN">
    <w:p w14:paraId="6D85735D" w14:textId="77777777" w:rsidR="00253AB2" w:rsidRDefault="003008FF">
      <w:r>
        <w:rPr>
          <w:rFonts w:ascii="Liberation Serif" w:eastAsia="DejaVu Sans" w:hAnsi="Liberation Serif" w:cs="DejaVu Sans"/>
          <w:sz w:val="24"/>
          <w:szCs w:val="24"/>
          <w:lang w:val="en-US" w:bidi="en-US"/>
        </w:rPr>
        <w:t>Added a bunch of refs to these two paragraphs. I can’t find a reference for this final sentence though….!?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153449" w15:done="0"/>
  <w15:commentEx w15:paraId="442EAAE2" w15:done="0"/>
  <w15:commentEx w15:paraId="4D5E80D5" w15:done="0"/>
  <w15:commentEx w15:paraId="3D815853" w15:done="0"/>
  <w15:commentEx w15:paraId="2626460A" w15:done="0"/>
  <w15:commentEx w15:paraId="2559B7F7" w15:done="0"/>
  <w15:commentEx w15:paraId="7DF33965" w15:done="0"/>
  <w15:commentEx w15:paraId="76EDE082" w15:done="0"/>
  <w15:commentEx w15:paraId="1ECACF25" w15:done="0"/>
  <w15:commentEx w15:paraId="657971EA" w15:done="0"/>
  <w15:commentEx w15:paraId="7F14160A" w15:done="0"/>
  <w15:commentEx w15:paraId="409E7D63" w15:done="0"/>
  <w15:commentEx w15:paraId="1B3D0D44" w15:done="0"/>
  <w15:commentEx w15:paraId="1032BC6D" w15:done="0"/>
  <w15:commentEx w15:paraId="05736975" w15:done="0"/>
  <w15:commentEx w15:paraId="0FA2F421" w15:done="0"/>
  <w15:commentEx w15:paraId="797C3C93" w15:done="0"/>
  <w15:commentEx w15:paraId="2E2CC226" w15:done="0"/>
  <w15:commentEx w15:paraId="38D47FCA" w15:done="0"/>
  <w15:commentEx w15:paraId="4B374A2A" w15:done="0"/>
  <w15:commentEx w15:paraId="232508AC" w15:done="0"/>
  <w15:commentEx w15:paraId="5ECA7909" w15:done="0"/>
  <w15:commentEx w15:paraId="18924436" w15:done="0"/>
  <w15:commentEx w15:paraId="00E80E1A" w15:done="0"/>
  <w15:commentEx w15:paraId="0A3BD3DC" w15:done="0"/>
  <w15:commentEx w15:paraId="343B602F" w15:done="0"/>
  <w15:commentEx w15:paraId="64E5CCEE" w15:done="0"/>
  <w15:commentEx w15:paraId="5EF3A8D7" w15:done="0"/>
  <w15:commentEx w15:paraId="764469DD" w15:done="0"/>
  <w15:commentEx w15:paraId="399E3C38" w15:done="0"/>
  <w15:commentEx w15:paraId="067910C8" w15:done="0"/>
  <w15:commentEx w15:paraId="6D8573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3558E" w16cex:dateUtc="2021-09-23T09:09:00Z"/>
  <w16cex:commentExtensible w16cex:durableId="2533558F" w16cex:dateUtc="2021-09-29T13:51:00Z"/>
  <w16cex:commentExtensible w16cex:durableId="25335590" w16cex:dateUtc="2021-10-08T10:46:00Z"/>
  <w16cex:commentExtensible w16cex:durableId="25335591" w16cex:dateUtc="2021-10-08T10:54:00Z"/>
  <w16cex:commentExtensible w16cex:durableId="25335592" w16cex:dateUtc="2021-11-07T23:50:00Z"/>
  <w16cex:commentExtensible w16cex:durableId="25335593" w16cex:dateUtc="2021-11-07T23:51:00Z"/>
  <w16cex:commentExtensible w16cex:durableId="25335594" w16cex:dateUtc="2021-09-23T09:13:00Z"/>
  <w16cex:commentExtensible w16cex:durableId="25335595" w16cex:dateUtc="2021-10-08T11:00:00Z"/>
  <w16cex:commentExtensible w16cex:durableId="25335596" w16cex:dateUtc="2021-11-07T23:53:00Z"/>
  <w16cex:commentExtensible w16cex:durableId="25335597" w16cex:dateUtc="2021-10-08T13:45:00Z"/>
  <w16cex:commentExtensible w16cex:durableId="25335598" w16cex:dateUtc="2021-11-07T23:54:00Z"/>
  <w16cex:commentExtensible w16cex:durableId="25335599" w16cex:dateUtc="2021-11-07T23:55:00Z"/>
  <w16cex:commentExtensible w16cex:durableId="2533559A" w16cex:dateUtc="2021-11-07T23:56:00Z"/>
  <w16cex:commentExtensible w16cex:durableId="2533559B" w16cex:dateUtc="2021-11-07T23:58:00Z"/>
  <w16cex:commentExtensible w16cex:durableId="2533559C" w16cex:dateUtc="2021-11-07T23:58:00Z"/>
  <w16cex:commentExtensible w16cex:durableId="2533559D" w16cex:dateUtc="2021-11-07T23:59:00Z"/>
  <w16cex:commentExtensible w16cex:durableId="2533559E" w16cex:dateUtc="2021-09-22T22:14:00Z"/>
  <w16cex:commentExtensible w16cex:durableId="2533559F" w16cex:dateUtc="2021-10-11T08:23:00Z"/>
  <w16cex:commentExtensible w16cex:durableId="253355A0" w16cex:dateUtc="2021-11-08T00:01:00Z"/>
  <w16cex:commentExtensible w16cex:durableId="253355A1" w16cex:dateUtc="2021-11-08T00:03:00Z"/>
  <w16cex:commentExtensible w16cex:durableId="253355A2" w16cex:dateUtc="2021-09-22T22:23:00Z"/>
  <w16cex:commentExtensible w16cex:durableId="253355A3" w16cex:dateUtc="2021-10-08T15:44:00Z"/>
  <w16cex:commentExtensible w16cex:durableId="253355A4" w16cex:dateUtc="2021-11-08T00:04:00Z"/>
  <w16cex:commentExtensible w16cex:durableId="253CEC66" w16cex:dateUtc="2021-11-15T14:25:00Z"/>
  <w16cex:commentExtensible w16cex:durableId="253355A5" w16cex:dateUtc="2021-09-23T09:38:00Z"/>
  <w16cex:commentExtensible w16cex:durableId="253355A6" w16cex:dateUtc="2021-10-11T08:49:00Z"/>
  <w16cex:commentExtensible w16cex:durableId="253355A7" w16cex:dateUtc="2021-10-14T09:28:00Z"/>
  <w16cex:commentExtensible w16cex:durableId="253355A8" w16cex:dateUtc="2021-10-08T16:08:00Z"/>
  <w16cex:commentExtensible w16cex:durableId="253355A9" w16cex:dateUtc="2021-11-08T00:05:00Z"/>
  <w16cex:commentExtensible w16cex:durableId="253355AA" w16cex:dateUtc="2021-11-08T00:06:00Z"/>
  <w16cex:commentExtensible w16cex:durableId="253355AB" w16cex:dateUtc="2021-09-23T09:42:00Z"/>
  <w16cex:commentExtensible w16cex:durableId="253355AC" w16cex:dateUtc="2021-10-11T1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153449" w16cid:durableId="2533558E"/>
  <w16cid:commentId w16cid:paraId="442EAAE2" w16cid:durableId="2533558F"/>
  <w16cid:commentId w16cid:paraId="4D5E80D5" w16cid:durableId="25335590"/>
  <w16cid:commentId w16cid:paraId="3D815853" w16cid:durableId="25335591"/>
  <w16cid:commentId w16cid:paraId="2626460A" w16cid:durableId="25335592"/>
  <w16cid:commentId w16cid:paraId="2559B7F7" w16cid:durableId="25335593"/>
  <w16cid:commentId w16cid:paraId="7DF33965" w16cid:durableId="25335594"/>
  <w16cid:commentId w16cid:paraId="76EDE082" w16cid:durableId="25335595"/>
  <w16cid:commentId w16cid:paraId="1ECACF25" w16cid:durableId="25335596"/>
  <w16cid:commentId w16cid:paraId="657971EA" w16cid:durableId="25335597"/>
  <w16cid:commentId w16cid:paraId="7F14160A" w16cid:durableId="25335598"/>
  <w16cid:commentId w16cid:paraId="409E7D63" w16cid:durableId="25335599"/>
  <w16cid:commentId w16cid:paraId="1B3D0D44" w16cid:durableId="2533559A"/>
  <w16cid:commentId w16cid:paraId="1032BC6D" w16cid:durableId="2533559B"/>
  <w16cid:commentId w16cid:paraId="05736975" w16cid:durableId="2533559C"/>
  <w16cid:commentId w16cid:paraId="0FA2F421" w16cid:durableId="2533559D"/>
  <w16cid:commentId w16cid:paraId="797C3C93" w16cid:durableId="2533559E"/>
  <w16cid:commentId w16cid:paraId="2E2CC226" w16cid:durableId="2533559F"/>
  <w16cid:commentId w16cid:paraId="38D47FCA" w16cid:durableId="253355A0"/>
  <w16cid:commentId w16cid:paraId="4B374A2A" w16cid:durableId="253355A1"/>
  <w16cid:commentId w16cid:paraId="232508AC" w16cid:durableId="253355A2"/>
  <w16cid:commentId w16cid:paraId="5ECA7909" w16cid:durableId="253355A3"/>
  <w16cid:commentId w16cid:paraId="18924436" w16cid:durableId="253355A4"/>
  <w16cid:commentId w16cid:paraId="00E80E1A" w16cid:durableId="253CEC66"/>
  <w16cid:commentId w16cid:paraId="0A3BD3DC" w16cid:durableId="253355A5"/>
  <w16cid:commentId w16cid:paraId="343B602F" w16cid:durableId="253355A6"/>
  <w16cid:commentId w16cid:paraId="64E5CCEE" w16cid:durableId="253355A7"/>
  <w16cid:commentId w16cid:paraId="5EF3A8D7" w16cid:durableId="253355A8"/>
  <w16cid:commentId w16cid:paraId="764469DD" w16cid:durableId="253355A9"/>
  <w16cid:commentId w16cid:paraId="399E3C38" w16cid:durableId="253355AA"/>
  <w16cid:commentId w16cid:paraId="067910C8" w16cid:durableId="253355AB"/>
  <w16cid:commentId w16cid:paraId="6D85735D" w16cid:durableId="253355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AB2"/>
    <w:rsid w:val="00253AB2"/>
    <w:rsid w:val="003008FF"/>
    <w:rsid w:val="00C44F76"/>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B706A"/>
  <w15:docId w15:val="{2318506C-177C-4D3D-B5EC-3A0EEFE6D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580838"/>
    <w:rPr>
      <w:sz w:val="16"/>
      <w:szCs w:val="16"/>
    </w:rPr>
  </w:style>
  <w:style w:type="character" w:customStyle="1" w:styleId="CommentTextChar">
    <w:name w:val="Comment Text Char"/>
    <w:basedOn w:val="DefaultParagraphFont"/>
    <w:link w:val="CommentText"/>
    <w:uiPriority w:val="99"/>
    <w:semiHidden/>
    <w:qFormat/>
    <w:rsid w:val="00580838"/>
    <w:rPr>
      <w:sz w:val="20"/>
      <w:szCs w:val="20"/>
    </w:rPr>
  </w:style>
  <w:style w:type="character" w:customStyle="1" w:styleId="CommentSubjectChar">
    <w:name w:val="Comment Subject Char"/>
    <w:basedOn w:val="CommentTextChar"/>
    <w:link w:val="CommentSubject"/>
    <w:uiPriority w:val="99"/>
    <w:semiHidden/>
    <w:qFormat/>
    <w:rsid w:val="00580838"/>
    <w:rPr>
      <w:b/>
      <w:bCs/>
      <w:sz w:val="20"/>
      <w:szCs w:val="20"/>
    </w:rPr>
  </w:style>
  <w:style w:type="character" w:customStyle="1" w:styleId="InternetLink">
    <w:name w:val="Internet Link"/>
    <w:basedOn w:val="DefaultParagraphFont"/>
    <w:uiPriority w:val="99"/>
    <w:unhideWhenUsed/>
    <w:rsid w:val="004B1FCB"/>
    <w:rPr>
      <w:color w:val="0563C1" w:themeColor="hyperlink"/>
      <w:u w:val="single"/>
    </w:rPr>
  </w:style>
  <w:style w:type="character" w:customStyle="1" w:styleId="ListLabel1">
    <w:name w:val="ListLabel 1"/>
    <w:qFormat/>
  </w:style>
  <w:style w:type="character" w:customStyle="1" w:styleId="ListLabel2">
    <w:name w:val="ListLabel 2"/>
    <w:qFormat/>
    <w:rPr>
      <w:color w:val="auto"/>
      <w:u w:val="none"/>
    </w:rPr>
  </w:style>
  <w:style w:type="character" w:styleId="PlaceholderText">
    <w:name w:val="Placeholder Text"/>
    <w:basedOn w:val="DefaultParagraphFont"/>
    <w:uiPriority w:val="99"/>
    <w:semiHidden/>
    <w:qFormat/>
    <w:rsid w:val="006668D0"/>
    <w:rPr>
      <w:color w:val="808080"/>
    </w:rPr>
  </w:style>
  <w:style w:type="character" w:customStyle="1" w:styleId="HeaderChar">
    <w:name w:val="Header Char"/>
    <w:basedOn w:val="DefaultParagraphFont"/>
    <w:link w:val="Header"/>
    <w:uiPriority w:val="99"/>
    <w:qFormat/>
    <w:rsid w:val="00BF25B7"/>
  </w:style>
  <w:style w:type="character" w:customStyle="1" w:styleId="FooterChar">
    <w:name w:val="Footer Char"/>
    <w:basedOn w:val="DefaultParagraphFont"/>
    <w:link w:val="Footer"/>
    <w:uiPriority w:val="99"/>
    <w:qFormat/>
    <w:rsid w:val="00BF25B7"/>
  </w:style>
  <w:style w:type="character" w:customStyle="1" w:styleId="ListLabel3">
    <w:name w:val="ListLabel 3"/>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CommentText">
    <w:name w:val="annotation text"/>
    <w:basedOn w:val="Normal"/>
    <w:link w:val="CommentTextChar"/>
    <w:uiPriority w:val="99"/>
    <w:semiHidden/>
    <w:unhideWhenUsed/>
    <w:qFormat/>
    <w:rsid w:val="0058083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580838"/>
    <w:rPr>
      <w:b/>
      <w:bCs/>
    </w:rPr>
  </w:style>
  <w:style w:type="paragraph" w:styleId="Bibliography">
    <w:name w:val="Bibliography"/>
    <w:basedOn w:val="Normal"/>
    <w:next w:val="Normal"/>
    <w:uiPriority w:val="37"/>
    <w:unhideWhenUsed/>
    <w:qFormat/>
    <w:rsid w:val="00BF25B7"/>
    <w:pPr>
      <w:spacing w:after="0" w:line="240" w:lineRule="auto"/>
      <w:ind w:left="720" w:hanging="720"/>
    </w:pPr>
  </w:style>
  <w:style w:type="paragraph" w:styleId="Header">
    <w:name w:val="header"/>
    <w:basedOn w:val="Normal"/>
    <w:link w:val="HeaderChar"/>
    <w:uiPriority w:val="99"/>
    <w:unhideWhenUsed/>
    <w:rsid w:val="00BF25B7"/>
    <w:pPr>
      <w:tabs>
        <w:tab w:val="center" w:pos="4513"/>
        <w:tab w:val="right" w:pos="9026"/>
      </w:tabs>
      <w:spacing w:after="0" w:line="240" w:lineRule="auto"/>
    </w:pPr>
  </w:style>
  <w:style w:type="paragraph" w:styleId="Footer">
    <w:name w:val="footer"/>
    <w:basedOn w:val="Normal"/>
    <w:link w:val="FooterChar"/>
    <w:uiPriority w:val="99"/>
    <w:unhideWhenUsed/>
    <w:rsid w:val="00BF25B7"/>
    <w:pPr>
      <w:tabs>
        <w:tab w:val="center" w:pos="4513"/>
        <w:tab w:val="right" w:pos="9026"/>
      </w:tabs>
      <w:spacing w:after="0" w:line="240" w:lineRule="auto"/>
    </w:pPr>
  </w:style>
  <w:style w:type="table" w:styleId="TableGrid">
    <w:name w:val="Table Grid"/>
    <w:basedOn w:val="TableNormal"/>
    <w:uiPriority w:val="39"/>
    <w:rsid w:val="00C66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tlffindonesia.org/" TargetMode="Externa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5" Type="http://schemas.openxmlformats.org/officeDocument/2006/relationships/hyperlink" Target="http://www.thegef.or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hyperlink" Target="http://www.biocarbonfund-isf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1777</TotalTime>
  <Pages>27</Pages>
  <Words>48837</Words>
  <Characters>278374</Characters>
  <Application>Microsoft Office Word</Application>
  <DocSecurity>0</DocSecurity>
  <Lines>2319</Lines>
  <Paragraphs>653</Paragraphs>
  <ScaleCrop>false</ScaleCrop>
  <Company/>
  <LinksUpToDate>false</LinksUpToDate>
  <CharactersWithSpaces>326558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dc:description/>
  <cp:lastModifiedBy>Matthew Nuttall</cp:lastModifiedBy>
  <cp:revision>17</cp:revision>
  <dcterms:created xsi:type="dcterms:W3CDTF">2021-09-27T10:38:00Z</dcterms:created>
  <dcterms:modified xsi:type="dcterms:W3CDTF">2021-11-15T14:27:00Z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zotero-version="5.0.96.3"&gt;&lt;session id="nKpXMcmK"/&gt;&lt;style id="http://www.zotero.org/styles/elsevier-harvard" hasBibliography="1" bibliographyStyleHasBeenSet="1"/&gt;&lt;prefs&gt;&lt;pref name="fieldType" value="Field"/&gt;&lt;pref name="automaticJourn</vt:lpwstr>
  </property>
  <property fmtid="{D5CDD505-2E9C-101B-9397-08002B2CF9AE}" pid="9" name="ZOTERO_PREF_2">
    <vt:lpwstr>alAbbreviations" value="true"/&gt;&lt;/prefs&gt;&lt;/data&gt;</vt:lpwstr>
  </property>
</Properties>
</file>