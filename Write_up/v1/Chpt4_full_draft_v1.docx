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C010" w14:textId="518BAE3F" w:rsidR="002D4DF5" w:rsidRDefault="0089199E">
      <w:pPr>
        <w:rPr>
          <w:b/>
          <w:bCs/>
          <w:sz w:val="28"/>
          <w:szCs w:val="28"/>
        </w:rPr>
      </w:pPr>
      <w:r>
        <w:rPr>
          <w:b/>
          <w:bCs/>
          <w:sz w:val="28"/>
          <w:szCs w:val="28"/>
        </w:rPr>
        <w:t xml:space="preserve">Chapter </w:t>
      </w:r>
      <w:r w:rsidR="003A0878">
        <w:rPr>
          <w:b/>
          <w:bCs/>
          <w:sz w:val="28"/>
          <w:szCs w:val="28"/>
        </w:rPr>
        <w:t>4</w:t>
      </w:r>
    </w:p>
    <w:p w14:paraId="0335459F" w14:textId="77777777" w:rsidR="002D4DF5" w:rsidRDefault="0089199E">
      <w:r>
        <w:rPr>
          <w:b/>
          <w:bCs/>
        </w:rPr>
        <w:t xml:space="preserve">Introduction </w:t>
      </w:r>
    </w:p>
    <w:p w14:paraId="2DBC8462" w14:textId="3A5DDEAB" w:rsidR="002D4DF5" w:rsidRDefault="0089199E">
      <w:r>
        <w:t xml:space="preserve">Global conservation funding is currently inadequate to eliminate biodiversity loss </w:t>
      </w:r>
      <w:r>
        <w:fldChar w:fldCharType="begin"/>
      </w:r>
      <w:r>
        <w:instrText>ADDIN ZOTERO_ITEM CSL_CITATION {"citationID":"9Deh9ZKl","properties":{"formattedCitation":"(Echols et al., 2019; Waldron et al., 2013)","plainCitation":"(Echols et al., 2019; Waldron et al., 2013)","noteIndex":0},"citationItems":[{"id":2785,"uris":["http://zotero.org/users/2170232/items/LTGDFZ3Q"],"uri":["http://zotero.org/users/2170232/items/LTGDFZ3Q"],"itemData":{"id":2785,"type":"article-journal","abstract":"Funding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fldChar w:fldCharType="separate"/>
      </w:r>
      <w:bookmarkStart w:id="0" w:name="__Fieldmark__10_362668386"/>
      <w:r>
        <w:rPr>
          <w:rFonts w:cs="Calibri"/>
        </w:rPr>
        <w:t>(Echols et al., 2019; Waldron et al., 2013)</w:t>
      </w:r>
      <w:r>
        <w:fldChar w:fldCharType="end"/>
      </w:r>
      <w:bookmarkEnd w:id="0"/>
      <w:r>
        <w:t xml:space="preserve">. It 2016, investment into conservation was estimated to be $52 billion per year, </w:t>
      </w:r>
      <w:r w:rsidR="00F73D32">
        <w:t>and</w:t>
      </w:r>
      <w:r>
        <w:t xml:space="preserve"> </w:t>
      </w:r>
      <w:r w:rsidR="00F73D32">
        <w:t>recent estimates have suggested that $700 billion</w:t>
      </w:r>
      <w:r>
        <w:t xml:space="preserve"> per year will be required to ensure healthy ecosystems across land- and seascapes </w:t>
      </w:r>
      <w:r>
        <w:fldChar w:fldCharType="begin"/>
      </w:r>
      <w:r w:rsidR="00F73D32">
        <w:instrText xml:space="preserve"> ADDIN ZOTERO_ITEM CSL_CITATION {"citationID":"ft4tOcVN","properties":{"formattedCitation":"(Deutz et al., 2020)","plainCitation":"(Deutz et al., 2020)","noteIndex":0},"citationItems":[{"id":2847,"uris":["http://zotero.org/users/2170232/items/8K44SU2X"],"uri":["http://zotero.org/users/2170232/items/8K44SU2X"],"itemData":{"id":2847,"type":"report","publisher":"The Paulson Institute, The Nature Conservancy, the Cornell Atkinson Center for Sustainability","title":"Financing nature: Closing the global biodiversity financing gap","author":[{"family":"Deutz","given":"A"},{"family":"Heal","given":"G.M"},{"family":"Niu","given":"R"},{"family":"Swanson","given":"E"},{"family":"Townsend","given":"T"},{"family":"Li","given":"Z"},{"family":"Delmar","given":"A"},{"family":"Meghji","given":"A"},{"family":"Sethi","given":"S.A"},{"family":"Tobin-demla Puente","given":"J"}],"issued":{"date-parts":[["2020"]]}}}],"schema":"https://github.com/citation-style-language/schema/raw/master/csl-citation.json"} </w:instrText>
      </w:r>
      <w:r>
        <w:fldChar w:fldCharType="separate"/>
      </w:r>
      <w:bookmarkStart w:id="1" w:name="__Fieldmark__19_362668386"/>
      <w:r w:rsidR="00F73D32" w:rsidRPr="00F73D32">
        <w:rPr>
          <w:rFonts w:ascii="Calibri" w:hAnsi="Calibri" w:cs="Calibri"/>
        </w:rPr>
        <w:t>(Deutz et al., 2020)</w:t>
      </w:r>
      <w:r>
        <w:fldChar w:fldCharType="end"/>
      </w:r>
      <w:bookmarkEnd w:id="1"/>
      <w:r>
        <w:t xml:space="preserve">. Although global estimates such as these are unlikely to be accurate, the order of magnitude conveys the scale of the funding challenge. Currently, the majority of conservation funding around the world comes from either government or philanthropic entities, where funds are distributed via grants </w:t>
      </w:r>
      <w:r>
        <w:fldChar w:fldCharType="begin"/>
      </w:r>
      <w:r w:rsidR="008A7BC9">
        <w:instrText xml:space="preserve"> ADDIN ZOTERO_ITEM CSL_CITATION {"citationID":"5lZYRiDx","properties":{"formattedCitation":"(Huwyler et al., 2016; Larson et al., 2021; Sayer and Wells, 2004)","plainCitation":"(Huwyler et al., 2016; Larson et al., 2021; Sayer and Wells, 2004)","noteIndex":0},"citationItems":[{"id":2811,"uris":["http://zotero.org/users/2170232/items/EQY45584"],"uri":["http://zotero.org/users/2170232/items/EQY45584"],"itemData":{"id":2811,"type":"report","event-place":"Zurich,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bookmarkStart w:id="2" w:name="__Fieldmark__29_362668386"/>
      <w:r w:rsidR="008A7BC9" w:rsidRPr="008A7BC9">
        <w:rPr>
          <w:rFonts w:ascii="Calibri" w:hAnsi="Calibri" w:cs="Calibri"/>
        </w:rPr>
        <w:t>(</w:t>
      </w:r>
      <w:proofErr w:type="spellStart"/>
      <w:r w:rsidR="008A7BC9" w:rsidRPr="008A7BC9">
        <w:rPr>
          <w:rFonts w:ascii="Calibri" w:hAnsi="Calibri" w:cs="Calibri"/>
        </w:rPr>
        <w:t>Huwyler</w:t>
      </w:r>
      <w:proofErr w:type="spellEnd"/>
      <w:r w:rsidR="008A7BC9" w:rsidRPr="008A7BC9">
        <w:rPr>
          <w:rFonts w:ascii="Calibri" w:hAnsi="Calibri" w:cs="Calibri"/>
        </w:rPr>
        <w:t xml:space="preserve"> et al., 2016; Larson et al., 2021; Sayer and Wells, 2004)</w:t>
      </w:r>
      <w:r>
        <w:fldChar w:fldCharType="end"/>
      </w:r>
      <w:bookmarkEnd w:id="2"/>
      <w:r>
        <w:t xml:space="preserve">. In response to the global climate and ecological crises, novel approaches to funding environmental projects (including projects related to climate change, biodiversity, and sustainable development) have emerged. These new mechanisms are largely focussed on leveraging private sector investment via conservation finance </w:t>
      </w:r>
      <w:r>
        <w:fldChar w:fldCharType="begin"/>
      </w:r>
      <w:r>
        <w:instrText>ADDIN ZOTERO_ITEM CSL_CITATION {"citationID":"SQAvUxBe","properties":{"formattedCitation":"(Huwyler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fldChar w:fldCharType="separate"/>
      </w:r>
      <w:bookmarkStart w:id="3" w:name="__Fieldmark__36_362668386"/>
      <w:r>
        <w:rPr>
          <w:rFonts w:cs="Calibri"/>
        </w:rPr>
        <w:t>(Huwyler et al., 2016)</w:t>
      </w:r>
      <w:r>
        <w:fldChar w:fldCharType="end"/>
      </w:r>
      <w:bookmarkEnd w:id="3"/>
      <w:r>
        <w:t xml:space="preserve">, green bonds, public-private partnerships, impact investing, and government-led incentives for private sector investment such as new policy, subsidies, loans, and risk mitigation mechanisms </w:t>
      </w:r>
      <w:r>
        <w:fldChar w:fldCharType="begin"/>
      </w:r>
      <w:r>
        <w:instrText>ADDIN ZOTERO_ITEM CSL_CITATION {"citationID":"Sc5Ig2C0","properties":{"formattedCitation":"(Clark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4" w:name="__Fieldmark__50_362668386"/>
      <w:r>
        <w:rPr>
          <w:rFonts w:cs="Calibri"/>
        </w:rPr>
        <w:t>(Clark et al., 2018)</w:t>
      </w:r>
      <w:r>
        <w:fldChar w:fldCharType="end"/>
      </w:r>
      <w:bookmarkEnd w:id="4"/>
      <w:r>
        <w:t xml:space="preserve">. It is hoped that these new approaches will affect both the quantity of funding available and the distribution mechanisms, moving away from short-term grants towards longer-term, sustainable financing </w:t>
      </w:r>
      <w:r>
        <w:fldChar w:fldCharType="begin"/>
      </w:r>
      <w:r>
        <w:instrText>ADDIN ZOTERO_ITEM CSL_CITATION {"citationID":"puCz8TNO","properties":{"formattedCitation":"(Echols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5" w:name="__Fieldmark__59_362668386"/>
      <w:r>
        <w:rPr>
          <w:rFonts w:cs="Calibri"/>
        </w:rPr>
        <w:t>(Echols et al., 2019)</w:t>
      </w:r>
      <w:r>
        <w:fldChar w:fldCharType="end"/>
      </w:r>
      <w:bookmarkEnd w:id="5"/>
      <w:r>
        <w:t xml:space="preserve">. Although the development of alternative financing models for the environment is both necessary and promising, they are being developed within a global economy in which government policies, business models, and free-market capitalism still incentivise the environmental degradation the models are attempting to reduce </w:t>
      </w:r>
      <w:r>
        <w:fldChar w:fldCharType="begin"/>
      </w:r>
      <w:r>
        <w:instrText>ADDIN ZOTERO_ITEM CSL_CITATION {"citationID":"tTaY1V4K","properties":{"formattedCitation":"(Clark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 w:name="__Fieldmark__68_362668386"/>
      <w:r>
        <w:rPr>
          <w:rFonts w:cs="Calibri"/>
        </w:rPr>
        <w:t>(Clark et al., 2018)</w:t>
      </w:r>
      <w:r>
        <w:fldChar w:fldCharType="end"/>
      </w:r>
      <w:bookmarkEnd w:id="6"/>
      <w:r>
        <w:t xml:space="preserve">. It is therefore likely that in the short- to medium-term, conservation practitioners will remain largely reliant on traditional grant-based funding to implement conservation activities. </w:t>
      </w:r>
    </w:p>
    <w:p w14:paraId="342F701B" w14:textId="073C563C" w:rsidR="002D4DF5" w:rsidRDefault="008A7BC9">
      <w:r>
        <w:t>G</w:t>
      </w:r>
      <w:r w:rsidR="0089199E">
        <w:t xml:space="preserve">rant-based funding </w:t>
      </w:r>
      <w:r>
        <w:t>is</w:t>
      </w:r>
      <w:r w:rsidR="0089199E">
        <w:t xml:space="preserve"> the dominant mechanism for conservation investment</w:t>
      </w:r>
      <w:r>
        <w:t xml:space="preserve"> largely because funders are hesitant to provide long-term institutional support to government agencies that lack the necessary technical and human resources, whereas project- or grant-based funding allows donors to maintain control over finances, standardise approaches, and measure progress </w:t>
      </w:r>
      <w:r>
        <w:fldChar w:fldCharType="begin"/>
      </w:r>
      <w:r>
        <w:instrText xml:space="preserve"> ADDIN ZOTERO_ITEM CSL_CITATION {"citationID":"4POSgt9F","properties":{"formattedCitation":"(Sayer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fldChar w:fldCharType="separate"/>
      </w:r>
      <w:r w:rsidRPr="008A7BC9">
        <w:rPr>
          <w:rFonts w:ascii="Calibri" w:hAnsi="Calibri" w:cs="Calibri"/>
        </w:rPr>
        <w:t>(Sayer and Wells, 2004)</w:t>
      </w:r>
      <w:r>
        <w:fldChar w:fldCharType="end"/>
      </w:r>
      <w:r>
        <w:t>.</w:t>
      </w:r>
      <w:r w:rsidR="0089199E">
        <w:t xml:space="preserve"> </w:t>
      </w:r>
      <w:r>
        <w:t>Yet v</w:t>
      </w:r>
      <w:r w:rsidR="0089199E">
        <w:t xml:space="preserve">ery little research has been done to assess the effects of unstable, non-linear budgets on biodiversity outcomes, nor the effects of alternative investment strategies. Given the </w:t>
      </w:r>
      <w:r w:rsidR="003A0878">
        <w:t>in</w:t>
      </w:r>
      <w:r w:rsidR="0089199E">
        <w:t xml:space="preserve">adequate funding for conservation, to have the greatest positive effect on biodiversity as possible, managers and conservationists need to ensure the investment of scarce resources is strategic and efficient, and they must strive to maximise the biodiversity outcomes of each dollar spent </w:t>
      </w:r>
      <w:r w:rsidR="0089199E">
        <w:fldChar w:fldCharType="begin"/>
      </w:r>
      <w:r w:rsidR="0089199E">
        <w:instrText>ADDIN ZOTERO_ITEM CSL_CITATION {"citationID":"4Q4WwWpB","properties":{"formattedCitation":"(Bruner et al., 2004; McBride et al., 2007; Waldron et al., 2013)","plainCitation":"(Bruner et al., 2004; McBride et al., 2007; Waldron et al., 2013)","noteIndex":0},"citationItems":[{"id":2304,"uris":["http://zotero.org/users/2170232/items/C89PR7SM"],"uri":["http://zotero.org/users/2170232/items/C89PR7SM"],"itemData":{"id":2304,"type":"article-journal","abstract":"Underfunding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P."}],"issued":{"date-parts":[["2007"]]}}},{"id":2767,"uris":["http://zotero.org/users/2170232/items/UNZWDQU5"],"uri":["http://zotero.org/users/2170232/items/UNZWDQU5"],"itemData":{"id":2767,"type":"article-journal","abstract":"Inadequate funding levels are a major impediment to effective global biodiversity conservation and are likely associated with recent failures to meet United Nations biodiversity targets. Some countries are more severely underfunded than others and therefore represent urgent financial priorities. However, attempts to identify these highly underfunded countries have been hampered for decades by poor and incomplete data on actual spending, coupled with uncertainty and lack of consensus over the relative size of spending gaps. Here, we assemble a global database of annual conservation spending. We then develop a statistical model that explains 86% of variation in conservation expenditures, and use this to identify countries where funding is robustly below expected levels. The 40 most severely underfunded countries contain 32% of all threatened mammalian diversity and include neighbors in some of the world’s most biodiversity-rich areas (Sundaland, Wallacea, and Near Oceania). However, very modest increases in international assistance would achieve a large improvement in the relative adequacy of global conservation finance. Our results could therefore be quickly applied to limit immediate biodiversity losses at relatively little cost.","container-title":"Proceedings of the National Academy of Sciences","DOI":"10.1073/pnas.1221370110","ISSN":"0027-8424, 1091-6490","issue":"29","journalAbbreviation":"PNAS","language":"en","note":"publisher: National Academy of Sciences\nsection: Biological Sciences\nPMID: 23818619","page":"12144-12148","source":"www.pnas.org","title":"Targeting global conservation funding to limit immediate biodiversity declines","volume":"110","author":[{"family":"Waldron","given":"Anthony"},{"family":"Mooers","given":"Arne O."},{"family":"Miller","given":"Daniel C."},{"family":"Nibbelink","given":"Nate"},{"family":"Redding","given":"David"},{"family":"Kuhn","given":"Tyler S."},{"family":"Roberts","given":"J. Timmons"},{"family":"Gittleman","given":"John L."}],"issued":{"date-parts":[["2013",7,16]]}}}],"schema":"https://github.com/citation-style-language/schema/raw/master/csl-citation.json"}</w:instrText>
      </w:r>
      <w:r w:rsidR="0089199E">
        <w:fldChar w:fldCharType="separate"/>
      </w:r>
      <w:bookmarkStart w:id="7" w:name="__Fieldmark__97_362668386"/>
      <w:r w:rsidR="0089199E">
        <w:rPr>
          <w:rFonts w:cs="Calibri"/>
        </w:rPr>
        <w:t>(Bruner et al., 2004; McBride et al., 2007; Waldron et al., 2013)</w:t>
      </w:r>
      <w:r w:rsidR="0089199E">
        <w:fldChar w:fldCharType="end"/>
      </w:r>
      <w:bookmarkEnd w:id="7"/>
      <w:r w:rsidR="0089199E">
        <w:t xml:space="preserve">. Investing conservation funds strategically over time is made difficult when funding is based on short-term grants that generally last between one and five years </w:t>
      </w:r>
      <w:r w:rsidR="0089199E">
        <w:fldChar w:fldCharType="begin"/>
      </w:r>
      <w:r w:rsidR="00321A08">
        <w:instrText xml:space="preserve"> ADDIN ZOTERO_ITEM CSL_CITATION {"citationID":"IXt04qes","properties":{"formattedCitation":"(Hodge and Adams, 2016; Sayer et al., 2017)","plainCitation":"(Hodge and Adams, 2016; Sayer et al., 2017)","noteIndex":0},"citationItems":[{"id":2770,"uris":["http://zotero.org/users/2170232/items/G4E99ZXN"],"uri":["http://zotero.org/users/2170232/items/G4E99ZXN"],"itemData":{"id":2770,"type":"article-journal","abstract":"Drawing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89199E">
        <w:fldChar w:fldCharType="separate"/>
      </w:r>
      <w:bookmarkStart w:id="8" w:name="__Fieldmark__112_362668386"/>
      <w:r w:rsidR="00321A08" w:rsidRPr="00321A08">
        <w:rPr>
          <w:rFonts w:ascii="Calibri" w:hAnsi="Calibri" w:cs="Calibri"/>
        </w:rPr>
        <w:t>(Hodge and Adams, 2016; Sayer et al., 2017)</w:t>
      </w:r>
      <w:r w:rsidR="0089199E">
        <w:fldChar w:fldCharType="end"/>
      </w:r>
      <w:bookmarkEnd w:id="8"/>
      <w:r w:rsidR="0089199E">
        <w:t xml:space="preserve">. </w:t>
      </w:r>
      <w:commentRangeStart w:id="9"/>
      <w:commentRangeStart w:id="10"/>
      <w:r w:rsidR="0089199E">
        <w:t xml:space="preserve">Most conservation </w:t>
      </w:r>
      <w:commentRangeEnd w:id="9"/>
      <w:r w:rsidR="00380D43">
        <w:rPr>
          <w:rStyle w:val="CommentReference"/>
        </w:rPr>
        <w:commentReference w:id="9"/>
      </w:r>
      <w:commentRangeEnd w:id="10"/>
      <w:r w:rsidR="006F0A98">
        <w:rPr>
          <w:rStyle w:val="CommentReference"/>
        </w:rPr>
        <w:commentReference w:id="10"/>
      </w:r>
      <w:r w:rsidR="0089199E">
        <w:t>projects or initiatives, even in wealthy countries with relatively well-funded protected area networks, rely on such short-term grants to launch programmes, conduct research, and implement key activities such as training, engagement, enforcement, and outreach</w:t>
      </w:r>
      <w:r w:rsidR="00775391">
        <w:t xml:space="preserve"> </w:t>
      </w:r>
      <w:r w:rsidR="00775391">
        <w:fldChar w:fldCharType="begin"/>
      </w:r>
      <w:r w:rsidR="00775391">
        <w:instrText xml:space="preserve"> ADDIN ZOTERO_ITEM CSL_CITATION {"citationID":"Vlz3OyOM","properties":{"formattedCitation":"(Emerton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 </w:instrText>
      </w:r>
      <w:r w:rsidR="00775391">
        <w:fldChar w:fldCharType="separate"/>
      </w:r>
      <w:r w:rsidR="00775391" w:rsidRPr="00775391">
        <w:rPr>
          <w:rFonts w:ascii="Calibri" w:hAnsi="Calibri" w:cs="Calibri"/>
        </w:rPr>
        <w:t>(Emerton et al., 2006)</w:t>
      </w:r>
      <w:r w:rsidR="00775391">
        <w:fldChar w:fldCharType="end"/>
      </w:r>
      <w:r w:rsidR="0089199E">
        <w:t>. This funding model results in long-term budgets that are non-linear, unpredictable, and do not necessarily track changes in threat levels</w:t>
      </w:r>
      <w:r w:rsidR="00321A08">
        <w:t xml:space="preserve"> </w:t>
      </w:r>
      <w:r w:rsidR="00321A08">
        <w:fldChar w:fldCharType="begin"/>
      </w:r>
      <w:r w:rsidR="00321A08">
        <w:instrText xml:space="preserve"> ADDIN ZOTERO_ITEM CSL_CITATION {"citationID":"iCB9cJC2","properties":{"formattedCitation":"(Sayer et al., 2017)","plainCitation":"(Sayer et al., 2017)","noteIndex":0},"citationItems":[{"id":2869,"uris":["http://zotero.org/users/2170232/items/GJN2UEYM"],"uri":["http://zotero.org/users/2170232/items/GJN2UEYM"],"itemData":{"id":2869,"type":"article-journal","abstract":"Landscape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rsidR="00321A08">
        <w:fldChar w:fldCharType="separate"/>
      </w:r>
      <w:r w:rsidR="00321A08" w:rsidRPr="00321A08">
        <w:rPr>
          <w:rFonts w:ascii="Calibri" w:hAnsi="Calibri" w:cs="Calibri"/>
        </w:rPr>
        <w:t>(Sayer et al., 2017)</w:t>
      </w:r>
      <w:r w:rsidR="00321A08">
        <w:fldChar w:fldCharType="end"/>
      </w:r>
      <w:r w:rsidR="00FB3821">
        <w:t>.</w:t>
      </w:r>
      <w:r w:rsidR="00B34B5D">
        <w:t xml:space="preserve"> </w:t>
      </w:r>
      <w:r w:rsidR="0089199E">
        <w:t>The financial stability of a conservation project or organisation is therefore reliant on the ability to leverage external funding through grant applications, which are inherently competitive and have low success rates</w:t>
      </w:r>
      <w:r w:rsidR="00F71372">
        <w:t xml:space="preserve"> </w:t>
      </w:r>
      <w:r w:rsidR="00F71372">
        <w:fldChar w:fldCharType="begin"/>
      </w:r>
      <w:r w:rsidR="00177F53">
        <w:instrText xml:space="preserve"> ADDIN ZOTERO_ITEM CSL_CITATION {"citationID":"iRWYjnSO","properties":{"formattedCitation":"(Sayer and Wells, 2004; Sohn, 2019)","plainCitation":"(Sayer and Wells, 2004; Sohn, 2019)","noteIndex":0},"citationItems":[{"id":2880,"uris":["http://zotero.org/users/2170232/items/ZUBKS2W7"],"uri":["http://zotero.org/users/2170232/items/ZUBKS2W7"],"itemData":{"id":2880,"type":"chapter","container-title":"Getting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F71372">
        <w:fldChar w:fldCharType="separate"/>
      </w:r>
      <w:r w:rsidR="00177F53" w:rsidRPr="00177F53">
        <w:rPr>
          <w:rFonts w:ascii="Calibri" w:hAnsi="Calibri" w:cs="Calibri"/>
        </w:rPr>
        <w:t>(Sayer and Wells, 2004; Sohn, 2019)</w:t>
      </w:r>
      <w:r w:rsidR="00F71372">
        <w:fldChar w:fldCharType="end"/>
      </w:r>
      <w:r w:rsidR="0089199E">
        <w:t>. This funding mechanism means that conservation projects go through periods of relative affluence when conservation activities (such as enforcement, policy interventions, and community engagement) can increase in scope and scale, ultimately leading to net benefits for nature</w:t>
      </w:r>
      <w:r w:rsidR="0051217D">
        <w:t xml:space="preserve"> </w:t>
      </w:r>
      <w:r w:rsidR="0051217D">
        <w:fldChar w:fldCharType="begin"/>
      </w:r>
      <w:r w:rsidR="0051217D">
        <w:instrText xml:space="preserve"> ADDIN ZOTERO_ITEM CSL_CITATION {"citationID":"v3S7Tv0f","properties":{"formattedCitation":"(Coad et al., 2019; Kearney et al., 2020; Lindsey et al., 2017)","plainCitation":"(Coad et al., 2019; Kearney et al., 2020; Lindsey et al., 2017)","noteIndex":0},"citationItems":[{"id":2020,"uris":["http://zotero.org/users/2170232/items/79MMDRKM"],"uri":["http://zotero.org/users/2170232/items/79MMDRKM"],"itemData":{"id":2020,"type":"article-journal","abstract":"Protected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M."}],"issued":{"date-parts":[["2020",3]]}}},{"id":2852,"uris":["http://zotero.org/users/2170232/items/QT7KGJZ7"],"uri":["http://zotero.org/users/2170232/items/QT7KGJZ7"],"itemData":{"id":2852,"type":"article-journal","abstract":"Using surveys of experts associated with 186 sites across 24 countries, we assessed the effectiveness of African protected areas (PAs) at conserving lions and their prey, identified factors that influence conservation effectiveness, and identified patterns in the severity of various threats. Less than one third of sampled PAs conserve lions at ≥50% of their estimated carrying capacity (K), and less than half conserve lion prey species at ≥50% of K. Given adequate management, PAs could theoretically support up to 4× the total extant population of wild African lions (~83,000), providing a measurable benchmark for future conservation efforts. The performance of PAs shows marked geographic variation, and in several countries there is a need for a significant elevation in conservation effort. Bushmeat poaching was identified as the most serious threat to both lions and to wildlife in general. The severity of threats to wildlife in PAs and the performance of prey populations were best predicted by geographic-socioeconomic variables related to the size of PAs, whether people were settled within PAs, human/livestock densities in neighbouring areas and national economic indicators. However, conservation outcomes for lions were best explained by management variables. PAs tended to be more effective for conserving lions and/or their prey where management budgets were higher, where photographic tourism was the primary land use, and, for prey, where fencing was present. Lions and prey fared less well relative to their estimated potential carrying capacities in poorer countries, where people were settled within PAs and where PAs were used for neither photographic tourism nor trophy hunting.","container-title":"Biological Conservation","DOI":"10.1016/j.biocon.2017.01.011","ISSN":"0006-3207","journalAbbreviation":"Biological Conservation","language":"en","page":"137-149","source":"ScienceDirect","title":"The performance of African protected areas for lions and their prey","volume":"209","author":[{"family":"Lindsey","given":"P. A."},{"family":"Petracca","given":"L. S."},{"family":"Funston","given":"P. J."},{"family":"Bauer","given":"H."},{"family":"Dickman","given":"A."},{"family":"Everatt","given":"K."},{"family":"Flyman","given":"M."},{"family":"Henschel","given":"P."},{"family":"Hinks","given":"A. E."},{"family":"Kasiki","given":"S."},{"family":"Loveridge","given":"A."},{"family":"Macdonald","given":"D. W."},{"family":"Mandisodza","given":"R."},{"family":"Mgoola","given":"W."},{"family":"Miller","given":"S. M."},{"family":"Nazerali","given":"S."},{"family":"Siege","given":"L."},{"family":"Uiseb","given":"K."},{"family":"Hunter","given":"L. T. B."}],"issued":{"date-parts":[["2017",5,1]]}}}],"schema":"https://github.com/citation-style-language/schema/raw/master/csl-citation.json"} </w:instrText>
      </w:r>
      <w:r w:rsidR="0051217D">
        <w:fldChar w:fldCharType="separate"/>
      </w:r>
      <w:r w:rsidR="0051217D" w:rsidRPr="0051217D">
        <w:rPr>
          <w:rFonts w:ascii="Calibri" w:hAnsi="Calibri" w:cs="Calibri"/>
        </w:rPr>
        <w:t>(Coad et al., 2019; Kearney et al., 2020; Lindsey et al., 2017)</w:t>
      </w:r>
      <w:r w:rsidR="0051217D">
        <w:fldChar w:fldCharType="end"/>
      </w:r>
      <w:r w:rsidR="0089199E">
        <w:t xml:space="preserve">. The same projects will inevitably go through periods of financial </w:t>
      </w:r>
      <w:r w:rsidR="0089199E">
        <w:lastRenderedPageBreak/>
        <w:t>hardship, which often occur between grants</w:t>
      </w:r>
      <w:r w:rsidR="00B908F7">
        <w:t xml:space="preserve"> </w:t>
      </w:r>
      <w:r w:rsidR="00B908F7">
        <w:fldChar w:fldCharType="begin"/>
      </w:r>
      <w:r w:rsidR="00B908F7">
        <w:instrText xml:space="preserve"> ADDIN ZOTERO_ITEM CSL_CITATION {"citationID":"XEvF7PJQ","properties":{"formattedCitation":"(Sayer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908F7">
        <w:fldChar w:fldCharType="separate"/>
      </w:r>
      <w:r w:rsidR="00B908F7" w:rsidRPr="00B908F7">
        <w:rPr>
          <w:rFonts w:ascii="Calibri" w:hAnsi="Calibri" w:cs="Calibri"/>
        </w:rPr>
        <w:t>(Sayer and Wells, 2004)</w:t>
      </w:r>
      <w:r w:rsidR="00B908F7">
        <w:fldChar w:fldCharType="end"/>
      </w:r>
      <w:r w:rsidR="0089199E">
        <w:t xml:space="preserve">. </w:t>
      </w:r>
      <w:r w:rsidR="00D6058D">
        <w:t xml:space="preserve">When conservation projects </w:t>
      </w:r>
      <w:r w:rsidR="00FA4C5B">
        <w:t>experience periods of</w:t>
      </w:r>
      <w:r w:rsidR="00D6058D">
        <w:t xml:space="preserve"> inadequate funding, expenditure</w:t>
      </w:r>
      <w:r w:rsidR="0089199E">
        <w:t xml:space="preserve"> is restricted to minimal core activities, project activities wind down, staff redundancies occur, </w:t>
      </w:r>
      <w:r w:rsidR="006C7A36">
        <w:t xml:space="preserve">research and monitoring activities decrease, </w:t>
      </w:r>
      <w:r w:rsidR="0089199E">
        <w:t>and initiatives end</w:t>
      </w:r>
      <w:r w:rsidR="00D6058D">
        <w:t xml:space="preserve"> </w:t>
      </w:r>
      <w:r w:rsidR="00D6058D">
        <w:fldChar w:fldCharType="begin"/>
      </w:r>
      <w:r w:rsidR="00637A02">
        <w:instrText xml:space="preserve"> ADDIN ZOTERO_ITEM CSL_CITATION {"citationID":"Ww4UHedz","properties":{"formattedCitation":"(Bruner et al., 2004; Waithaka et al., 2021)","plainCitation":"(Bruner et al., 2004; Waithaka et al., 2021)","noteIndex":0},"citationItems":[{"id":2304,"uris":["http://zotero.org/users/2170232/items/C89PR7SM"],"uri":["http://zotero.org/users/2170232/items/C89PR7SM"],"itemData":{"id":2304,"type":"article-journal","abstract":"Underfunding jeopardizes the ability of protected areas to safeguard biodiversity and the benefits that intact nature provides to society. In this article, we evaluate the cost of effectively managing all existing protected areas in developing countries, as well as the cost of expansion into high-priority new areas. We find that recent studies converge on a funding shortfall of $1 billion to $1.7 billion per year to manage all existing areas. The costs of establishing and managing an expanded protected-area system would total at least $4 billion per year over the next decade, an amount that far exceeds current spending but is well within the reach of the international community. These findings indicate the need for rapid action to mobilize significant new resources for the developing world's protected areas. In particular, this will require (a) the use of a range of tools to generate funds and improve efficiency of management; (b) greater precision and better communication of the costs and benefits of protected areas, both locally and globally; and (c) increased, stable support from developed countries for on-the-ground management of protected-area systems in developing countries.","container-title":"BioScience","DOI":"10.1641/0006-3568(2004)054[1119:FCASOM]2.0.CO;2","ISSN":"0006-3568","issue":"12","journalAbbreviation":"BioScience","page":"1119-1126","source":"Silverchair","title":"Financial Costs and Shortfalls of Managing and Expanding Protected-Area Systems in Developing Countries","volume":"54","author":[{"family":"Bruner","given":"Aaron G."},{"family":"Gullison","given":"Raymond E."},{"family":"Balmford","given":"Andrew"}],"issued":{"date-parts":[["2004",12,1]]}}},{"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D6058D">
        <w:fldChar w:fldCharType="separate"/>
      </w:r>
      <w:r w:rsidR="00637A02" w:rsidRPr="00637A02">
        <w:rPr>
          <w:rFonts w:ascii="Calibri" w:hAnsi="Calibri" w:cs="Calibri"/>
        </w:rPr>
        <w:t>(Bruner et al., 2004; Waithaka et al., 2021)</w:t>
      </w:r>
      <w:r w:rsidR="00D6058D">
        <w:fldChar w:fldCharType="end"/>
      </w:r>
      <w:r w:rsidR="0089199E">
        <w:t>. These periods can have serious negative effects on conservation projects</w:t>
      </w:r>
      <w:r w:rsidR="00D6058D">
        <w:t xml:space="preserve"> </w:t>
      </w:r>
      <w:r w:rsidR="00D6058D">
        <w:fldChar w:fldCharType="begin"/>
      </w:r>
      <w:r w:rsidR="006C7A36">
        <w:instrText xml:space="preserve"> ADDIN ZOTERO_ITEM CSL_CITATION {"citationID":"dod8baeH","properties":{"formattedCitation":"(Fernandes et al., 2017; Wittemyer, 2011)","plainCitation":"(Fernandes et al., 2017; Wittemyer, 2011)","noteIndex":0},"citationItems":[{"id":2838,"uris":["http://zotero.org/users/2170232/items/R6SFG39M"],"uri":["http://zotero.org/users/2170232/items/R6SFG39M"],"itemData":{"id":2838,"type":"article-journal","abstract":"In the middle of a political and fiscal crisis, the Brazilian government is applying successive budget cuts, including in science funding. Recent cuts radically affect research programs on biodiversity that are crucial components for the design and monitoring of public policies for nature conservation and sustainable development. We analyze the consequences of such cuts on the Research Program on Biodiversity (PPBio), the largest biodiversity research network in Brazil (626 researchers, nine networks in all Brazilian biomes). Brazil holds a substantial part of the world's biodiversity and of tropical forests that play a significant role for regional and global climate stability. If underfunding is maintained, the dismantling of the Brazilian PPBio will have consequences that go beyond biodiversity knowledge itself but affect society as a whole. Brazil will likely fail to reach the National Targets for Biodiversity 2011–2020, and it will be difficult to fulfill the restoration target of the Brazilian NDC and to advance with the sustainable development goals.","container-title":"Perspectives in Ecology and Conservation","DOI":"10.1016/j.pecon.2017.07.004","ISSN":"2530-0644","issue":"3","journalAbbreviation":"Perspectives in Ecology and Conservation","language":"en","page":"239-243","source":"ScienceDirect","title":"Dismantling Brazil's science threatens global biodiversity heritage","volume":"15","author":[{"family":"Fernandes","given":"G. Wilson"},{"family":"Vale","given":"Mariana M."},{"family":"Overbeck","given":"Gerhard E."},{"family":"Bustamante","given":"Mercedes M. C."},{"family":"Grelle","given":"Carlos E. V."},{"family":"Bergallo","given":"Helena Godoy"},{"family":"Magnusson","given":"William E."},{"family":"Akama","given":"Alberto"},{"family":"Alves","given":"Suelen S."},{"family":"Amorim","given":"André"},{"family":"Araújo","given":"Joaquim"},{"family":"Barros","given":"Claudia Franca"},{"family":"Bravo","given":"Freddy"},{"family":"Carim","given":"Marcelo J. Veiga"},{"family":"Cerqueira","given":"Rui"},{"family":"Collevatti","given":"Rosane Garcia"},{"family":"Colli","given":"Guarino R."},{"family":"Cunha","given":"Catia Nunes","non-dropping-particle":"da"},{"family":"D’Andrea","given":"Paulo Sergio"},{"family":"Dianese","given":"José Carmine"},{"family":"Diniz","given":"Soraia"},{"family":"Estrela","given":"Pedro Cordeiro"},{"family":"Fernandes","given":"Mariluce R. M."},{"family":"Fontana","given":"Carla Suertegaray"},{"family":"Giacomin","given":"Leandro L."},{"family":"Gusmão","given":"Luis Fernando P."},{"family":"Juncá","given":"Flora Acuña"},{"family":"Lins-e-Silva","given":"Ana Carolina Borges"},{"family":"Lopes","given":"Celia R. A. S."},{"family":"Lorini","given":"Maria Lucia"},{"family":"Queiroz","given":"Luciano Paganucci","non-dropping-particle":"de"},{"family":"Malabarba","given":"Luiz R."},{"family":"Marimon","given":"Beatriz Schwantes"},{"family":"Junior","given":"Ben Hur Marimon"},{"family":"Marques","given":"Marcia C. M."},{"family":"Martinelli","given":"Bruno M."},{"family":"Martins","given":"Marlucia Bonifacio"},{"family":"Medeiros","given":"Hermes Fonseca","non-dropping-particle":"de"},{"family":"Menin","given":"Marcelo"},{"family":"Morais","given":"Paula Benevides","non-dropping-particle":"de"},{"family":"Muniz","given":"Francisca Helena"},{"family":"Neckel-Oliveira","given":"Selvino"},{"family":"Oliveira","given":"João Alves","non-dropping-particle":"de"},{"family":"Oliveira","given":"Reyjane P."},{"family":"Pedroni","given":"Fernando"},{"family":"Penha","given":"Jerry"},{"family":"Podgaiski","given":"Luciana R."},{"family":"Rodrigues","given":"Domingos J."},{"family":"Scariot","given":"Aldicir"},{"family":"Silveira","given":"Luís Fábio"},{"family":"Silveira","given":"Marcos"},{"family":"Tomas","given":"Walfrido Moraes"},{"family":"Vital","given":"Marcos J. Salgado"},{"family":"Pillar","given":"Valério D."}],"issued":{"date-parts":[["2017",7,1]]}}},{"id":2834,"uris":["http://zotero.org/users/2170232/items/84UNBHDZ"],"uri":["http://zotero.org/users/2170232/items/84UNBHDZ"],"itemData":{"id":2834,"type":"article-journal","abstract":"Abstract: Declines in economic activity and associated changes in human livelihood strategies can increase threats of species overexploitation. This is exemplified by the effects of economic crises, which often drive intensification of subsistence poaching and greater reliance on natural resources. Whereas development theory links natural resource use to social-economic conditions, few empirical studies of the effect of economic downturns on wild animal species have been conducted. I assessed the relations between African elephant (Loxodonta africana) mortality and human-caused wounds in Samburu, Kenya and (1) livestock and maize prices (measures of local economic conditions), (2) change in national and regional gross domestic product (GDP) (measures of macroeconomic conditions), and (3) the normalized difference vegetation index (NDVI) (a correlate of primary productivity). In addition, I analyzed household survey data to determine the attitudes of local people toward protected areas and wild animals in the area. When cattle prices in the pastoralist study region were low, human-caused wounds to and adult mortality of elephants increased. The NDVI was negatively correlated with juvenile mortality, but not correlated with adult mortality. Changes in Kenyan and East Asian (primary market for ivory) GDP did not explain significant variation in mortality. Increased human wounding of elephants and elephant mortality during periods of low livestock prices (local economic downturns) likely reflect an economically driven increase in ivory poaching. Local but not macroeconomic indices explained significant variation in mortality, likely due to the dominance of the subsistence economy in the study area and its political and economic isolation. My results suggest economic metrics can serve as effective indicators of changes in human use of and resulting effects on natural resources. Such information can help focus management approaches (e.g., antipoaching effort or proffering of alternative occupational opportunities) that address variation in local activities that threaten plant and animal populations.","container-title":"Conservation Biology","DOI":"10.1111/j.1523-1739.2011.01713.x","ISSN":"1523-1739","issue":"5","language":"en","note":"_eprint: https://onlinelibrary.wiley.com/doi/pdf/10.1111/j.1523-1739.2011.01713.x","page":"1002-1009","source":"Wiley Online Library","title":"Effects of Economic Downturns on Mortality of Wild African Elephants","volume":"25","author":[{"family":"Wittemyer","given":"George"}],"issued":{"date-parts":[["2011"]]}}}],"schema":"https://github.com/citation-style-language/schema/raw/master/csl-citation.json"} </w:instrText>
      </w:r>
      <w:r w:rsidR="00D6058D">
        <w:fldChar w:fldCharType="separate"/>
      </w:r>
      <w:r w:rsidR="006C7A36" w:rsidRPr="006C7A36">
        <w:rPr>
          <w:rFonts w:ascii="Calibri" w:hAnsi="Calibri" w:cs="Calibri"/>
        </w:rPr>
        <w:t>(Fernandes et al., 2017; Wittemyer, 2011)</w:t>
      </w:r>
      <w:r w:rsidR="00D6058D">
        <w:fldChar w:fldCharType="end"/>
      </w:r>
      <w:r w:rsidR="0089199E">
        <w:t>. Organisations lose talented staff and thus institutional knowledge, trust between stakeholders and the project or organisation can be lost as commitments may not be met,</w:t>
      </w:r>
      <w:r w:rsidR="00177F53">
        <w:t xml:space="preserve"> local participation in project activities can end </w:t>
      </w:r>
      <w:r w:rsidR="00177F53">
        <w:fldChar w:fldCharType="begin"/>
      </w:r>
      <w:r w:rsidR="00177F53">
        <w:instrText xml:space="preserve"> ADDIN ZOTERO_ITEM CSL_CITATION {"citationID":"gCx4dhkA","properties":{"formattedCitation":"(Sayer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77F53">
        <w:fldChar w:fldCharType="separate"/>
      </w:r>
      <w:r w:rsidR="00177F53" w:rsidRPr="00177F53">
        <w:rPr>
          <w:rFonts w:ascii="Calibri" w:hAnsi="Calibri" w:cs="Calibri"/>
        </w:rPr>
        <w:t>(Sayer and Wells, 2004)</w:t>
      </w:r>
      <w:r w:rsidR="00177F53">
        <w:fldChar w:fldCharType="end"/>
      </w:r>
      <w:r w:rsidR="00177F53">
        <w:t>,</w:t>
      </w:r>
      <w:r w:rsidR="0089199E">
        <w:t xml:space="preserve"> and stakeholders may view the project as unreliable due to inconsistent support</w:t>
      </w:r>
      <w:r w:rsidR="00637A02">
        <w:t xml:space="preserve"> </w:t>
      </w:r>
      <w:r w:rsidR="00637A02">
        <w:fldChar w:fldCharType="begin"/>
      </w:r>
      <w:r w:rsidR="00637A02">
        <w:instrText xml:space="preserve"> ADDIN ZOTERO_ITEM CSL_CITATION {"citationID":"WnFoSXIq","properties":{"formattedCitation":"(Waithaka et al., 2021)","plainCitation":"(Waithaka et al., 2021)","noteIndex":0},"citationItems":[{"id":2836,"uris":["http://zotero.org/users/2170232/items/KKQHXXJB"],"uri":["http://zotero.org/users/2170232/items/KKQHXXJB"],"itemData":{"id":2836,"type":"article-journal","container-title":"PARKS","issue":"Special Issue (COVID-19)","page":"41-56","title":"Impacts of COVID-19 on protected and conserved areas: A global overview and regional perspectives","volume":"27","author":[{"family":"Waithaka","given":"John"},{"family":"Dudley","given":"Nigel"},{"family":"Alvarez","given":"Monica"},{"family":"Arguedas Mora","given":"Stanley"},{"family":"Chapman","given":"Stuart"},{"family":"Figgis","given":"Penelope"},{"family":"Fitzsimons","given":"James"},{"family":"Gallon","given":"Susan"},{"family":"Gray","given":"Thomas N. E."},{"family":"Kim","given":"Minsun"},{"family":"Pasha","given":"M.K.S"},{"family":"Perkin","given":"Scott"},{"family":"Roig-Boixeda","given":"Paula"},{"family":"Sierra","given":"Claudine"},{"family":"Valverde","given":"Allan"},{"family":"Wong","given":"Mike"}],"issued":{"date-parts":[["2021"]]}}}],"schema":"https://github.com/citation-style-language/schema/raw/master/csl-citation.json"} </w:instrText>
      </w:r>
      <w:r w:rsidR="00637A02">
        <w:fldChar w:fldCharType="separate"/>
      </w:r>
      <w:r w:rsidR="00637A02" w:rsidRPr="00637A02">
        <w:rPr>
          <w:rFonts w:ascii="Calibri" w:hAnsi="Calibri" w:cs="Calibri"/>
        </w:rPr>
        <w:t>(Waithaka et al., 2021)</w:t>
      </w:r>
      <w:r w:rsidR="00637A02">
        <w:fldChar w:fldCharType="end"/>
      </w:r>
      <w:r w:rsidR="0089199E">
        <w:t>. In many parts of the world where unregulated or illegal activities such as forest clearance and hunting of wildlife threaten conservation landscapes, periods of financial hardship can cause increases in these activities as project support for enforcement, engagement, outreach, and overall project visibility decreases</w:t>
      </w:r>
      <w:r w:rsidR="006B1B53">
        <w:t xml:space="preserve"> </w:t>
      </w:r>
      <w:r w:rsidR="006B1B53">
        <w:fldChar w:fldCharType="begin"/>
      </w:r>
      <w:r w:rsidR="00B34B5D">
        <w:instrText xml:space="preserve"> ADDIN ZOTERO_ITEM CSL_CITATION {"citationID":"94aeVYos","properties":{"formattedCitation":"(Bang and Khadakkar, 2020; Henschel et al., 2014)","plainCitation":"(Bang and Khadakkar, 2020; Henschel et al., 2014)","noteIndex":0},"citationItems":[{"id":2840,"uris":["http://zotero.org/users/2170232/items/78YS8RI2"],"uri":["http://zotero.org/users/2170232/items/78YS8RI2"],"itemData":{"id":2840,"type":"article-journal","abstract":"The coronavirus disease 2019 (COVID-19) pandemic is the latest episode in a string of environment-borne human tragedies, catastrophic in its magnitude, reach, and repercussions. Understandably, the scientific literature has focused on the causes and consequences of the pandemic from an anthropocentric viewpoint. As immense as the human tragedy surrounding the pandemic is, the glaring blind spot is the ecological impact of the pandemic and the pandemic-induced lockdown. Scientific reports on the impacts of the pandemic on issues of conservation concern are minuscule in comparison with reports on social, economic, political, and health-related consequences. The sudden rapid outbreak of the disease, short time frame since the commencement of the lockdown, and inaccessibility to field sites to start new empirical studies and monitor ongoing studies have resulted in the absence of scientific evidence of direct impacts of the lockdown on species and ecosystems of concern. As a result, much of the direct ecological impact of the lockdown is still anecdotal. We believe that the current pandemic, the subsequent lockdown, and the postlockdown flurry to return to normalcy will have vital positive and negative consequences for biodiversity conservation. Furthermore, we believe that these repercussions present an opportunity to learn important lessons for how to deal with future crises. Here, we present an account of the possible consequences of the pandemic on biodiversity conservation and the way forward for a more stringent and comprehensive planetary conservation strategy.\n\n\n\nThe current pandemic, the subsequent lockdown, and the postlockdown flurry to return to normalcy will have vital positive and negative consequences for biodiversity conservation in places such as the dense forests in the northeast Indian state of Sikkim, pictured here. A world biodiversity hotspot, the Eastern Himalayan region in northeast India has recently been the focus of some debate regarding the compliance of environmental regulations in development … \n\n\n\n[</w:instrText>
      </w:r>
      <w:r w:rsidR="00B34B5D">
        <w:rPr>
          <w:rFonts w:ascii="Cambria Math" w:hAnsi="Cambria Math" w:cs="Cambria Math"/>
        </w:rPr>
        <w:instrText>↵</w:instrText>
      </w:r>
      <w:r w:rsidR="00B34B5D">
        <w:instrText xml:space="preserve">][1]1To whom correspondence may be addressed. Email: alokbang{at}gmail.com.\n\n [1]: #xref-corresp-1-1","container-title":"Proceedings of the National Academy of Sciences","DOI":"10.1073/pnas.2021460117","ISSN":"0027-8424, 1091-6490","issue":"48","journalAbbreviation":"PNAS","language":"en","note":"publisher: National Academy of Sciences\nsection: Opinion\nPMID: 33177236","page":"29995-29999","source":"www.pnas.org","title":"Opinion: Biodiversity conservation during a global crisis: Consequences and the way forward","title-short":"Opinion","volume":"117","author":[{"family":"Bang","given":"Alok"},{"family":"Khadakkar","given":"Suvarna"}],"issued":{"date-parts":[["2020",12,1]]}}},{"id":2843,"uris":["http://zotero.org/users/2170232/items/DE5R4JFB"],"uri":["http://zotero.org/users/2170232/items/DE5R4JFB"],"itemData":{"id":2843,"type":"article-journal","abstract":"The African lion has declined to &lt;35,000 individuals occupying 25% of its historic range. The situation is most critical for the geographically isolated populations in West Africa, where the species is considered regionally endangered. Elevating their conservation significance, recent molecular studies establish the genetic distinctiveness of West and Central African lions from other extant African populations. Interventions to save West African lions are urgently required. However formulating effective conservation strategies has been hampered by a lack of data on the species' current distribution, status, and potential management deficiencies of protected areas (PAs) harboring lions. Our study synthesized available expert opinion and field data to close this knowledge gap, and formulate recommendations for the conservation of West African lions. We undertook lion surveys in 13 large (&gt;500 km2) PAs and compiled evidence of lion presence/absence for a further eight PAs. All PAs were situated within Lion Conservation Units, geographical units designated as priority lion areas by wildlife experts at a regional lion conservation workshop in 2005. Lions were confirmed in only 4 PAs, and our results suggest that only 406 (273–605) lions remain in West Africa, representing &lt;250 mature individuals. Confirmed lion range is estimated at 49,000 km2, or 1.1% of historical range in West Africa. PAs retaining lions were larger than PAs without lions and had significantly higher management budgets. We encourage revision of lion taxonomy, to recognize the genetic distinctiveness of West African lions and highlight their potentially unique conservation value. Further, we call for listing of the lion as critically endangered in West Africa, under criterion C2a(ii) for populations with &lt;250 mature individuals. Finally, considering the relative poverty of lion range states in West Africa, we call for urgent mobilization of investment from the international community to assist range states to increase management effectiveness of PAs retaining lions.","container-title":"PLOS ONE","DOI":"10.1371/journal.pone.0083500","ISSN":"1932-6203","issue":"1","journalAbbreviation":"PLOS ONE","language":"en","note":"publisher: Public Library of Science","page":"e83500","source":"PLoS Journals","title":"The Lion in West Africa Is Critically Endangered","volume":"9","author":[{"family":"Henschel","given":"Philipp"},{"family":"Coad","given":"Lauren"},{"family":"Burton","given":"Cole"},{"family":"Chataigner","given":"Beatrice"},{"family":"Dunn","given":"Andrew"},{"family":"MacDonald","given":"David"},{"family":"Saidu","given":"Yohanna"},{"family":"Hunter","given":"Luke T. B."}],"issued":{"date-parts":[["2014",1,8]]}}}],"schema":"https://github.com/citation-style-language/schema/raw/master/csl-citation.json"} </w:instrText>
      </w:r>
      <w:r w:rsidR="006B1B53">
        <w:fldChar w:fldCharType="separate"/>
      </w:r>
      <w:r w:rsidR="00B34B5D" w:rsidRPr="00B34B5D">
        <w:rPr>
          <w:rFonts w:ascii="Calibri" w:hAnsi="Calibri" w:cs="Calibri"/>
        </w:rPr>
        <w:t>(Bang and Khadakkar, 2020; Henschel et al., 2014)</w:t>
      </w:r>
      <w:r w:rsidR="006B1B53">
        <w:fldChar w:fldCharType="end"/>
      </w:r>
      <w:r w:rsidR="0089199E">
        <w:t xml:space="preserve">. </w:t>
      </w:r>
    </w:p>
    <w:p w14:paraId="1AEC97C0" w14:textId="0BAE6A5B" w:rsidR="002D4DF5" w:rsidRDefault="0089199E">
      <w:r>
        <w:t>The long-term cycle of organisations applying for grants to maintain budgets leads to ‘</w:t>
      </w:r>
      <w:proofErr w:type="spellStart"/>
      <w:r>
        <w:t>projectification</w:t>
      </w:r>
      <w:proofErr w:type="spellEnd"/>
      <w:r>
        <w:t xml:space="preserve">’, whereby control over conservation activities, interventions, and strategic direction is ceded to funders, as conservation organisations adapt to funding trends and specific funder interests in an effort to remain competitive and maintain project funding </w:t>
      </w:r>
      <w:r>
        <w:fldChar w:fldCharType="begin"/>
      </w:r>
      <w:r w:rsidR="00A74284">
        <w:instrText xml:space="preserve"> ADDIN ZOTERO_ITEM CSL_CITATION {"citationID":"ayzbprnL","properties":{"formattedCitation":"(Hodge and Adams, 2016; Rodr\\uc0\\u237{}guez et al., 2007)","plainCitation":"(Hodge and Adams, 2016; Rodríguez et al., 2007)","noteIndex":0},"citationItems":[{"id":2770,"uris":["http://zotero.org/users/2170232/items/G4E99ZXN"],"uri":["http://zotero.org/users/2170232/items/G4E99ZXN"],"itemData":{"id":2770,"type":"article-journal","abstract":"Drawing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id":2864,"uris":["http://zotero.org/users/2170232/items/C56MGBUZ"],"uri":["http://zotero.org/users/2170232/items/C56MGBUZ"],"itemData":{"id":2864,"type":"article-journal","container-title":"Science","DOI":"10.1126/science.1145560","issue":"5839","note":"publisher: American Association for the Advancement of Science","page":"755-756","source":"science.org (Atypon)","title":"Globalization of Conservation: A View from the South","title-short":"Globalization of Conservation","volume":"317","author":[{"family":"Rodríguez","given":"J. P."},{"family":"Taber","given":"A. B."},{"family":"Daszak","given":"P."},{"family":"Sukumar","given":"R."},{"family":"Valladares-Padua","given":"C."},{"family":"Padua","given":"S."},{"family":"Aguirre","given":"L. F."},{"family":"Medellín","given":"R. A."},{"family":"Acosta","given":"M."},{"family":"Aguirre","given":"A. A."},{"family":"Bonacic","given":"C."},{"family":"Bordino","given":"P."},{"family":"Bruschini","given":"J."},{"family":"Buchori","given":"D."},{"family":"González","given":"S."},{"family":"Mathew","given":"T."},{"family":"Méndez","given":"M."},{"family":"Mugica","given":"L."},{"family":"Pacheco","given":"L. F."},{"family":"Dobson","given":"A. P."},{"family":"Pearl","given":"M."}],"issued":{"date-parts":[["2007",8,10]]}}}],"schema":"https://github.com/citation-style-language/schema/raw/master/csl-citation.json"} </w:instrText>
      </w:r>
      <w:r>
        <w:fldChar w:fldCharType="separate"/>
      </w:r>
      <w:bookmarkStart w:id="11" w:name="__Fieldmark__178_362668386"/>
      <w:r w:rsidR="00A74284" w:rsidRPr="00A74284">
        <w:rPr>
          <w:rFonts w:ascii="Calibri" w:hAnsi="Calibri" w:cs="Calibri"/>
          <w:szCs w:val="24"/>
        </w:rPr>
        <w:t>(Hodge and Adams, 2016; Rodríguez et al., 2007)</w:t>
      </w:r>
      <w:r>
        <w:fldChar w:fldCharType="end"/>
      </w:r>
      <w:bookmarkEnd w:id="11"/>
      <w:r>
        <w:t xml:space="preserve">. </w:t>
      </w:r>
      <w:r w:rsidR="00BA608A">
        <w:t xml:space="preserve">If </w:t>
      </w:r>
      <w:r w:rsidR="001E1E50">
        <w:t xml:space="preserve">financial and operational </w:t>
      </w:r>
      <w:r w:rsidR="00BA608A">
        <w:t>control is</w:t>
      </w:r>
      <w:r w:rsidR="001E1E50">
        <w:t xml:space="preserve"> external in</w:t>
      </w:r>
      <w:r w:rsidR="00BA608A">
        <w:t xml:space="preserve"> grant-funded projects</w:t>
      </w:r>
      <w:r w:rsidR="001E1E50">
        <w:t xml:space="preserve"> that</w:t>
      </w:r>
      <w:r w:rsidR="00BA608A">
        <w:t xml:space="preserve"> involve partnerships with government agencies, local organisations or communities,</w:t>
      </w:r>
      <w:r w:rsidR="001E1E50">
        <w:t xml:space="preserve"> then host countries authorities and other local partners will be unlikely to embrace responsibility, nor have any sense of ownership or genuine partnership </w:t>
      </w:r>
      <w:r w:rsidR="001E1E50">
        <w:fldChar w:fldCharType="begin"/>
      </w:r>
      <w:r w:rsidR="001E1E50">
        <w:instrText xml:space="preserve"> ADDIN ZOTERO_ITEM CSL_CITATION {"citationID":"jzA3QK9C","properties":{"formattedCitation":"(Sayer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1E1E50">
        <w:fldChar w:fldCharType="separate"/>
      </w:r>
      <w:r w:rsidR="001E1E50" w:rsidRPr="001E1E50">
        <w:rPr>
          <w:rFonts w:ascii="Calibri" w:hAnsi="Calibri" w:cs="Calibri"/>
        </w:rPr>
        <w:t>(Sayer and Wells, 2004)</w:t>
      </w:r>
      <w:r w:rsidR="001E1E50">
        <w:fldChar w:fldCharType="end"/>
      </w:r>
      <w:r w:rsidR="001E1E50">
        <w:t xml:space="preserve">. </w:t>
      </w:r>
      <w:r>
        <w:t xml:space="preserve">There is also often a lack of transparency and coordination between funders and grant distributors which reduces cohesion and makes strategic allocation of funds at a broader scale difficult </w:t>
      </w:r>
      <w:r>
        <w:fldChar w:fldCharType="begin"/>
      </w:r>
      <w:r w:rsidR="00321A08">
        <w:instrText xml:space="preserve"> ADDIN ZOTERO_ITEM CSL_CITATION {"citationID":"0enOemBV","properties":{"formattedCitation":"(Laufer and Jones, 2021; Sayer et al., 2017)","plainCitation":"(Laufer and Jones, 2021; Sayer et al., 2017)","noteIndex":0},"citationItems":[{"id":2790,"uris":["http://zotero.org/users/2170232/items/6XIXH5Z7"],"uri":["http://zotero.org/users/2170232/items/6XIXH5Z7"],"itemData":{"id":2790,"type":"article-journal","abstract":"Marine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D"}],"issued":{"date-parts":[["2021",4,1]]}}},{"id":2869,"uris":["http://zotero.org/users/2170232/items/GJN2UEYM"],"uri":["http://zotero.org/users/2170232/items/GJN2UEYM"],"itemData":{"id":2869,"type":"article-journal","abstract":"Landscape approaches attempt to achieve balance amongst multiple goals over long time periods and to adapt to changing conditions. We review project reports and the literature on integrated landscape approaches, and found a lack of documented studies of their long-term effectiveness. The combination of multiple and potentially changing goals presents problems for the conventional measures of impact. We propose more critical use of theories of change and measures of process and progress to complement the conventional impact assessments. Theories of change make the links between project deliverables, outputs, outcomes, and impacts explicit, and allow a full exploration of the landscape context. Landscape approaches are long-term engagements, but short-term process metrics are needed to confirm that progress is being made in negotiation of goals, meaningful stakeholder engagement, existence of connections to policy processes, and effectiveness of governance. Long-term impact metrics are needed to assess progress on achieving landscapes that deliver multiple societal benefits, including conservation, production, and livelihood benefits. Generic criteria for process are proposed, but impact metrics will be highly situation specific and must be derived from an effective process and a credible theory of change.","container-title":"Sustainability Science","DOI":"10.1007/s11625-016-0415-z","ISSN":"1862-4057","issue":"3","journalAbbreviation":"Sustain Sci","language":"en","page":"465-476","source":"Springer Link","title":"Measuring the effectiveness of landscape approaches to conservation and development","volume":"12","author":[{"family":"Sayer","given":"Jeffrey A."},{"family":"Margules","given":"Chris"},{"family":"Boedhihartono","given":"Agni K."},{"family":"Sunderland","given":"Terry"},{"family":"Langston","given":"James D."},{"family":"Reed","given":"James"},{"family":"Riggs","given":"Rebecca"},{"family":"Buck","given":"Louise E."},{"family":"Campbell","given":"Bruce M."},{"family":"Kusters","given":"Koen"},{"family":"Elliott","given":"Chris"},{"family":"Minang","given":"Peter A."},{"family":"Dale","given":"Allan"},{"family":"Purnomo","given":"Herry"},{"family":"Stevenson","given":"James R."},{"family":"Gunarso","given":"Petrus"},{"family":"Purnomo","given":"Agus"}],"issued":{"date-parts":[["2017",5,1]]}}}],"schema":"https://github.com/citation-style-language/schema/raw/master/csl-citation.json"} </w:instrText>
      </w:r>
      <w:r>
        <w:fldChar w:fldCharType="separate"/>
      </w:r>
      <w:bookmarkStart w:id="12" w:name="__Fieldmark__188_362668386"/>
      <w:r w:rsidR="00321A08" w:rsidRPr="00321A08">
        <w:rPr>
          <w:rFonts w:ascii="Calibri" w:hAnsi="Calibri" w:cs="Calibri"/>
        </w:rPr>
        <w:t>(Laufer and Jones, 2021; Sayer et al., 2017)</w:t>
      </w:r>
      <w:r>
        <w:fldChar w:fldCharType="end"/>
      </w:r>
      <w:bookmarkEnd w:id="12"/>
      <w:r>
        <w:t xml:space="preserve">. Nevertheless, many conservation projects are unable to fund activities through other means. Grants for conservation activities vary in size and duration, with larger, long-term grants (between three and five years) often requiring significant investments in staff time for the development of applications, and substantial administrative capacity to manage the grant if it is awarded. Such grants are often awarded by international financial institutions (e.g., the World Bank) or international development agencies (e.g., the United States Agency for International Development), and often come with complex rules governing procurement, accounting, reporting, and attribution (i.e., branding). These requirements often preclude smaller organisations that do not have in-house fundraising teams or large financial management and administrative capacity. Alternatively, conservation organisations can apply for smaller, short-term grants (usually between one and three years) which are often targeted towards specific species, habitats, or activities (e.g., the United States Fish and Wildlife Service Asian Elephant Conservation Fund, and the UK government’s Darwin Initiative). The smaller grants require less staff time for the application process and subsequent grant management yet can be limited in the amount of the award that can be spent on overheads, fixed costs, and other core project expenditure such as salaries, fuel, office space, and utilities. This results in the core operational budgets of smaller projects or organisations comprising small percentages of multiple short-term grants, leading to insecure and unstable core budgets that can fluctuate from year to year. Budgets such as this prohibit long-term strategic planning for investment of funds and conservation action </w:t>
      </w:r>
      <w:r>
        <w:fldChar w:fldCharType="begin"/>
      </w:r>
      <w:r>
        <w:instrText>ADDIN ZOTERO_ITEM CSL_CITATION {"citationID":"1oIC00Rq","properties":{"formattedCitation":"(Emerton et al., 2006)","plainCitation":"(Emerton et al., 2006)","noteIndex":0},"citationItems":[{"id":2774,"uris":["http://zotero.org/users/2170232/items/EZKK5V4T"],"uri":["http://zotero.org/users/2170232/items/EZKK5V4T"],"itemData":{"id":2774,"type":"book","collection-title":"Best Practice Protected Area Guidlines","event-place":"Gland, Switzerland","ISBN":"2-8317-0881-8","publisher":"IUCN","publisher-place":"Gland, Switzerland","title":"Sustainable financing of protected areas - A global review of challenges and options","author":[{"family":"Emerton","given":"Lucy"},{"family":"Bishop","given":"Joshua"},{"family":"Thomas","given":"Lee"}],"issued":{"date-parts":[["2006"]]}}}],"schema":"https://github.com/citation-style-language/schema/raw/master/csl-citation.json"}</w:instrText>
      </w:r>
      <w:r>
        <w:fldChar w:fldCharType="separate"/>
      </w:r>
      <w:bookmarkStart w:id="13" w:name="__Fieldmark__228_362668386"/>
      <w:r>
        <w:rPr>
          <w:rFonts w:cs="Calibri"/>
        </w:rPr>
        <w:t>(Emerton et al., 2006)</w:t>
      </w:r>
      <w:r>
        <w:fldChar w:fldCharType="end"/>
      </w:r>
      <w:bookmarkEnd w:id="13"/>
      <w:r>
        <w:t>.</w:t>
      </w:r>
      <w:r w:rsidR="006F0A98">
        <w:t xml:space="preserve"> </w:t>
      </w:r>
      <w:commentRangeStart w:id="14"/>
      <w:r w:rsidR="004F2133">
        <w:t>There is a paucity of research into the effects of unstable core budgets on the effectiveness of conservation projects, and the implications of financial unpredictability on biodiversity outcomes over time.</w:t>
      </w:r>
      <w:commentRangeEnd w:id="14"/>
      <w:r w:rsidR="004F2133">
        <w:rPr>
          <w:rStyle w:val="CommentReference"/>
        </w:rPr>
        <w:commentReference w:id="14"/>
      </w:r>
      <w:r>
        <w:t xml:space="preserve">                </w:t>
      </w:r>
    </w:p>
    <w:p w14:paraId="01864F5C" w14:textId="3A5643F8" w:rsidR="002D4DF5" w:rsidRDefault="0089199E">
      <w:r>
        <w:t xml:space="preserve">Reliance on limited duration grants rather than permanent core funding is one cause of the global conservation funding shortfall. Protected areas are the cornerstones of landscape-level conservation, yet up to 75% are severely underfunded </w:t>
      </w:r>
      <w:r>
        <w:fldChar w:fldCharType="begin"/>
      </w:r>
      <w:r>
        <w:instrText>ADDIN ZOTERO_ITEM CSL_CITATION {"citationID":"cKPW1API","properties":{"formattedCitation":"(Coad et al., 2019)","plainCitation":"(Coad et al., 2019)","noteIndex":0},"citationItems":[{"id":2020,"uris":["http://zotero.org/users/2170232/items/79MMDRKM"],"uri":["http://zotero.org/users/2170232/items/79MMDRKM"],"itemData":{"id":2020,"type":"article-journal","abstract":"Protected areas (PAs) are a key tool in efforts to safeguard biodiversity against increasing anthropogenic threats. As signatories to the 2011–2020 Strategic Plan for Biodiversity, 196 nations pledged support for expansion in the extent of the global PA estate and the quality of PA management. While this has resulted in substantial increases in PA designations, many sites lack the resources needed to guarantee effective biodiversity conservation. Using management reports from 2167 PAs (with an area representing 23% of the global terrestrial PA estate), we demonstrate that less than a quarter of these PAs report having adequate resources in terms of staffing and budget. Using data on the geographic ranges of the 11,919 terrestrial vertebrate species overlapping our sample of PAs, we estimate that only 4–9% of terrestrial amphibians, birds, and mammals are sufficiently represented within the existing global PA estate, when only adequately resourced PAs are considered. While continued expansion of the world's PAs is necessary, a shift in emphasis from quantity to quality is critical to effectively respond to the current biodiversity crisis.","container-title":"Frontiers in Ecology and the Environment","DOI":"10.1002/fee.2042","ISSN":"1540-9309","issue":"5","language":"en","page":"259-264","source":"Wiley Online Library","title":"Widespread shortfalls in protected area resourcing undermine efforts to conserve biodiversity","volume":"17","author":[{"family":"Coad","given":"Lauren"},{"family":"Watson","given":"James EM"},{"family":"Geldmann","given":"Jonas"},{"family":"Burgess","given":"Neil D."},{"family":"Leverington","given":"Fiona"},{"family":"Hockings","given":"Marc"},{"family":"Knights","given":"Kathryn"},{"family":"Marco","given":"Moreno Di"}],"issued":{"date-parts":[["2019"]]}}}],"schema":"https://github.com/citation-style-language/schema/raw/master/csl-citation.json"}</w:instrText>
      </w:r>
      <w:r>
        <w:fldChar w:fldCharType="separate"/>
      </w:r>
      <w:bookmarkStart w:id="15" w:name="__Fieldmark__244_362668386"/>
      <w:r>
        <w:rPr>
          <w:rFonts w:cs="Calibri"/>
        </w:rPr>
        <w:t>(Coad et al., 2019)</w:t>
      </w:r>
      <w:r>
        <w:fldChar w:fldCharType="end"/>
      </w:r>
      <w:bookmarkEnd w:id="15"/>
      <w:r>
        <w:t xml:space="preserve">. Insufficient funding of </w:t>
      </w:r>
      <w:r>
        <w:lastRenderedPageBreak/>
        <w:t xml:space="preserve">protected land- and seascapes leads to poor management, ecological damage, and the loss of species and habitats </w:t>
      </w:r>
      <w:r>
        <w:fldChar w:fldCharType="begin"/>
      </w:r>
      <w:r>
        <w:instrText>ADDIN ZOTERO_ITEM CSL_CITATION {"citationID":"wtGAOexZ","properties":{"formattedCitation":"(Kearney et al., 2020; Pringle, 2017)","plainCitation":"(Kearney et al., 2020; Pringle, 2017)","noteIndex":0},"citationItems":[{"id":2711,"uris":["http://zotero.org/users/2170232/items/UMA8FRZC"],"uri":["http://zotero.org/users/2170232/items/UMA8FRZC"],"itemData":{"id":2711,"type":"article-journal","abstract":"Protected areas are central to global efforts to prevent species extinctions, with many countries investing heavily in their establishment. Yet the designation of protected areas alone can only abate certain threats to biodiversity. Targeted management within protected areas is often required to achieve fully effective conservation within their boundaries. It remains unclear what combination of protected area designation and management is needed to remove the suite of processes that imperil species. Here, using Australia as a case study, we use a dataset on the pressures facing threatened species to determine the role of protected areas and management in conserving imperilled species. We found that protected areas that are not resourced for threat management could remove one or more threats to 1,185 (76%) species and all threats to very few (n = 51, 3%) species. In contrast, a protected area network that is adequately resourced to manage threatening processes within their boundary could remove one or more threats to almost all species (n = 1,551; c. 100%) and all threats to almost half (n = 740, 48%). However, 815 (52%) species face one or more threats that require coordinated conservation actions that protected areas alone could not remove. This research shows that investing in the continued expansion of Australia's protected area network without providing adequate funding for threat management within and beyond the existing protected area network will benefit few threatened species. These findings highlight that as the international community expands the global protected area network in accordance with the 2020 Strategic Plan for Biodiversity, a greater emphasis on the effectiveness of threat management is needed.","container-title":"Oryx","DOI":"10.1017/S0030605317001739","ISSN":"0030-6053, 1365-3008","issue":"2","language":"en","note":"publisher: Cambridge University Press","page":"276-284","source":"Cambridge University Press","title":"Estimating the benefit of well-managed protected areas for threatened species conservation","volume":"54","author":[{"family":"Kearney","given":"Stephen G."},{"family":"Adams","given":"Vanessa M."},{"family":"Fuller","given":"Richard A."},{"family":"Possingham","given":"Hugh P."},{"family":"Watson","given":"James E. M."}],"issued":{"date-parts":[["2020",3]]}}},{"id":2340,"uris":["http://zotero.org/users/2170232/items/B6QLG7LD"],"uri":["http://zotero.org/users/2170232/items/B6QLG7LD"],"itemData":{"id":2340,"type":"article-journal","abstract":"International agreements mandate the expansion of Earth's protected-area network as a bulwark against the continued extinction of wild populations, species, and ecosystems. Yet many protected areas are underfunded, poorly managed, and ecologically damaged; the conundrum is how to increase their coverage and effectiveness simultaneously. Innovative restoration and rewilding programmes in Costa Rica's Área de Conservación Guanacaste and Mozambique's Parque Nacional da Gorongosa highlight how degraded ecosystems can be rehabilitated, expanded, and woven into the cultural fabric of human societies. Worldwide, enormous potential for biodiversity conservation can be realized by upgrading existing nature reserves while harmonizing them with the needs and aspirations of their constituencies.","container-title":"Nature","DOI":"10.1038/nature22902","ISSN":"1476-4687","issue":"7656","language":"en","note":"number: 7656\npublisher: Nature Publishing Group","page":"91-99","source":"www.nature.com","title":"Upgrading protected areas to conserve wild biodiversity","volume":"546","author":[{"family":"Pringle","given":"Robert M."}],"issued":{"date-parts":[["2017",6]]}}}],"schema":"https://github.com/citation-style-language/schema/raw/master/csl-citation.json"}</w:instrText>
      </w:r>
      <w:r>
        <w:fldChar w:fldCharType="separate"/>
      </w:r>
      <w:bookmarkStart w:id="16" w:name="__Fieldmark__252_362668386"/>
      <w:r>
        <w:rPr>
          <w:rFonts w:cs="Calibri"/>
        </w:rPr>
        <w:t>(Kearney et al., 2020; Pringle, 2017)</w:t>
      </w:r>
      <w:r>
        <w:fldChar w:fldCharType="end"/>
      </w:r>
      <w:bookmarkEnd w:id="16"/>
      <w:r>
        <w:t>. It is difficult to design and implement effective conservation action that targets the correct drivers at the correct spatial and temporal scales when available funding is</w:t>
      </w:r>
      <w:r w:rsidR="003838B1">
        <w:t xml:space="preserve"> based on short-term projects and is</w:t>
      </w:r>
      <w:r>
        <w:t xml:space="preserve"> consistently below what is required </w:t>
      </w:r>
      <w:r>
        <w:fldChar w:fldCharType="begin"/>
      </w:r>
      <w:r w:rsidR="003838B1">
        <w:instrText xml:space="preserve"> ADDIN ZOTERO_ITEM CSL_CITATION {"citationID":"N3QMLRTT","properties":{"formattedCitation":"(Sayer and Wells, 2004; Tulloch et al., 2020)","plainCitation":"(Sayer and Wells, 2004; Tulloch et al., 2020)","noteIndex":0},"citationItems":[{"id":2880,"uris":["http://zotero.org/users/2170232/items/ZUBKS2W7"],"uri":["http://zotero.org/users/2170232/items/ZUBKS2W7"],"itemData":{"id":2880,"type":"chapter","container-title":"Getting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 </w:instrText>
      </w:r>
      <w:r>
        <w:fldChar w:fldCharType="separate"/>
      </w:r>
      <w:bookmarkStart w:id="17" w:name="__Fieldmark__264_362668386"/>
      <w:r w:rsidR="003838B1" w:rsidRPr="003838B1">
        <w:rPr>
          <w:rFonts w:ascii="Calibri" w:hAnsi="Calibri" w:cs="Calibri"/>
        </w:rPr>
        <w:t>(Sayer and Wells, 2004; Tulloch et al., 2020)</w:t>
      </w:r>
      <w:r>
        <w:fldChar w:fldCharType="end"/>
      </w:r>
      <w:bookmarkEnd w:id="17"/>
      <w:r>
        <w:t xml:space="preserve">. In landscapes where harvesting of wildlife occurs, weak management and regulation, which are common symptoms of chronic underfunding, can increase the probability of population collapse of the harvested species </w:t>
      </w:r>
      <w:r>
        <w:fldChar w:fldCharType="begin"/>
      </w:r>
      <w:r>
        <w:instrText>ADDIN ZOTERO_ITEM CSL_CITATION {"citationID":"rtOumvcz","properties":{"formattedCitation":"(Fryxell et al., 2010)","plainCitation":"(Fryxell et al., 2010)","noteIndex":0},"citationItems":[{"id":2680,"uris":["http://zotero.org/users/2170232/items/BN9HM5RW"],"uri":["http://zotero.org/users/2170232/items/BN9HM5RW"],"itemData":{"id":2680,"type":"article-journal","abstract":"Population Meltdown\nPopulations of wild animals, including deer and moose, are often actively managed by hunting. Following such harvesting, populations of some exploited animal species collapse, whereas others are able to withstand exploitation. To understand the reasons for these varied responses, Fryxell et al. (p. 903) developed a mathematical model which predicts that weak regulation causes damped population cycles with period lengths on the order of decades. The model was tested using time-series data for hunted populations of moose and deer in three ecosystems in Norway and Canada.\nConstant harvest policies for fish and wildlife populations can lead to population collapse in the face of stochastic variation in population growth rates. Here, we show that weak compensatory response by resource users or managers to changing levels of resource abundance can readily induce harvest cycles that accentuate the risk of catastrophic population collapse. Dynamic system models incorporating this mix of feedback predict that cycles or quasi-cycles with decadal periodicity should commonly occur in harvested wildlife populations, with effort and quotas lagging far behind resources, whereas harvests should exhibit lags of intermediate length. Empirical data gathered from three hunted populations of white-tailed deer and moose were consistent with these predictions of both underlying behavioral causes and dynamical consequences.\nThe predictions of a model that describes humans hunting prey are confirmed using long-term ungulate data.\nThe predictions of a model that describes humans hunting prey are confirmed using long-term ungulate data.","container-title":"Science","DOI":"10.1126/science.1185802","ISSN":"0036-8075, 1095-9203","issue":"5980","language":"en","note":"publisher: American Association for the Advancement of Science\nsection: Report\nPMID: 20466934","page":"903-906","source":"science.sciencemag.org","title":"Resource Management Cycles and the Sustainability of Harvested Wildlife Populations","volume":"328","author":[{"family":"Fryxell","given":"John M."},{"family":"Packer","given":"Craig"},{"family":"McCann","given":"Kevin"},{"family":"Solberg","given":"Erling J."},{"family":"Sæther","given":"Bernt-Erik"}],"issued":{"date-parts":[["2010",5,14]]}}}],"schema":"https://github.com/citation-style-language/schema/raw/master/csl-citation.json"}</w:instrText>
      </w:r>
      <w:r>
        <w:fldChar w:fldCharType="separate"/>
      </w:r>
      <w:bookmarkStart w:id="18" w:name="__Fieldmark__276_362668386"/>
      <w:r>
        <w:rPr>
          <w:rFonts w:cs="Calibri"/>
        </w:rPr>
        <w:t>(Fryxell et al., 2010)</w:t>
      </w:r>
      <w:r>
        <w:fldChar w:fldCharType="end"/>
      </w:r>
      <w:bookmarkEnd w:id="18"/>
      <w:r>
        <w:t xml:space="preserve">. In the absence of dramatic increases in funding and resources available to landscape managers, studies that explore the trade-offs between different strategies for investing existing resources will be critical. Site-level assessments of investment priorities are relatively common, and form an important part of a manager’s toolkit for developing strategy </w:t>
      </w:r>
      <w:r>
        <w:fldChar w:fldCharType="begin"/>
      </w:r>
      <w:r>
        <w:instrText>ADDIN ZOTERO_ITEM CSL_CITATION {"citationID":"69QPOqEe","properties":{"formattedCitation":"(Ervin, 2003; Utami et al., 2020)","plainCitation":"(Ervin, 2003; Utami et al., 2020)","dontUpdate":true,"noteIndex":0},"citationItems":[{"id":2772,"uris":["http://zotero.org/users/2170232/items/PEIS75AG"],"uri":["http://zotero.org/users/2170232/items/PEIS75AG"],"itemData":{"id":2772,"type":"article-journal","abstract":"Assessing the management effectiveness of a protected area system can enable policymakers to develop strategic, systemwide responses to pervasive management problems. The World Wide Fund for Nature International has developed the Rapid Assessment and Prioritization of Protected Area Management (RAPPAM) methodology. This article summarizes results from the implementation of the RAPPAM methodology in Bhutan, China, Russia, and South Africa. Five threats emerged warranting concerted policy effort: poaching, alien plants, tourism, logging, and encroachment. Similarly, five management issues emerged that influence protected area management effectiveness: funding, staffing, research and monitoring, resource inventories, and community relations. By identifying the most pressing issues in protected areas, an assessment of management effectiveness can be used to improve protected area management.","container-title":"BioScience","DOI":"10.1641/0006-3568(2003)053[0833:RAOPAM]2.0.CO;2","ISSN":"0006-3568","issue":"9","journalAbbreviation":"BioScience","page":"833-841","source":"Silverchair","title":"Rapid Assessment of Protected Area Management Effectiveness in Four Countries","volume":"53","author":[{"family":"Ervin","given":"Jamison"}],"issued":{"date-parts":[["2003",9,1]]}}},{"id":2696,"uris":["http://zotero.org/users/2170232/items/44DA7BRS"],"uri":["http://zotero.org/users/2170232/items/44DA7BRS"],"itemData":{"id":2696,"type":"article-journal","abstract":"The multiple values delivered by protected areas around the world are threatened and in decline. We propose a structured decision science prioritization approach for justifying and guiding increased investments in protected area management to improve outcomes for a suite of important values. Using Bali's only national park, Taman Nasional Bali Barat (TNBB) as a case study, we draw from existing park documentation and 80 participating experts in TNBB's ecology, society and management to define goals that describe a successful outcome for nine core values of the park: threatened species, ecosystem function, ecosystem habitats, scientific research, food and health, spiritual values, traditional fishing, community prosperity, and ecotourism. Participants estimated that without increased investment, the extent of goal achievement is likely to be below 30% for all values at the end of the 15-year planning time frame. However, implementing nine strategies, at an increased annual investment of 5.5 billion Indonesian rupiah (US$385,666) per year, would achieve the goals for all values. The most cost-effective strategies were predicted to be collaboration and planning, monitoring and managing invasive species, followed by establishing and using a research and management fund, adapting to climate change, managing illegal resource use, waste and human impacts, as well as improving the captive breeding program for the iconic and critically endangered bird, curik Bali. Our approach may be useful for systematically comparing costed sets of management investments in other conservation areas worldwide.","container-title":"Conservation Science and Practice","DOI":"https://doi.org/10.1111/csp2.157","ISSN":"2578-4854","issue":"6","language":"en","note":"_eprint: https://conbio.onlinelibrary.wiley.com/doi/pdf/10.1111/csp2.157","page":"e157","source":"Wiley Online Library","title":"Prioritizing management strategies to achieve multiple outcomes in a globally significant Indonesian protected area","volume":"2","author":[{"family":"Utami","given":"Ni Wayan Febriana"},{"family":"Wirawan","given":"I. Gede Putu"},{"family":"Firn","given":"Jennifer"},{"family":"Kepakisan","given":"Agus Ngurah Krisna"},{"family":"Kusdyana","given":"I. Putu Gede Arya"},{"family":"Nicol","given":"Sam"},{"family":"Carwardine","given":"Josie"}],"issued":{"date-parts":[["2020"]]}}}],"schema":"https://github.com/citation-style-language/schema/raw/master/csl-citation.json"}</w:instrText>
      </w:r>
      <w:r>
        <w:fldChar w:fldCharType="separate"/>
      </w:r>
      <w:bookmarkStart w:id="19" w:name="__Fieldmark__282_362668386"/>
      <w:r>
        <w:rPr>
          <w:rFonts w:cs="Calibri"/>
        </w:rPr>
        <w:t>(see Ervin, 2003; Utami et al., 2020)</w:t>
      </w:r>
      <w:r>
        <w:fldChar w:fldCharType="end"/>
      </w:r>
      <w:bookmarkEnd w:id="19"/>
      <w:r>
        <w:t xml:space="preserve">. Yet studies that provide broader theoretical insights into long-term investment strategies in the context of finite resources are lacking. There is a large body of literature that explores prioritising conservation investment over space, or the ‘conservation resource allocation problem’ </w:t>
      </w:r>
      <w:r>
        <w:fldChar w:fldCharType="begin"/>
      </w:r>
      <w:r>
        <w:instrText>ADDIN ZOTERO_ITEM CSL_CITATION {"citationID":"KdX2yyQQ","properties":{"formattedCitation":"(Wilson et al., 2006)","plainCitation":"(Wilson et al., 2006)","noteIndex":0},"citationItems":[{"id":1827,"uris":["http://zotero.org/users/2170232/items/IHWG9Q3Q"],"uri":["http://zotero.org/users/2170232/items/IHWG9Q3Q"],"itemData":{"id":1827,"type":"article-journal","abstract":"One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0" w:name="__Fieldmark__297_362668386"/>
      <w:r>
        <w:rPr>
          <w:rFonts w:cs="Calibri"/>
        </w:rPr>
        <w:t>(Wilson et al., 2006)</w:t>
      </w:r>
      <w:r>
        <w:fldChar w:fldCharType="end"/>
      </w:r>
      <w:bookmarkEnd w:id="20"/>
      <w:r>
        <w:t xml:space="preserve">, with approaches including return on investment </w:t>
      </w:r>
      <w:r>
        <w:fldChar w:fldCharType="begin"/>
      </w:r>
      <w:r>
        <w:instrText>ADDIN ZOTERO_ITEM CSL_CITATION {"citationID":"Zq1GyBO7","properties":{"formattedCitation":"(Armsworth et al., 2018; Murdoch et al., 2010)","plainCitation":"(Armsworth et al., 2018; Murdoch et al., 2010)","noteIndex":0},"citationItems":[{"id":1942,"uris":["http://zotero.org/users/2170232/items/5RNUMHPC"],"uri":["http://zotero.org/users/2170232/items/5RNUMHPC"],"itemData":{"id":1942,"type":"article-journal","abstract":"Policy guidelines for creating new protected areas commonly recommend larger protected areas be favored. We examine whether these recommendations are justified, providing the first evaluation of this question to use return-on-investment (ROI) methods that account for how protected area size influences multiple ecological benefits and the economic costs of protection. We examine areas acquired to protect forested ecosystems in the eastern US that are rich in endemic species. ROI analyses often alter recommendations about protected area size from those obtained when considering only ecological benefits or only economic costs. Large protected areas offer a greater ecological return per dollar invested if the goal of protecting sites is to reduce forest fragmentation on the wider landscape, whereas smaller sites offer a higher ROI when prioritizing sites offering protection to more species. A portfolio of site sizes may need to be included in protected area networks when multiple objectives motivate conservation.","container-title":"Biological Conservation","DOI":"10.1016/j.biocon.2018.07.005","ISSN":"0006-3207","journalAbbreviation":"Biological Conservation","page":"229-236","source":"ScienceDirect","title":"Is conservation right to go big? Protected area size and conservation return-on-investment","title-short":"Is conservation right to go big?","volume":"225","author":[{"family":"Armsworth","given":"Paul R."},{"family":"Jackson","given":"Heather B."},{"family":"Cho","given":"Seong-Hoon"},{"family":"Clark","given":"Melissa"},{"family":"Fargione","given":"Joseph E."},{"family":"Iacona","given":"Gwenllian D."},{"family":"Kim","given":"Taeyoung"},{"family":"Larson","given":"Eric R."},{"family":"Minney","given":"Thomas"},{"family":"Sutton","given":"Nathan A."}],"issued":{"date-parts":[["2018",9,1]]}}},{"id":2689,"uris":["http://zotero.org/users/2170232/items/6RIZYR3F"],"uri":["http://zotero.org/users/2170232/items/6RIZYR3F"],"itemData":{"id":2689,"type":"article-journal","abstract":"The rapid global loss of natural habitats and biodiversity, and limited resources, place a premium on maximizing the expected benefits of conservation actions. The scarcity of information on the fine-grained distribution of species of conservation concern, on risks of loss, and on costs of conservation actions, especially in developing countries, makes efficient conservation difficult. The distribution of ecosystem types (unique ecological communities) is typically better known than species and arguably better represents the entirety of biodiversity than do well-known taxa, so we use conserving the diversity of ecosystem types as our conservation goal. We define conservation benefit to include risk of conversion, spatial effects that reward clumping of habitat, and diminishing returns to investment in any one ecosystem type. Using Argentine grasslands as an example, we compare three strategies: protecting the cheapest land (“minimize cost”), maximizing conservation benefit regardless of cost (“maximize benefit”), and maximizing conservation benefit per dollar (“return on investment”). We first show that the widely endorsed goal of saving some percentage (typically 10%) of a country or habitat type, although it may inspire conservation, is a poor operational goal. It either leads to the accumulation of areas with low conservation benefit or requires infeasibly large sums of money, and it distracts from the real problem: maximizing conservation benefit given limited resources. Second, given realistic budgets, return on investment is superior to the other conservation strategies. Surprisingly, however, over a wide range of budgets, minimizing cost provides more conservation benefit than does the maximize-benefit strategy.","container-title":"Proceedings of the National Academy of Sciences","DOI":"10.1073/pnas.1011851107","ISSN":"0027-8424, 1091-6490","issue":"49","journalAbbreviation":"PNAS","language":"en","note":"publisher: National Academy of Sciences\nsection: Biological Sciences\nPMID: 21098281","page":"20855-20862","source":"www.pnas.org","title":"Using return on investment to maximize conservation effectiveness in Argentine grasslands","volume":"107","author":[{"family":"Murdoch","given":"William"},{"family":"Ranganathan","given":"Jai"},{"family":"Polasky","given":"Stephen"},{"family":"Regetz","given":"James"}],"issued":{"date-parts":[["2010",12,7]]}}}],"schema":"https://github.com/citation-style-language/schema/raw/master/csl-citation.json"}</w:instrText>
      </w:r>
      <w:r>
        <w:fldChar w:fldCharType="separate"/>
      </w:r>
      <w:bookmarkStart w:id="21" w:name="__Fieldmark__305_362668386"/>
      <w:r>
        <w:rPr>
          <w:rFonts w:cs="Calibri"/>
        </w:rPr>
        <w:t>(Armsworth et al., 2018; Murdoch et al., 2010)</w:t>
      </w:r>
      <w:r>
        <w:fldChar w:fldCharType="end"/>
      </w:r>
      <w:bookmarkEnd w:id="21"/>
      <w:r>
        <w:t xml:space="preserve">, heuristic algorithms </w:t>
      </w:r>
      <w:r>
        <w:fldChar w:fldCharType="begin"/>
      </w:r>
      <w:r>
        <w:instrText>ADDIN ZOTERO_ITEM CSL_CITATION {"citationID":"GvIBfX38","properties":{"formattedCitation":"(Meir et al., 2004; Wilson et al., 2006)","plainCitation":"(Meir et al., 2004; Wilson et al., 2006)","noteIndex":0},"citationItems":[{"id":651,"uris":["http://zotero.org/users/2170232/items/DF6K8MJQ"],"uri":["http://zotero.org/users/2170232/items/DF6K8MJQ"],"itemData":{"id":651,"type":"article-journal","container-title":"Ecology Letters","DOI":"10.1111/j.1461-0248.2004.00624.x","ISSN":"1461-023X, 1461-0248","issue":"8","language":"en","page":"615-622","source":"CrossRef","title":"Does conservation planning matter in a dynamic and uncertain world?","volume":"7","author":[{"family":"Meir","given":"Eli"},{"family":"Andelman","given":"Sandy"},{"family":"Possingham","given":"Hugh P."}],"issued":{"date-parts":[["2004",8]]}}},{"id":1827,"uris":["http://zotero.org/users/2170232/items/IHWG9Q3Q"],"uri":["http://zotero.org/users/2170232/items/IHWG9Q3Q"],"itemData":{"id":1827,"type":"article-journal","abstract":"One of the most pressing issues facing the global conservation community is how to distribute limited resources between regions identified as priorities for biodiversity conservation1,2,3. Approaches such as biodiversity hotspots4, endemic bird areas5 and ecoregions6 are used by international organizations to prioritize conservation efforts globally7. Although identifying priority regions is an important first step in solving this problem, it does not indicate how limited resources should be allocated between regions. Here we formulate how to allocate optimally conservation resources between regions identified as priorities for conservation—the ‘conservation resource allocation problem’. Stochastic dynamic programming is used to find the optimal schedule of resource allocation for small problems but is intractable for large problems owing to the “curse of dimensionality”8. We identify two easy-to-use and easy-to-interpret heuristics that closely approximate the optimal solution. We also show the importance of both correctly formulating the problem and using information on how investment returns change through time. Our conservation resource allocation approach can be applied at any spatial scale. We demonstrate the approach with an example of optimal resource allocation among five priority regions in Wallacea and Sundaland, the transition zone between Asia and Australasia.","container-title":"Nature","DOI":"10.1038/nature04366","ISSN":"1476-4687","issue":"7082","language":"en","page":"337-340","source":"www.nature.com","title":"Prioritizing global conservation efforts","volume":"440","author":[{"family":"Wilson","given":"Kerrie A."},{"family":"McBride","given":"Marissa F."},{"family":"Bode","given":"Michael"},{"family":"Possingham","given":"Hugh P."}],"issued":{"date-parts":[["2006",3]]}}}],"schema":"https://github.com/citation-style-language/schema/raw/master/csl-citation.json"}</w:instrText>
      </w:r>
      <w:r>
        <w:fldChar w:fldCharType="separate"/>
      </w:r>
      <w:bookmarkStart w:id="22" w:name="__Fieldmark__310_362668386"/>
      <w:r>
        <w:rPr>
          <w:rFonts w:cs="Calibri"/>
        </w:rPr>
        <w:t>(Meir et al., 2004; Wilson et al., 2006)</w:t>
      </w:r>
      <w:r>
        <w:fldChar w:fldCharType="end"/>
      </w:r>
      <w:bookmarkEnd w:id="22"/>
      <w:r>
        <w:t xml:space="preserve">, regression models </w:t>
      </w:r>
      <w:r>
        <w:fldChar w:fldCharType="begin"/>
      </w:r>
      <w:r>
        <w:instrText>ADDIN ZOTERO_ITEM CSL_CITATION {"citationID":"jDNJeYoa","properties":{"formattedCitation":"(Fishburn et al., 2013)","plainCitation":"(Fishburn et al., 2013)","noteIndex":0},"citationItems":[{"id":2672,"uris":["http://zotero.org/users/2170232/items/KNW89CHQ"],"uri":["http://zotero.org/users/2170232/items/KNW89CHQ"],"itemData":{"id":2672,"type":"article-journal","abstract":"While numerous scientific publications have used biological data and sometimes decision theory to identify where conservation funds should be invested, studies that examine where money for conservation actually has been spent and how investment patterns have changed through time are scarce. We analyze changing spatial patterns of spending on land protection, using investments by a major conservation organization, The Nature Conservancy (TNC), in the conterminous United States as a case study. We focus on investments in land protection made by TNC in four decades (1970–2009) using fee simple and easement acquisitions. During this period, TNC expanded and accelerated its investments in land conservation. We compare patterns of conservation investment in different states via two metrics: (1) the amount TNC spent to acquire land for protection, and (2) the overall area protected. The two metrics, while correlated, reveal different information about TNC’s investment patterns. The amount of conservation activity TNC undertook in different states shows pronounced variation when measured either by the overall area protected or the cost of acquiring that area. We used a regression approach to relate variation in investment levels across states in each decade to a suite of biological and socioeconomic factors relevant to the effectiveness of conservation resource allocation decisions. Through time, these variables are able to explain greater spatial variation in the levels of investment into different states. The richness of native species per state showed the strongest association with overall investment levels. However, land costs also influenced investment patterns in recent decades but in ways that differed when measured by the overall area protected and by the money spent to protect it.","container-title":"Biological Conservation","DOI":"10.1016/j.biocon.2013.02.007","ISSN":"0006-3207","journalAbbreviation":"Biological Conservation","language":"en","page":"223-229","source":"ScienceDirect","title":"Changing spatial patterns of conservation investment by a major land trust","volume":"161","author":[{"family":"Fishburn","given":"Isla S."},{"family":"Boyer","given":"Alison G."},{"family":"Kareiva","given":"Peter"},{"family":"Gaston","given":"Kevin J."},{"family":"Armsworth","given":"Paul R."}],"issued":{"date-parts":[["2013",5,1]]}}}],"schema":"https://github.com/citation-style-language/schema/raw/master/csl-citation.json"}</w:instrText>
      </w:r>
      <w:r>
        <w:fldChar w:fldCharType="separate"/>
      </w:r>
      <w:bookmarkStart w:id="23" w:name="__Fieldmark__315_362668386"/>
      <w:r>
        <w:rPr>
          <w:rFonts w:cs="Calibri"/>
        </w:rPr>
        <w:t>(Fishburn et al., 2013)</w:t>
      </w:r>
      <w:r>
        <w:fldChar w:fldCharType="end"/>
      </w:r>
      <w:bookmarkEnd w:id="23"/>
      <w:r>
        <w:t xml:space="preserve">, and impact mapping </w:t>
      </w:r>
      <w:r>
        <w:fldChar w:fldCharType="begin"/>
      </w:r>
      <w:r>
        <w:instrText>ADDIN ZOTERO_ITEM CSL_CITATION {"citationID":"Qq9htVBn","properties":{"formattedCitation":"(Tulloch et al., 2020)","plainCitation":"(Tulloch et al., 2020)","noteIndex":0},"citationItems":[{"id":2707,"uris":["http://zotero.org/users/2170232/items/TQ5YUEPN"],"uri":["http://zotero.org/users/2170232/items/TQ5YUEPN"],"itemData":{"id":2707,"type":"article-journal","abstract":"Stressors to marine ecosystems are increasing, driven by human activities in the sea and on land, and climate change. Cumulative impact maps highlight regions affected by multiple human activities, but efficient conservation investment requires linking dominant pressures to management actions that best address the particular drivers of impacts. We rebuild cumulative impact maps by stressor type (climate change, marine and land) at a global scale to evaluate the expected effectiveness of various management strategies for all coastal territories. Average cumulative impact from non-marine stressors (climate and land) was double those of marine impacts at a national level. The greatest climate impacts by country were in the waters of Pacific Island and Antarctic territories; in the Caspian Sea region and East-Asia for land impacts; and in the waters of European, East-Asian and Caribbean countries for marine impacts. We developed a conservation-effectiveness indicator for the 10 worst-impacted countries in each of the three stressor categories. The indicator considered common management tools for each stressor category: ecosystem-based adaptation and disaster risk reduction (climate), marine protected areas (marine) and integrated coastal management (land). Key disparities were found between broad-scale management of marine ecosystems and the dominant stressors, with existing management in tropical island nations likely insufficient to address intense impacts from climate change. These countries also typically had low performance on governance indicators, suggesting challenges in implementing new mitigation. We highlight trade-offs in making decisions for stressor mitigation and offer strategic guidance on identifying locations to target management of marine, land, or climate impacts.","container-title":"Biological Conservation","DOI":"10.1016/j.biocon.2020.108527","ISSN":"0006-3207","journalAbbreviation":"Biological Conservation","language":"en","page":"108527","source":"ScienceDirect","title":"Linking threat maps with management to guide conservation investment","volume":"245","author":[{"family":"Tulloch","given":"Vivitskaia J. D."},{"family":"Turschwell","given":"Mischa P."},{"family":"Giffin","given":"Alyssa L."},{"family":"Halpern","given":"Benjamin S."},{"family":"Connolly","given":"Rod"},{"family":"Griffiths","given":"Laura"},{"family":"Frazer","given":"Melanie"},{"family":"Brown","given":"Christopher J."}],"issued":{"date-parts":[["2020",5,1]]}}}],"schema":"https://github.com/citation-style-language/schema/raw/master/csl-citation.json"}</w:instrText>
      </w:r>
      <w:r>
        <w:fldChar w:fldCharType="separate"/>
      </w:r>
      <w:bookmarkStart w:id="24" w:name="__Fieldmark__320_362668386"/>
      <w:r>
        <w:rPr>
          <w:rFonts w:cs="Calibri"/>
        </w:rPr>
        <w:t>(Tulloch et al., 2020)</w:t>
      </w:r>
      <w:r>
        <w:fldChar w:fldCharType="end"/>
      </w:r>
      <w:bookmarkEnd w:id="24"/>
      <w:r>
        <w:t>. The next question, which is equally important yet largely unanswered, is once land has been selected or acquired for conservation, how should the authority responsible for its management invest finite conservation resources over the next five, ten, thirty, or fifty years to minimise biodiversity loss</w:t>
      </w:r>
      <w:proofErr w:type="gramStart"/>
      <w:r>
        <w:t xml:space="preserve">?  </w:t>
      </w:r>
      <w:proofErr w:type="gramEnd"/>
    </w:p>
    <w:p w14:paraId="189F2F27" w14:textId="32A69020" w:rsidR="002D4DF5" w:rsidRDefault="0089199E">
      <w:r>
        <w:t xml:space="preserve">One of the main challenges associated with assessing future conservation implementation and predicting outcomes is the inherent uncertainty surrounding future conditions </w:t>
      </w:r>
      <w:r>
        <w:fldChar w:fldCharType="begin"/>
      </w:r>
      <w:r>
        <w:instrText>ADDIN ZOTERO_ITEM CSL_CITATION {"citationID":"61KWm7IU","properties":{"formattedCitation":"(McBride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5" w:name="__Fieldmark__333_362668386"/>
      <w:r>
        <w:rPr>
          <w:rFonts w:cs="Calibri"/>
        </w:rPr>
        <w:t>(McBride et al., 2007)</w:t>
      </w:r>
      <w:r>
        <w:fldChar w:fldCharType="end"/>
      </w:r>
      <w:bookmarkEnd w:id="25"/>
      <w:r>
        <w:t xml:space="preserve">. Previous studies have investigated the effects of investment uncertainty (transaction uncertainty and performance uncertainty) on the optimal allocation of conservation funds to land acquisition </w:t>
      </w:r>
      <w:r>
        <w:fldChar w:fldCharType="begin"/>
      </w:r>
      <w:r>
        <w:instrText>ADDIN ZOTERO_ITEM CSL_CITATION {"citationID":"xSgimL87","properties":{"formattedCitation":"(McBride et al., 2007)","plainCitation":"(McBride et al., 2007)","noteIndex":0},"citationItems":[{"id":2669,"uris":["http://zotero.org/users/2170232/items/QMAFUJVY"],"uri":["http://zotero.org/users/2170232/items/QMAFUJVY"],"itemData":{"id":2669,"type":"article-journal","abstract":"Abstract: Uncertainty in the implementation and outcomes of conservation actions that is not accounted for leaves conservation plans vulnerable to potential changes in future conditions. We used a decision-theoretic approach to investigate the effects of two types of investment uncertainty on the optimal allocation of global conservation resources for land acquisition in the Mediterranean Basin. We considered uncertainty about (1) whether investment will continue and (2) whether the acquired biodiversity assets are secure, which we termed transaction uncertainty and performance uncertainty, respectively. We also developed and tested the robustness of different rules of thumb for guiding the allocation of conservation resources when these sources of uncertainty exist. In the presence of uncertainty in future investment ability (transaction uncertainty), the optimal strategy was opportunistic, meaning the investment priority should be to act where uncertainty is highest while investment remains possible. When there was a probability that investments would fail (performance uncertainty), the optimal solution became a complex trade-off between the immediate biodiversity benefits of acting in a region and the perceived longevity of the investment. In general, regions were prioritized for investment when they had the greatest performance certainty, even if an alternative region was highly threatened or had higher biodiversity value. The improved performance of rules of thumb when accounting for uncertainty highlights the importance of explicitly incorporating sources of investment uncertainty and evaluating potential conservation investments in the context of their likely long-term success.","container-title":"Conservation Biology","DOI":"https://doi.org/10.1111/j.1523-1739.2007.00832.x","ISSN":"1523-1739","issue":"6","language":"en","note":"_eprint: https://conbio.onlinelibrary.wiley.com/doi/pdf/10.1111/j.1523-1739.2007.00832.x","page":"1463-1474","source":"Wiley Online Library","title":"Incorporating the Effects of Socioeconomic Uncertainty into Priority Setting for Conservation Investment","volume":"21","author":[{"family":"McBride","given":"Marissa F."},{"family":"Wilson","given":"Kerrie A."},{"family":"Bode","given":"Michael"},{"family":"Possingham","given":"Hugh P."}],"issued":{"date-parts":[["2007"]]}}}],"schema":"https://github.com/citation-style-language/schema/raw/master/csl-citation.json"}</w:instrText>
      </w:r>
      <w:r>
        <w:fldChar w:fldCharType="separate"/>
      </w:r>
      <w:bookmarkStart w:id="26" w:name="__Fieldmark__340_362668386"/>
      <w:r>
        <w:rPr>
          <w:rFonts w:cs="Calibri"/>
        </w:rPr>
        <w:t>(McBride et al., 2007)</w:t>
      </w:r>
      <w:r>
        <w:fldChar w:fldCharType="end"/>
      </w:r>
      <w:bookmarkEnd w:id="26"/>
      <w:r>
        <w:t xml:space="preserve">, and uncertainty surrounding future site conditions (availability and ecological condition) and how this influences the optimal combination of short- and long-term conservation contracts with private landowners </w:t>
      </w:r>
      <w:r>
        <w:fldChar w:fldCharType="begin"/>
      </w:r>
      <w:r>
        <w:instrText>ADDIN ZOTERO_ITEM CSL_CITATION {"citationID":"txBsDzKB","properties":{"formattedCitation":"(Lennox and Armsworth, 2011)","plainCitation":"(Lennox and Armsworth, 2011)","noteIndex":0},"citationItems":[{"id":2687,"uris":["http://zotero.org/users/2170232/items/RHNW9LNX"],"uri":["http://zotero.org/users/2170232/items/RHNW9LNX"],"itemData":{"id":2687,"type":"article-journal","abstract":"Acquisition of land rights has become a primary tool used to protect terrestrial biodiversity. Fixed length contracts are often used when trying to secure conservation benefits on private land in agri-environment schemes and payment for environmental services schemes, but the duration of the conservation contracts used in different programmes varies. To date, very little research has been undertaken to determine the situations in which contracts of differing lengths are optimal or when conservation agencies or groups should use a portfolio of different contract lengths rather than relying on a single type. Using stochastic dynamic programming and related heuristic methods, we investigate how the choice between short or long conservation contracts is affected by uncertainty regarding the future availability of sites and their ecological condition. We also examine the benefits offered by using a portfolio of different contract lengths. Conservation agencies must pay private landowners a premium to secure longer agreements and because of this, shorter contracts are advantageous if sites are likely to remain available for conservation in the future. Long contracts are preferred when future site availability becomes more unlikely. In contrast to uncertainty over site availability, uncertainty over future ecological conditions has little effect on contract selection and only markedly influences the choice between short and long contracts when there is heterogeneity across sites in expected conservation outcomes and future availability of sites is also uncertain. Finally, when future site availability is unlikely, the use of a portfolio of short and long contracts would offer greater conservation gains than using either type in isolation, even though this option is not yet one that is commonly found in conservation practice.","container-title":"Ecological Modelling","DOI":"10.1016/j.ecolmodel.2011.04.033","ISSN":"0304-3800","issue":"15","journalAbbreviation":"Ecological Modelling","language":"en","page":"2856-2866","source":"ScienceDirect","title":"Suitability of short or long conservation contracts under ecological and socio-economic uncertainty","volume":"222","author":[{"family":"Lennox","given":"Gareth D."},{"family":"Armsworth","given":"Paul R."}],"issued":{"date-parts":[["2011",8,10]]}}}],"schema":"https://github.com/citation-style-language/schema/raw/master/csl-citation.json"}</w:instrText>
      </w:r>
      <w:r>
        <w:fldChar w:fldCharType="separate"/>
      </w:r>
      <w:bookmarkStart w:id="27" w:name="__Fieldmark__347_362668386"/>
      <w:r>
        <w:rPr>
          <w:rFonts w:cs="Calibri"/>
        </w:rPr>
        <w:t>(Lennox and Armsworth, 2011)</w:t>
      </w:r>
      <w:r>
        <w:fldChar w:fldCharType="end"/>
      </w:r>
      <w:bookmarkEnd w:id="27"/>
      <w:r>
        <w:t xml:space="preserve">. Yet the uncertainty surrounding changing social-ecological conditions within a single site or landscape over time, and how this may affect biological resources given different investment strategies by the management authority, has yet to be investigated. The global human population is increasing, particularly around protected areas and other ecologically rich landscapes </w:t>
      </w:r>
      <w:r>
        <w:fldChar w:fldCharType="begin"/>
      </w:r>
      <w:r>
        <w:instrText>ADDIN ZOTERO_ITEM CSL_CITATION {"citationID":"3FLyxi0w","properties":{"formattedCitation":"(Wittemyer et al., 2008)","plainCitation":"(Wittemyer et al., 2008)","noteIndex":0},"citationItems":[{"id":694,"uris":["http://zotero.org/users/2170232/items/AZHF6NGK"],"uri":["http://zotero.org/users/2170232/items/AZHF6NGK"],"itemData":{"id":694,"type":"article-journal","container-title":"Science","DOI":"10.1126/science.1158900","ISSN":"0036-8075, 1095-9203","issue":"5885","language":"en","page":"123-126","source":"CrossRef","title":"Accelerated Human Population Growth at Protected Area Edges","volume":"321","author":[{"family":"Wittemyer","given":"G."},{"family":"Elsen","given":"P."},{"family":"Bean","given":"W. T."},{"family":"Burton","given":"A. C. O."},{"family":"Brashares","given":"J. S."}],"issued":{"date-parts":[["2008",7,4]]}}}],"schema":"https://github.com/citation-style-language/schema/raw/master/csl-citation.json"}</w:instrText>
      </w:r>
      <w:r>
        <w:fldChar w:fldCharType="separate"/>
      </w:r>
      <w:bookmarkStart w:id="28" w:name="__Fieldmark__357_362668386"/>
      <w:r>
        <w:rPr>
          <w:rFonts w:cs="Calibri"/>
        </w:rPr>
        <w:t>(Wittemyer et al., 2008)</w:t>
      </w:r>
      <w:r>
        <w:fldChar w:fldCharType="end"/>
      </w:r>
      <w:bookmarkEnd w:id="28"/>
      <w:r>
        <w:t xml:space="preserve">, and increasing human populations within these areas increase pressure on natural resources </w:t>
      </w:r>
      <w:r>
        <w:fldChar w:fldCharType="begin"/>
      </w:r>
      <w:r>
        <w:instrText>ADDIN ZOTERO_ITEM CSL_CITATION {"citationID":"6HYlQLBl","properties":{"formattedCitation":"(Lindsey et al., 2014)","plainCitation":"(Lindsey et al., 2014)","noteIndex":0},"citationItems":[{"id":2407,"uris":["http://zotero.org/users/2170232/items/3K5PFYE9"],"uri":["http://zotero.org/users/2170232/items/3K5PFYE9"],"itemData":{"id":2407,"type":"article-journal","abstract":"Many African protected areas (PAs) are not functioning effectively. We reviewed the performance of Zambia’s PA network and provide insights into how their effectiveness might be improved. Zambia’s PAs are under-performing in ecological, economic and social terms. Reasons include: a) rapidly expanding human populations, poverty and open-access systems in Game Management Areas (GMAs) resulting in widespread bushmeat poaching and habitat encroachment; b) underfunding of the Zambia Wildlife Authority (ZAWA) resulting in inadequate law enforcement; c) reliance of ZAWA on extracting revenues from GMAs to cover operational costs which has prevented proper devolution of user-rights over wildlife to communities; d) on-going marginalization of communities from legal benefits from wildlife; e) under-development of the photo-tourism industry with the effect that earnings are limited to a fraction of the PA network; f) unfavourable terms and corruption which discourage good practice and adequate investment by hunting operators in GMAs; g) blurred responsibilities regarding anti-poaching in GMAs resulting in under-investment by all stakeholders. The combined effect of these challenges has been a major reduction in wildlife densities in most PAs and the loss of habitat in GMAs. Wildlife fares better in areas with investment from the private and/or NGO sector and where human settlement is absent. There is a need for: elevated government funding for ZAWA; greater international donor investment in protected area management; a shift in the role of ZAWA such that they focus primarily on national parks while facilitating the development of wildlife-based land uses by other stakeholders elsewhere; and new models for the functioning of GMAs based on joint-ventures between communities and the private and/or NGO sector. Such joint-ventures should provide defined communities with ownership of land, user-rights over wildlife and aim to attract long-term private/donor investment. These recommendations are relevant for many of the under-funded PAs occurring in other African countries.","container-title":"PLOS ONE","DOI":"10.1371/journal.pone.0094109","ISSN":"1932-6203","issue":"5","journalAbbreviation":"PLOS ONE","language":"en","note":"publisher: Public Library of Science","page":"e94109","source":"PLoS Journals","title":"Underperformance of African Protected Area Networks and the Case for New Conservation Models: Insights from Zambia","title-short":"Underperformance of African Protected Area Networks and the Case for New Conservation Models","volume":"9","author":[{"family":"Lindsey","given":"Peter A."},{"family":"Nyirenda","given":"Vincent R."},{"family":"Barnes","given":"Jonathan I."},{"family":"Becker","given":"Matthew S."},{"family":"McRobb","given":"Rachel"},{"family":"Tambling","given":"Craig J."},{"family":"Taylor","given":"W. Andrew"},{"family":"Watson","given":"Frederick G."},{"family":"Rolfes","given":"Michael","non-dropping-particle":"t’Sas-"}],"issued":{"date-parts":[["2014",5,21]]}}}],"schema":"https://github.com/citation-style-language/schema/raw/master/csl-citation.json"}</w:instrText>
      </w:r>
      <w:r>
        <w:fldChar w:fldCharType="separate"/>
      </w:r>
      <w:bookmarkStart w:id="29" w:name="__Fieldmark__362_362668386"/>
      <w:r>
        <w:rPr>
          <w:rFonts w:cs="Calibri"/>
        </w:rPr>
        <w:t>(Lindsey et al., 2014)</w:t>
      </w:r>
      <w:r>
        <w:fldChar w:fldCharType="end"/>
      </w:r>
      <w:bookmarkEnd w:id="29"/>
      <w:r>
        <w:t>. Therefore, understanding how investment decisions by landscape managers affect system dynamics in the context of increasing human pressure and uncertainty will be critical for developing strategies that maximise conservation gains.</w:t>
      </w:r>
      <w:r w:rsidR="00C2025A">
        <w:t xml:space="preserve"> </w:t>
      </w:r>
      <w:commentRangeStart w:id="30"/>
      <w:r w:rsidR="00C2025A">
        <w:t>We are not aware of any previous studies that have investigated these aspects of conservation investment within social-ecological systems.</w:t>
      </w:r>
      <w:commentRangeEnd w:id="30"/>
      <w:r w:rsidR="00C2025A">
        <w:rPr>
          <w:rStyle w:val="CommentReference"/>
        </w:rPr>
        <w:commentReference w:id="30"/>
      </w:r>
      <w:r>
        <w:t xml:space="preserve"> Lessons can be learnt from empirical studies that examine past strategies and the subsequent observed outcomes </w:t>
      </w:r>
      <w:r>
        <w:fldChar w:fldCharType="begin"/>
      </w:r>
      <w:r>
        <w:instrText>ADDIN ZOTERO_ITEM CSL_CITATION {"citationID":"sDuRQSVc","properties":{"formattedCitation":"(Santana et al., 2014)","plainCitation":"(Santana et al., 2014)","noteIndex":0},"citationItems":[{"id":2683,"uris":["http://zotero.org/users/2170232/items/TV7JF2Q6"],"uri":["http://zotero.org/users/2170232/items/TV7JF2Q6"],"itemData":{"id":2683,"type":"article-journal","abstract":"Evaluating the effectiveness of conservation funding is crucial for correct allocation of limited resources. Here we used bird monitoring data to assess the effects of long-term conservation investment in a Natura 2000 (N2000) bird protection area (PA), which during two decades benefited from protection regulations, conservation projects, and agri-environment schemes. Variation between 1995–1997 and 2010–2012 in richness and abundance of flagship (Otis tarda, Tetrax tetrax, and Falco naumanni) and specialized fallow field species were more favorable (i.e., increased more or declined less) inside the PA than in a nearby control area. However, the reverse was found for total bird species, farmland, ground-nesting and steppe species, species associated to ploughed fields, and species of European conservation concern. Enhancing the effectiveness of conservation investment in N2000 farmland may require a greater focus on the wider biodiversity alongside that currently devoted to flagship species, as well as improved matching between conservation and agricultural policies.","container-title":"Conservation Letters","DOI":"https://doi.org/10.1111/conl.12077","ISSN":"1755-263X","issue":"5","language":"en","note":"_eprint: https://conbio.onlinelibrary.wiley.com/doi/pdf/10.1111/conl.12077","page":"467-477","source":"Wiley Online Library","title":"Mixed Effects of Long-Term Conservation Investment in Natura 2000 Farmland","volume":"7","author":[{"family":"Santana","given":"Joana"},{"family":"Reino","given":"Luís"},{"family":"Stoate","given":"Chris"},{"family":"Borralho","given":"Rui"},{"family":"Carvalho","given":"Carlos Rio"},{"family":"Schindler","given":"Stefan"},{"family":"Moreira","given":"Francisco"},{"family":"Bugalho","given":"Miguel N."},{"family":"Ribeiro","given":"Paulo Flores"},{"family":"Santos","given":"José Lima"},{"family":"Vaz","given":"Alexandre"},{"family":"Morgado","given":"Rui"},{"family":"Porto","given":"Miguel"},{"family":"Beja","given":"Pedro"}],"issued":{"date-parts":[["2014"]]}}}],"schema":"https://github.com/citation-style-language/schema/raw/master/csl-citation.json"}</w:instrText>
      </w:r>
      <w:r>
        <w:fldChar w:fldCharType="separate"/>
      </w:r>
      <w:bookmarkStart w:id="31" w:name="__Fieldmark__368_362668386"/>
      <w:r>
        <w:rPr>
          <w:rFonts w:cs="Calibri"/>
        </w:rPr>
        <w:t>(Santana et al., 2014)</w:t>
      </w:r>
      <w:r>
        <w:fldChar w:fldCharType="end"/>
      </w:r>
      <w:bookmarkEnd w:id="31"/>
      <w:r>
        <w:t xml:space="preserve">, but using such data to project future social-ecological conditions and system dynamics is at best challenging, and at worst misleading </w:t>
      </w:r>
      <w:r>
        <w:fldChar w:fldCharType="begin"/>
      </w:r>
      <w:r>
        <w:instrText>ADDIN ZOTERO_ITEM CSL_CITATION {"citationID":"igxjOgdi","properties":{"formattedCitation":"(Mouquet et al., 2015)","plainCitation":"(Mouquet et al., 2015)","noteIndex":0},"citationItems":[{"id":2775,"uris":["http://zotero.org/users/2170232/items/J6CK5377"],"uri":["http://zotero.org/users/2170232/items/J6CK5377"],"itemData":{"id":2775,"type":"article-journal","abstract":"In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prediction.","container-title":"Journal of Applied Ecology","DOI":"10.1111/1365-2664.12482","ISSN":"1365-2664","issue":"5","language":"en","note":"_eprint: https://besjournals.onlinelibrary.wiley.com/doi/pdf/10.1111/1365-2664.12482","page":"1293-1310","source":"Wiley Online Library","title":"REVIEW: Predictive ecology in a changing world","title-short":"REVIEW","volume":"52","author":[{"family":"Mouquet","given":"Nicolas"},{"family":"Lagadeuc","given":"Yvan"},{"family":"Devictor","given":"Vincent"},{"family":"Doyen","given":"Luc"},{"family":"Duputié","given":"Anne"},{"family":"Eveillard","given":"Damien"},{"family":"Faure","given":"Denis"},{"family":"Garnier","given":"Eric"},{"family":"Gimenez","given":"Olivier"},{"family":"Huneman","given":"Philippe"},{"family":"Jabot","given":"Franck"},{"family":"Jarne","given":"Philippe"},{"family":"Joly","given":"Dominique"},{"family":"Julliard","given":"Romain"},{"family":"Kéfi","given":"Sonia"},{"family":"Kergoat","given":"Gael J."},{"family":"Lavorel","given":"Sandra"},{"family":"Gall","given":"Line Le"},{"family":"Meslin","given":"Laurence"},{"family":"Morand","given":"Serge"},{"family":"Morin","given":"Xavier"},{"family":"Morlon","given":"Hélène"},{"family":"Pinay","given":"Gilles"},{"family":"Pradel","given":"Roger"},{"family":"Schurr","given":"Frank M."},{"family":"Thuiller","given":"Wilfried"},{"family":"Loreau","given":"Michel"}],"issued":{"date-parts":[["2015"]]}}}],"schema":"https://github.com/citation-style-language/schema/raw/master/csl-citation.json"}</w:instrText>
      </w:r>
      <w:r>
        <w:fldChar w:fldCharType="separate"/>
      </w:r>
      <w:bookmarkStart w:id="32" w:name="__Fieldmark__380_362668386"/>
      <w:r>
        <w:rPr>
          <w:rFonts w:cs="Calibri"/>
        </w:rPr>
        <w:t>(Mouquet et al., 2015)</w:t>
      </w:r>
      <w:r>
        <w:fldChar w:fldCharType="end"/>
      </w:r>
      <w:bookmarkEnd w:id="32"/>
      <w:r>
        <w:t>. In contrast to empirical studies, simulation modelling offers an analytical environment within which system dynamics can be stress tested without any real-world consequences</w:t>
      </w:r>
      <w:r w:rsidR="003A0878">
        <w:t xml:space="preserve">. </w:t>
      </w:r>
    </w:p>
    <w:p w14:paraId="2DE09D86" w14:textId="1EF069E3" w:rsidR="002D4DF5" w:rsidRDefault="0089199E">
      <w:r>
        <w:t xml:space="preserve">Conservationists have for many years relied on both theory and empirical generalisations to make urgent decisions when appropriate data have been lacking </w:t>
      </w:r>
      <w:r>
        <w:fldChar w:fldCharType="begin"/>
      </w:r>
      <w:r>
        <w:instrText>ADDIN ZOTERO_ITEM CSL_CITATION {"citationID":"RoZodIVA","properties":{"formattedCitation":"(Doak and Mills, 1994)","plainCitation":"(Doak and Mills, 1994)","noteIndex":0},"citationItems":[{"id":2778,"uris":["http://zotero.org/users/2170232/items/8UVTXDKX"],"uri":["http://zotero.org/users/2170232/items/8UVTXDKX"],"itemData":{"id":2778,"type":"article-journal","container-title":"Ecology","DOI":"10.2307/1941720","ISSN":"0012-9658","issue":"3","note":"publisher: Ecological Society of America","page":"615-626","source":"JSTOR","title":"A Useful Role for Theory in Conservation","volume":"75","author":[{"family":"Doak","given":"Daniel F."},{"family":"Mills","given":"L. Scott"}],"issued":{"date-parts":[["1994"]]}}}],"schema":"https://github.com/citation-style-language/schema/raw/master/csl-citation.json"}</w:instrText>
      </w:r>
      <w:r>
        <w:fldChar w:fldCharType="separate"/>
      </w:r>
      <w:bookmarkStart w:id="33" w:name="__Fieldmark__395_362668386"/>
      <w:r>
        <w:rPr>
          <w:rFonts w:cs="Calibri"/>
        </w:rPr>
        <w:t>(Doak and Mills, 1994)</w:t>
      </w:r>
      <w:r>
        <w:fldChar w:fldCharType="end"/>
      </w:r>
      <w:bookmarkEnd w:id="33"/>
      <w:r>
        <w:t xml:space="preserve">. Perhaps borne out of necessity in the past, theoretical models are now seen as important tools for ecologists and conservation biologists to improve understanding of their study systems </w:t>
      </w:r>
      <w:r>
        <w:fldChar w:fldCharType="begin"/>
      </w:r>
      <w:r>
        <w:instrText>ADDIN ZOTERO_ITEM CSL_CITATION {"citationID":"xN3iqkFy","properties":{"formattedCitation":"(Green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4" w:name="__Fieldmark__408_362668386"/>
      <w:r>
        <w:rPr>
          <w:rFonts w:cs="Calibri"/>
        </w:rPr>
        <w:t>(Green et al., 2005)</w:t>
      </w:r>
      <w:r>
        <w:fldChar w:fldCharType="end"/>
      </w:r>
      <w:bookmarkEnd w:id="34"/>
      <w:r>
        <w:t xml:space="preserve">. Mathematical models offer the opportunity to take the well-studied component parts of a complex system and reassemble them in ways that capture their fundamental properties whilst allowing for </w:t>
      </w:r>
      <w:r>
        <w:lastRenderedPageBreak/>
        <w:t xml:space="preserve">the interrogation of system dynamics </w:t>
      </w:r>
      <w:r>
        <w:fldChar w:fldCharType="begin"/>
      </w:r>
      <w:r>
        <w:instrText>ADDIN ZOTERO_ITEM CSL_CITATION {"citationID":"ZglHXy3J","properties":{"formattedCitation":"(Wilson, 1999)","plainCitation":"(Wilson, 1999)","noteIndex":0},"citationItems":[{"id":2781,"uris":["http://zotero.org/users/2170232/items/KQ9VXQX5"],"uri":["http://zotero.org/users/2170232/items/KQ9VXQX5"],"itemData":{"id":2781,"type":"book","abstract":"An enormous intellectual adventure. In this groundbreaking new book, the American biologist Edward O. Wilson, considered to be one of the world's greatest living scientists, argues for the fundamental unity of all knowledge and the need to search for consilience--the proof that everything in our world is organized in terms of a small number of fundamental natural laws that comprise the principles underlying every branch of learning. Professor Wilson, the pioneer of sociobiology and biodiversity, now once again breaks out of the conventions of current thinking. He shows how and why our explosive rise in intellectual mastery of the truths of our universe has its roots in the ancient Greek concept of an intrinsic orderliness that governs our cosmos and the human species--a vision that found its apogee in the Age of Enlightenment, then gradually was lost in the increasing fragmentation and specialization of knowledge in the last two centuries. Drawing on the physical sciences and biology, anthropology, psychology, religion, philosophy, and the arts, Professor Wilson shows why the goals of the original Enlightenment are surging back to life, why they are reappearing on the very frontiers of science and humanistic scholarship, and how they are beginning to sketch themselves as the blueprint of our world as it most profoundly, elegantly, and excitingly is.","ISBN":"978-0-679-76867-8","language":"en","number-of-pages":"382","publisher":"Vintage Books","source":"Google Books","title":"Consilience: The Unity of Knowledge","title-short":"Consilience","author":[{"family":"Wilson","given":"Edward O."}],"issued":{"date-parts":[["1999"]]}}}],"schema":"https://github.com/citation-style-language/schema/raw/master/csl-citation.json"}</w:instrText>
      </w:r>
      <w:r>
        <w:fldChar w:fldCharType="separate"/>
      </w:r>
      <w:bookmarkStart w:id="35" w:name="__Fieldmark__418_362668386"/>
      <w:r>
        <w:rPr>
          <w:rFonts w:cs="Calibri"/>
        </w:rPr>
        <w:t>(Wilson, 1999)</w:t>
      </w:r>
      <w:r>
        <w:fldChar w:fldCharType="end"/>
      </w:r>
      <w:bookmarkEnd w:id="35"/>
      <w:r>
        <w:t xml:space="preserve">. Such models require complex systems to be carefully simplified so that theories can be tested within a manageable environment whilst ensuring fundamental processes are honoured. The simplification of models to develop and test theory has been seen as an important approach for decades, with the understanding that building models that are all at once manageable, general, realistic, and precise is impossible </w:t>
      </w:r>
      <w:r>
        <w:fldChar w:fldCharType="begin"/>
      </w:r>
      <w:r>
        <w:instrText>ADDIN ZOTERO_ITEM CSL_CITATION {"citationID":"jGgzWc3W","properties":{"formattedCitation":"(Levins, 1966)","plainCitation":"(Levins, 1966)","noteIndex":0},"citationItems":[{"id":2777,"uris":["http://zotero.org/users/2170232/items/EEPQVVTE"],"uri":["http://zotero.org/users/2170232/items/EEPQVVTE"],"itemData":{"id":2777,"type":"article-journal","container-title":"American Scientist","ISSN":"0003-0996","issue":"4","note":"publisher: Sigma Xi, The Scientific Research Society","page":"421-431","source":"JSTOR","title":"The strategy of model building in population biology","volume":"54","author":[{"family":"Levins","given":"Richard"}],"issued":{"date-parts":[["1966"]]}}}],"schema":"https://github.com/citation-style-language/schema/raw/master/csl-citation.json"}</w:instrText>
      </w:r>
      <w:r>
        <w:fldChar w:fldCharType="separate"/>
      </w:r>
      <w:bookmarkStart w:id="36" w:name="__Fieldmark__434_362668386"/>
      <w:r>
        <w:rPr>
          <w:rFonts w:cs="Calibri"/>
        </w:rPr>
        <w:t>(Levins, 1966)</w:t>
      </w:r>
      <w:r>
        <w:fldChar w:fldCharType="end"/>
      </w:r>
      <w:bookmarkEnd w:id="36"/>
      <w:r>
        <w:t xml:space="preserve">. The importance and utility of simple theoretical models is easily forgotten in this age of exponentially increasing computing power and advanced statistical techniques, which allow researchers to move towards increasingly complex models and analyses. However, adding complexity and detail to models is not always the best approach as increases in complexity require more data and computation time, analysis and interpretation become more difficult, and the ability to generalise is lost </w:t>
      </w:r>
      <w:r>
        <w:fldChar w:fldCharType="begin"/>
      </w:r>
      <w:r>
        <w:instrText>ADDIN ZOTERO_ITEM CSL_CITATION {"citationID":"67WMBkWY","properties":{"formattedCitation":"(Green et al., 2005)","plainCitation":"(Green et al., 2005)","noteIndex":0},"citationItems":[{"id":2779,"uris":["http://zotero.org/users/2170232/items/RJI7VGH6"],"uri":["http://zotero.org/users/2170232/items/RJI7VGH6"],"itemData":{"id":2779,"type":"article-journal","abstract":"Creative approaches at the interface of ecology, statistics, mathematics, informatics, and computational science are essential for improving our understanding of complex ecological systems. For example, new information technologies, including powerful computers, spatially embedded sensor networks, and Semantic Web tools, are emerging as potentially revolutionary tools for studying ecological phenomena. These technologies can play an important role in developing and testing detailed models that describe real-world systems at multiple scales. Key challenges include choosing the appropriate level of model complexity necessary for understanding biological patterns across space and time, and applying this understanding to solve problems in conservation biology and resource management. Meeting these challenges requires novel statistical and mathematical techniques for distinguishing among alternative ecological theories and hypotheses. Examples from a wide array of research areas in population biology and community ecology highlight the importance of fostering synergistic ties across disciplines for current and future research and application.","container-title":"BioScience","DOI":"10.1641/0006-3568(2005)055[0501:CIEACM]2.0.CO;2","ISSN":"0006-3568","issue":"6","journalAbbreviation":"BioScience","page":"501-510","source":"Silverchair","title":"Complexity in Ecology and Conservation: Mathematical, Statistical, and Computational Challenges","title-short":"Complexity in Ecology and Conservation","volume":"55","author":[{"family":"Green","given":"Jessica L."},{"family":"Hastings","given":"Alan"},{"family":"Arzberger","given":"Peter"},{"family":"Ayala","given":"Francisco J."},{"family":"Cottingham","given":"Kathryn L."},{"family":"Cuddington","given":"Kim"},{"family":"Davis","given":"Frank"},{"family":"Dunne","given":"Jennifer A."},{"family":"Fortin","given":"Marie-Josée"},{"family":"Gerber","given":"Leah"},{"family":"Neubert","given":"Michael"}],"issued":{"date-parts":[["2005",6,1]]}}}],"schema":"https://github.com/citation-style-language/schema/raw/master/csl-citation.json"}</w:instrText>
      </w:r>
      <w:r>
        <w:fldChar w:fldCharType="separate"/>
      </w:r>
      <w:bookmarkStart w:id="37" w:name="__Fieldmark__458_362668386"/>
      <w:r>
        <w:rPr>
          <w:rFonts w:cs="Calibri"/>
        </w:rPr>
        <w:t>(Green et al., 2005)</w:t>
      </w:r>
      <w:r>
        <w:fldChar w:fldCharType="end"/>
      </w:r>
      <w:bookmarkEnd w:id="37"/>
      <w:r>
        <w:t xml:space="preserve">. Social-ecological systems (SES) are fundamentally complex, dynamic systems that are characterised by non-linear relationships and feedbacks between multiple social and ecological sub-systems </w:t>
      </w:r>
      <w:r>
        <w:fldChar w:fldCharType="begin"/>
      </w:r>
      <w:r>
        <w:instrText>ADDIN ZOTERO_ITEM CSL_CITATION {"citationID":"uybvQwgt","properties":{"formattedCitation":"(Berkes et al., 2000)","plainCitation":"(Berkes et al., 2000)","noteIndex":0},"citationItems":[{"id":1197,"uris":["http://zotero.org/users/2170232/items/U3KDZYRG"],"uri":["http://zotero.org/users/2170232/items/U3KDZYRG"],"itemData":{"id":1197,"type":"book","publisher":"Cambridge University Press","source":"Google Scholar","title":"Linking social and ecological systems: management practices and social mechanisms for building resilience","title-short":"Linking social and ecological systems","author":[{"family":"Berkes","given":"Fikret"},{"family":"Folke","given":"Carl"},{"family":"Colding","given":"Johan"}],"issued":{"date-parts":[["2000"]]}}}],"schema":"https://github.com/citation-style-language/schema/raw/master/csl-citation.json"}</w:instrText>
      </w:r>
      <w:r>
        <w:fldChar w:fldCharType="separate"/>
      </w:r>
      <w:bookmarkStart w:id="38" w:name="__Fieldmark__467_362668386"/>
      <w:r>
        <w:rPr>
          <w:rFonts w:cs="Calibri"/>
        </w:rPr>
        <w:t>(Berkes et al., 2000)</w:t>
      </w:r>
      <w:r>
        <w:fldChar w:fldCharType="end"/>
      </w:r>
      <w:bookmarkEnd w:id="38"/>
      <w:r>
        <w:t xml:space="preserve">. It is implausible to build a model that captures all components of a SES, and therefore simplified models that simulate the fundamental dynamics are required to test social-ecological theory. Generalised Management Strategy Evaluation (GMSE) is a modelling framework that allows the construction of simplified social-ecological systems that are comprised of four fundamental sub-systems, allowing for a huge variety of theoretical investigations </w:t>
      </w:r>
      <w:r>
        <w:fldChar w:fldCharType="begin"/>
      </w:r>
      <w:r w:rsidR="00721CB0">
        <w:instrText xml:space="preserve"> ADDIN ZOTERO_ITEM CSL_CITATION {"citationID":"lS8fvLgK","properties":{"formattedCitation":"(Bunnefeld et al., 2011; Duthie et al., 2018a)","plainCitation":"(Bunnefeld et al., 2011; Duthie et al., 2018a)","noteIndex":0},"citationItems":[{"id":1012,"uris":["http://zotero.org/users/2170232/items/97HRN4PX"],"uri":["http://zotero.org/users/2170232/items/97HRN4PX"],"itemData":{"id":1012,"type":"article-journal","container-title":"Trends in Ecology &amp; Evolution","DOI":"10.1016/j.tree.2011.05.003","ISSN":"01695347","issue":"9","language":"en","page":"441-447","source":"CrossRef","title":"Management strategy evaluation: a powerful tool for conservation?","title-short":"Management strategy evaluation","volume":"26","author":[{"family":"Bunnefeld","given":"Nils"},{"family":"Hoshino","given":"Eriko"},{"family":"Milner-Gulland","given":"Eleanor J."}],"issued":{"date-parts":[["2011",9]]}}},{"id":2434,"uris":["http://zotero.org/users/2170232/items/FN8CQ3TY"],"uri":["http://zotero.org/users/2170232/items/FN8CQ3TY"],"itemData":{"id":2434,"type":"article-journal","abstract":"Management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39" w:name="__Fieldmark__477_362668386"/>
      <w:r w:rsidR="00721CB0" w:rsidRPr="00721CB0">
        <w:rPr>
          <w:rFonts w:ascii="Calibri" w:hAnsi="Calibri" w:cs="Calibri"/>
        </w:rPr>
        <w:t>(Bunnefeld et al., 2011; Duthie et al., 2018a)</w:t>
      </w:r>
      <w:r>
        <w:fldChar w:fldCharType="end"/>
      </w:r>
      <w:bookmarkEnd w:id="39"/>
      <w:r>
        <w:t xml:space="preserve">.  </w:t>
      </w:r>
    </w:p>
    <w:p w14:paraId="1D07DF0F" w14:textId="4160AF22" w:rsidR="002D4DF5" w:rsidRDefault="0089199E">
      <w:r>
        <w:t xml:space="preserve">In this study, we build a widely applicable mechanistic model of a generic conservation landscape and use it to investigate the dynamics between different conservation investment strategies and forest loss, in the context of finite resources and increasing human populations over a period of 50 years. To disentangle and emphasise potential effects of the different investment strategies on forest loss, we simplify the system so that the actions of the human stakeholders are the only factors influencing forest loss, and we push the investment scenarios to their extremes. We use the GMSE modelling framework </w:t>
      </w:r>
      <w:r>
        <w:fldChar w:fldCharType="begin"/>
      </w:r>
      <w:r w:rsidR="00721CB0">
        <w:instrText xml:space="preserve"> ADDIN ZOTERO_ITEM CSL_CITATION {"citationID":"jS2YH3ix","properties":{"formattedCitation":"(Duthie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0" w:name="__Fieldmark__499_362668386"/>
      <w:r w:rsidR="00721CB0" w:rsidRPr="00721CB0">
        <w:rPr>
          <w:rFonts w:ascii="Calibri" w:hAnsi="Calibri" w:cs="Calibri"/>
        </w:rPr>
        <w:t>(Duthie et al., 2018a)</w:t>
      </w:r>
      <w:r>
        <w:fldChar w:fldCharType="end"/>
      </w:r>
      <w:bookmarkEnd w:id="40"/>
      <w:r>
        <w:t xml:space="preserve"> to test the effects of five investment scenarios available to the landscape management authority that are designed to reflect real-world conservation funding scenarios: 1) a uniform management budget that does not increase or decrease over the study period, 2) a management budget that increases linearly over time, 3) a management budget that fluctuates in a predictable and regular way, reflecting short-term grant cycles, 4) a management budget that fluctuates randomly and unpredictably, but with only minor variation from the starting value, reflecting a core budget that increases or decreases via short-term grants, and 5) a management budget that fluctuates randomly and unpredictably with high variation from the starting value, reflecting a highly variable budget that has no core quantity, and is therefore entirely governed by short-term grants of varying sizes and durations. This modelling framework is generalised in such a way as to be of interest to landscape managers and conservationists around the world who are reliant on non-linear and unpredictable funding </w:t>
      </w:r>
      <w:proofErr w:type="gramStart"/>
      <w:r>
        <w:t>cycles, and</w:t>
      </w:r>
      <w:proofErr w:type="gramEnd"/>
      <w:r>
        <w:t xml:space="preserve"> offers theoretical insights into the consequences of the business-as-usual conservation funding </w:t>
      </w:r>
      <w:commentRangeStart w:id="41"/>
      <w:commentRangeStart w:id="42"/>
      <w:r>
        <w:t xml:space="preserve">mechanisms.  </w:t>
      </w:r>
      <w:commentRangeEnd w:id="41"/>
      <w:r w:rsidR="00380D43">
        <w:rPr>
          <w:rStyle w:val="CommentReference"/>
        </w:rPr>
        <w:commentReference w:id="41"/>
      </w:r>
      <w:commentRangeEnd w:id="42"/>
      <w:r w:rsidR="00C2025A">
        <w:rPr>
          <w:rStyle w:val="CommentReference"/>
        </w:rPr>
        <w:commentReference w:id="42"/>
      </w:r>
    </w:p>
    <w:p w14:paraId="5204F536" w14:textId="77777777" w:rsidR="002D4DF5" w:rsidRDefault="0089199E">
      <w:pPr>
        <w:rPr>
          <w:b/>
          <w:bCs/>
        </w:rPr>
      </w:pPr>
      <w:r>
        <w:rPr>
          <w:b/>
          <w:bCs/>
        </w:rPr>
        <w:t xml:space="preserve">Methods </w:t>
      </w:r>
    </w:p>
    <w:p w14:paraId="23400800" w14:textId="77777777" w:rsidR="002D4DF5" w:rsidRDefault="0089199E">
      <w:pPr>
        <w:rPr>
          <w:i/>
          <w:iCs/>
        </w:rPr>
      </w:pPr>
      <w:r>
        <w:rPr>
          <w:i/>
          <w:iCs/>
        </w:rPr>
        <w:t>GMSE</w:t>
      </w:r>
    </w:p>
    <w:p w14:paraId="6A7FAF08" w14:textId="011E247F" w:rsidR="002D4DF5" w:rsidRDefault="0089199E">
      <w:r>
        <w:t xml:space="preserve">GMSE is designed to simulate dynamic decision-making by stakeholders in a social-ecological system </w:t>
      </w:r>
      <w:r>
        <w:fldChar w:fldCharType="begin"/>
      </w:r>
      <w:r w:rsidR="00721CB0">
        <w:instrText xml:space="preserve"> ADDIN ZOTERO_ITEM CSL_CITATION {"citationID":"TgQfJKpd","properties":{"formattedCitation":"(Duthie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3" w:name="__Fieldmark__518_362668386"/>
      <w:r w:rsidR="00721CB0" w:rsidRPr="00721CB0">
        <w:rPr>
          <w:rFonts w:ascii="Calibri" w:hAnsi="Calibri" w:cs="Calibri"/>
        </w:rPr>
        <w:t>(Duthie et al., 2018a)</w:t>
      </w:r>
      <w:r>
        <w:fldChar w:fldCharType="end"/>
      </w:r>
      <w:bookmarkEnd w:id="43"/>
      <w:r>
        <w:t xml:space="preserve">. The stakeholders are a) the “manager” who represents an appropriate authority, for example a protected area manager or a natural resource manager, and b) the “users” who represent independent actors such as farmers or hunters. Additionally, there is a natural “resource” population, for example animals or trees, that requires management. In each simulation, the manager is attempting to get the resource population as close to a pre-determined value as possible, and the users are trying to maximise their utility on the landscape. Simulations in GMSE are </w:t>
      </w:r>
      <w:r>
        <w:lastRenderedPageBreak/>
        <w:t xml:space="preserve">comprised of four </w:t>
      </w:r>
      <w:proofErr w:type="spellStart"/>
      <w:r>
        <w:t>submodels</w:t>
      </w:r>
      <w:proofErr w:type="spellEnd"/>
      <w:r>
        <w:t xml:space="preserve"> that govern the social-ecological system, each of which can be individually parameterised (Figure 1).</w:t>
      </w:r>
      <w:r w:rsidR="00BC3488">
        <w:t xml:space="preserve"> The individual actors (manager, users, resources) are discrete and events on the landscape are probabilistic, thus introducing stochasticity.</w:t>
      </w:r>
      <w:r>
        <w:t xml:space="preserve"> The </w:t>
      </w:r>
      <w:proofErr w:type="spellStart"/>
      <w:r>
        <w:t>submodels</w:t>
      </w:r>
      <w:proofErr w:type="spellEnd"/>
      <w:r>
        <w:t xml:space="preserve"> are (1) the natural resource model, which is used to simulate the biological population within the system. The natural resource model can simulate complex spatially explicit biological populations that have individual traits such as age, and population-level traits such as carrying capacity and related density-dependent mortality</w:t>
      </w:r>
      <w:r w:rsidR="00BC3488">
        <w:t>.</w:t>
      </w:r>
      <w:r>
        <w:t xml:space="preserve"> (2) The observation model represents the observation process, and the associated error, whereby the manager estimates the size of the natural resource population. The manager sets policy based on the estimates rather than the actual population size, thus introducing uncertainty that exists in the real world</w:t>
      </w:r>
      <w:r w:rsidR="00BC3488">
        <w:t>.</w:t>
      </w:r>
      <w:r>
        <w:t xml:space="preserve"> (3) The manager model uses the genetic algorithm (GA, see below) to develop management policies that attempt to reduce deviation of the natural resource population from the target population size. The manager achieves this by dynamically altering the cost of actions for the users thereby increasing or decreasing the ability of the users to act on the resources. (4) The user model, in which after the manager has set the policy, each user calls the GA to develop a strategy for that time step that maximises their utility (e.g., maximises their yield) given the constraints imposed by the manager. Users can choose to act on the natural resources (e.g., cull or scare), which can affect the resource population (e.g., if they choose to cull) or the landscape cell (e.g., if they choose to scare, forcing resources onto another cell). These changes then feed into the natural resource </w:t>
      </w:r>
      <w:proofErr w:type="spellStart"/>
      <w:r>
        <w:t>submodel</w:t>
      </w:r>
      <w:proofErr w:type="spellEnd"/>
      <w:r>
        <w:t xml:space="preserve"> in the next time step. For detailed explanations of the </w:t>
      </w:r>
      <w:proofErr w:type="spellStart"/>
      <w:r>
        <w:t>submodels</w:t>
      </w:r>
      <w:proofErr w:type="spellEnd"/>
      <w:r>
        <w:t>, see Duthie et al (2018) and the documentation for the GMSE R package.</w:t>
      </w:r>
    </w:p>
    <w:p w14:paraId="3F6AA73D" w14:textId="34AC30DB" w:rsidR="002D4DF5" w:rsidRDefault="0089199E">
      <w:r>
        <w:t xml:space="preserve">The primary approach to altering system dynamics is via the manager and user budgets. </w:t>
      </w:r>
      <w:r w:rsidR="00BC3488">
        <w:t>The relative power between the manager and the users is primarily driven by the relative budgets that each actor has access to</w:t>
      </w:r>
      <w:r>
        <w:t xml:space="preserve">. Generally, when the manager has a high relative budget, they have a greater ability to set policies that will influence the resource population in the desired way. For example, if the resource population is below the target, a manager with a relatively high budget can increase the costs of culling for the users, thus reducing the users’ ability to cull, and in turn allowing the resource population to recover. Conversely, if users have a relatively high budget, then they are more likely to be able to afford to take actions such as culling, even if the manager is setting the costs of such actions as high as possible. The budgets, and the associated dynamics, can be used to replicate various real-world systems and scenarios such as conservation conflicts, power dynamics, and lobbying </w:t>
      </w:r>
      <w:r>
        <w:fldChar w:fldCharType="begin"/>
      </w:r>
      <w:r w:rsidR="00721CB0">
        <w:instrText xml:space="preserve"> ADDIN ZOTERO_ITEM CSL_CITATION {"citationID":"XLzJ5OTq","properties":{"formattedCitation":"(Cusack et al., 2020; Duthie et al., 2018a; Nilsson et al., 2021)","plainCitation":"(Cusack et al., 2020; Duthie et al., 2018a; Nilsson et al., 2021)","noteIndex":0},"citationItems":[{"id":2764,"uris":["http://zotero.org/users/2170232/items/PBSK2TTB"],"uri":["http://zotero.org/users/2170232/items/PBSK2TTB"],"itemData":{"id":2764,"type":"article-journal","abstract":"Cusack, J. J., A. B. Duthie, J. Minderman, I. L. Jones, R. A. Pozo, O. S. Rakotonarivo, S. Redpath, and N. Bunnefeld. 2020. Integrating conflict, lobbying, and compliance to predict the sustainability of natural resource use. Ecology and Society 25(2):13. https://doi.org/10.5751/ES-11552-250213","container-title":"Ecology and Society","DOI":"10.5751/ES-11552-250213","ISSN":"1708-3087","issue":"2","language":"en","note":"publisher: The Resilience Alliance","source":"www.ecologyandsociety.org","title":"Integrating conflict, lobbying, and compliance to predict the sustainability of natural resource use","URL":"https://www.ecologyandsociety.org/vol25/iss2/art13/","volume":"25","author":[{"family":"Cusack","given":"Jeremy"},{"family":"Duthie","given":"A."},{"family":"Minderman","given":"Jeroen"},{"family":"Jones","given":"Isabel"},{"family":"Pozo","given":"Rocío"},{"family":"Rakotonarivo","given":"O."},{"family":"Redpath","given":"Steve"},{"family":"Bunnefeld","given":"Nils"}],"accessed":{"date-parts":[["2021",8,25]]},"issued":{"date-parts":[["2020",5,7]]}}},{"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Van"},{"family":"Bunnefeld","given":"Nils"}],"issued":{"date-parts":[["2018"]]}}},{"id":2859,"uris":["http://zotero.org/users/2170232/items/9DI9I24X"],"uri":["http://zotero.org/users/2170232/items/9DI9I24X"],"itemData":{"id":2859,"type":"article-journal","abstract":"Conflicts between opposing objectives of wildlife conservation and agriculture are increasing globally due to rising human food production and competition with wildlife over land use. Conservation conflicts are often complex and driven by variability and uncertainty in wildlife distribution and stakeholder wealth and power. To manage conflicts, empowering local stakeholders by decentralizing decisions and actions has been suggested to promote democratization and awareness of stakeholders. There is, however, a current gap in the understanding of how stakeholder empowerment (e.g., farmers’ and managers’ practical, time or monetary resources) affects policy effectiveness. In this study, we apply an individual-based model of management strategy evaluation to simulate the conservation conflict surrounding protected and thriving common cranes (Grus grus) causing damage to agricultural production in Sweden and along the European flyways. We model the effect of farmer empowerment (i.e., increasing budgets to affect populations and agricultural production) in four management scenarios, in which we manipulate the availability and cost of two actions farmers may take in response to crane presence on their land: non-lethal (scaring) or lethal (culling) control. We find that lower budgets lead to increases in population size due to increased use of less costly scaring instead of shooting. Higher farmer budgets lead to increased population extinction risk. Intermediate budgets allow farmers to control the population size around the management target and limit impact on agricultural production to intermediate levels. Our study highlights that stakeholder empowerment and culling strategies based on the number of stakeholders, and particularly their power to implement effective actions, needs careful consideration and monitoring when setting management targets and strategies. Further, our results show that empowering individual farmers has the potential to contribute to conflict management and to balance agricultural with conservation objectives, but increased stakeholder involvement also requires careful planning and monitoring.","container-title":"Ecological Modelling","DOI":"10.1016/j.ecolmodel.2020.109396","ISSN":"0304-3800","journalAbbreviation":"Ecological Modelling","language":"en","page":"109396","source":"ScienceDirect","title":"Effects of stakeholder empowerment on crane population and agricultural production","volume":"440","author":[{"family":"Nilsson","given":"L."},{"family":"Bunnefeld","given":"N."},{"family":"Minderman","given":"J."},{"family":"Duthie","given":"A. B"}],"issued":{"date-parts":[["2021",1,15]]}}}],"schema":"https://github.com/citation-style-language/schema/raw/master/csl-citation.json"} </w:instrText>
      </w:r>
      <w:r>
        <w:fldChar w:fldCharType="separate"/>
      </w:r>
      <w:bookmarkStart w:id="44" w:name="__Fieldmark__538_362668386"/>
      <w:r w:rsidR="00721CB0" w:rsidRPr="00721CB0">
        <w:rPr>
          <w:rFonts w:ascii="Calibri" w:hAnsi="Calibri" w:cs="Calibri"/>
        </w:rPr>
        <w:t>(Cusack et al., 2020; Duthie et al., 2018a; Nilsson et al., 2021)</w:t>
      </w:r>
      <w:r>
        <w:fldChar w:fldCharType="end"/>
      </w:r>
      <w:bookmarkEnd w:id="44"/>
      <w:r>
        <w:t xml:space="preserve">. </w:t>
      </w:r>
    </w:p>
    <w:p w14:paraId="799EA71F" w14:textId="77777777" w:rsidR="002D4DF5" w:rsidRDefault="0089199E">
      <w:commentRangeStart w:id="45"/>
      <w:r>
        <w:rPr>
          <w:i/>
          <w:iCs/>
        </w:rPr>
        <w:t>Genetic algorithm (GA)</w:t>
      </w:r>
      <w:commentRangeEnd w:id="45"/>
      <w:r w:rsidR="00421EF3">
        <w:rPr>
          <w:rStyle w:val="CommentReference"/>
        </w:rPr>
        <w:commentReference w:id="45"/>
      </w:r>
    </w:p>
    <w:p w14:paraId="567E59E7" w14:textId="1027E964" w:rsidR="002D4DF5" w:rsidRDefault="0089199E">
      <w:r>
        <w:t>The GA is the process</w:t>
      </w:r>
      <w:r w:rsidR="00892B3A">
        <w:t xml:space="preserve"> that mimics human decision-making, and</w:t>
      </w:r>
      <w:r>
        <w:t xml:space="preserve"> </w:t>
      </w:r>
      <w:r w:rsidR="00892B3A">
        <w:t>through</w:t>
      </w:r>
      <w:r>
        <w:t xml:space="preserve"> which the manager develops policy and users decide upon actions. The GA</w:t>
      </w:r>
      <w:r w:rsidR="00892B3A">
        <w:t xml:space="preserve"> is called once for each decision-making actor on the landscape (the manager and </w:t>
      </w:r>
      <w:r w:rsidR="00892B3A">
        <w:rPr>
          <w:i/>
          <w:iCs/>
        </w:rPr>
        <w:t>n</w:t>
      </w:r>
      <w:r w:rsidR="00892B3A">
        <w:t xml:space="preserve"> users) </w:t>
      </w:r>
      <w:r w:rsidR="008D6134">
        <w:t>in</w:t>
      </w:r>
      <w:r w:rsidR="00892B3A">
        <w:t xml:space="preserve"> each time step. Each call to the GA results in a policy decision (for the manager) or an action decision (for each user).</w:t>
      </w:r>
      <w:r>
        <w:t xml:space="preserve"> </w:t>
      </w:r>
      <w:r w:rsidR="008D6134">
        <w:t>Final m</w:t>
      </w:r>
      <w:r w:rsidR="00892B3A">
        <w:t>anager and user strategies are selected within each call of the GA through a process that mimics</w:t>
      </w:r>
      <w:r>
        <w:t xml:space="preserve"> </w:t>
      </w:r>
      <w:r w:rsidR="00892B3A">
        <w:t>evolution by</w:t>
      </w:r>
      <w:r>
        <w:t xml:space="preserve"> natural selection</w:t>
      </w:r>
      <w:r w:rsidR="008D6134">
        <w:t xml:space="preserve"> </w:t>
      </w:r>
      <w:r w:rsidR="008D6134">
        <w:fldChar w:fldCharType="begin"/>
      </w:r>
      <w:r w:rsidR="00721CB0">
        <w:instrText xml:space="preserve"> ADDIN ZOTERO_ITEM CSL_CITATION {"citationID":"LDTAJOes","properties":{"formattedCitation":"(Duthie et al., 2018b; Hamblin, 2013)","plainCitation":"(Duthie et al., 2018b; Hamblin, 2013)","noteIndex":0},"citationItems":[{"id":2863,"uris":["http://zotero.org/users/2170232/items/GKFBYVE3"],"uri":["http://zotero.org/users/2170232/items/GKFBYVE3"],"itemData":{"id":2863,"type":"article-journal","container-title":"Methods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id":2861,"uris":["http://zotero.org/users/2170232/items/74GG4XJ9"],"uri":["http://zotero.org/users/2170232/items/74GG4XJ9"],"itemData":{"id":2861,"type":"article-journal","abstract":"Genetic algorithms are a heuristic global optimisation technique mimicking the action of natural selection to solve hard optimisation problems, which has enjoyed growing usage in evolution and ecology. However, there is little standardisation in how genetic algorithms are implemented in these fields and even less practical advice for those hoping to implement genetic algorithms for their own models. This article aims to demystify genetic algorithms and provide assistance to researchers; basic programming knowledge is important for working with genetic algorithms, but none is required to read this article. I review the basics of genetic algorithm methodology and provide suggestions on problems that may or may not benefit from genetic algorithm methods. The genetic operators (selection, replacement, mutation, crossover) and their rate parameters (mutation rate, etc.) are a source of potential confusion and to ease their selection, I present recommendations informed by historical usage and best practices, concluding with potential pitfalls. Good reasons for employing genetic algorithms include: solving optimisation problems beyond the reach of analytical techniques, relaxing model assumptions, evolving behaviour in individual-based models, and simulating co-evolutionary processes. However, genetic algorithms are not always the correct technique to use. Simpler methods may sometimes outperform genetic algorithms, and certain problem features may cause trouble. Genetic algorithms strike a balance between exploration of the search space and exploitation of good solutions, driven by the choice of genetic operators and rate parameters. I outline a basic set of parameter values and operator choices for genetic algorithm models as a starting point and provide advice on how to modify them to explore the exploitation/exploration trade-off. Finally, I provide general advice on analysis and reporting of these models. There are a number of potential issues that can surprise unwary users, such as rate parameter values that lead to pathological outcomes; I suggest ways to detect and correct these problems. Also, contrary to popular usage, genetic algorithms can find solutions to game theory problems but cannot guarantee their stability. Finally, while genetic algorithms offer great power and flexibility by drawing inspiration from evolutionary processes, they are (usually) not a faithful model of genetics or evolution.","container-title":"Methods in Ecology and Evolution","DOI":"10.1111/2041-210X.12000","ISSN":"2041-210X","issue":"2","language":"en","note":"_eprint: https://onlinelibrary.wiley.com/doi/pdf/10.1111/2041-210X.12000","page":"184-194","source":"Wiley Online Library","title":"On the practical usage of genetic algorithms in ecology and evolution","volume":"4","author":[{"family":"Hamblin","given":"Steven"}],"issued":{"date-parts":[["2013"]]}}}],"schema":"https://github.com/citation-style-language/schema/raw/master/csl-citation.json"} </w:instrText>
      </w:r>
      <w:r w:rsidR="008D6134">
        <w:fldChar w:fldCharType="separate"/>
      </w:r>
      <w:r w:rsidR="00721CB0" w:rsidRPr="00721CB0">
        <w:rPr>
          <w:rFonts w:ascii="Calibri" w:hAnsi="Calibri" w:cs="Calibri"/>
        </w:rPr>
        <w:t>(Duthie et al., 2018b; Hamblin, 2013)</w:t>
      </w:r>
      <w:r w:rsidR="008D6134">
        <w:fldChar w:fldCharType="end"/>
      </w:r>
      <w:r w:rsidR="00892B3A">
        <w:t xml:space="preserve">. </w:t>
      </w:r>
      <w:r w:rsidR="00A30475">
        <w:t>E</w:t>
      </w:r>
      <w:r w:rsidR="00892B3A">
        <w:t>ach GA call</w:t>
      </w:r>
      <w:r w:rsidR="00A30475">
        <w:t xml:space="preserve"> comprises multiple iterations (Figure 1). The first iteration initialises many</w:t>
      </w:r>
      <w:r>
        <w:t xml:space="preserve"> possible strategies</w:t>
      </w:r>
      <w:r w:rsidR="00A30475">
        <w:t>, followed by a process of</w:t>
      </w:r>
      <w:r>
        <w:t xml:space="preserve"> cross-over and mutation between the initialised strategies, ensuring that budgets are not exceeded. </w:t>
      </w:r>
      <w:r w:rsidR="00A30475">
        <w:t>High fitness s</w:t>
      </w:r>
      <w:r>
        <w:t xml:space="preserve">trategies </w:t>
      </w:r>
      <w:r w:rsidR="00A30475">
        <w:t>are</w:t>
      </w:r>
      <w:r>
        <w:t xml:space="preserve"> selected via a fitness function and a tournament</w:t>
      </w:r>
      <w:r w:rsidR="00A30475">
        <w:t>, and the resulting strategies form the</w:t>
      </w:r>
      <w:r w:rsidR="008D6134">
        <w:t xml:space="preserve"> starting layers of the next iteration</w:t>
      </w:r>
      <w:r w:rsidR="00721CB0">
        <w:t>, where the process is repeated</w:t>
      </w:r>
      <w:r>
        <w:t>.</w:t>
      </w:r>
      <w:r w:rsidR="008D6134">
        <w:t xml:space="preserve"> The process continues until a minimum number of iterations has been run and a convergence criterion is met</w:t>
      </w:r>
      <w:r w:rsidR="00721CB0">
        <w:t xml:space="preserve"> </w:t>
      </w:r>
      <w:r w:rsidR="00721CB0">
        <w:fldChar w:fldCharType="begin"/>
      </w:r>
      <w:r w:rsidR="00721CB0">
        <w:instrText xml:space="preserve"> ADDIN ZOTERO_ITEM CSL_CITATION {"citationID":"5Xlnxpdn","properties":{"formattedCitation":"(Duthie et al., 2018b)","plainCitation":"(Duthie et al., 2018b)","noteIndex":0},"citationItems":[{"id":2863,"uris":["http://zotero.org/users/2170232/items/GKFBYVE3"],"uri":["http://zotero.org/users/2170232/items/GKFBYVE3"],"itemData":{"id":2863,"type":"article-journal","container-title":"Methods in Ecology and Evolution","issue":"12","title":"Supporting Information 1 from Duthie et al. 2018. The genetic algorithm of GMSE","volume":"9","author":[{"family":"Duthie","given":"A. Bradley"},{"family":"Cusack","given":"Jeremy J."},{"family":"Jones","given":"Isabel L."},{"family":"Minderman","given":"J."},{"family":"Nilsen","given":"Erlend B."},{"family":"Pozo","given":"Rocío A."},{"family":"Rakotonarivo","given":"O. Sarobidy"},{"family":"Van Moorter","given":"Bram"},{"family":"Bunnefeld","given":"Nils"}],"issued":{"date-parts":[["2018"]]}}}],"schema":"https://github.com/citation-style-language/schema/raw/master/csl-citation.json"} </w:instrText>
      </w:r>
      <w:r w:rsidR="00721CB0">
        <w:fldChar w:fldCharType="separate"/>
      </w:r>
      <w:r w:rsidR="00721CB0" w:rsidRPr="00721CB0">
        <w:rPr>
          <w:rFonts w:ascii="Calibri" w:hAnsi="Calibri" w:cs="Calibri"/>
        </w:rPr>
        <w:t>(Duthie et al., 2018b)</w:t>
      </w:r>
      <w:r w:rsidR="00721CB0">
        <w:fldChar w:fldCharType="end"/>
      </w:r>
      <w:r w:rsidR="008D6134">
        <w:t>.</w:t>
      </w:r>
      <w:r>
        <w:t xml:space="preserve"> This process results in adaptive, but not necessarily optimal, strategies for the manager and the users. The GA takes the manager’s budget constraints, user action histories, and the predicted consequences of each action on the resource population and</w:t>
      </w:r>
      <w:r w:rsidR="00721CB0">
        <w:t xml:space="preserve"> uses the process described above to</w:t>
      </w:r>
      <w:r>
        <w:t xml:space="preserve"> </w:t>
      </w:r>
      <w:r>
        <w:lastRenderedPageBreak/>
        <w:t>develop a strategy for the manager to reduce deviation from the target resource population size. Once the manager’s policy is established, users will individually call the GA to decide upon actions that maximise their utility (e.g., agricultural yield). Users can choose from several options depending on the parameters set by the researcher. These include tending their crops or acting on the natural resources (e.g., cull, scare), all of which will have some effect on their yield. Their ability to act on the natural resource is governed by both the user budget, and the manager’s policy, in each time step</w:t>
      </w:r>
      <w:r w:rsidR="00721CB0">
        <w:t xml:space="preserve">. </w:t>
      </w:r>
    </w:p>
    <w:p w14:paraId="663157E0" w14:textId="77777777" w:rsidR="003517F0" w:rsidRDefault="003517F0"/>
    <w:p w14:paraId="484BE6AF" w14:textId="5AF950F5" w:rsidR="002D4DF5" w:rsidRDefault="00B82ABF">
      <w:pPr>
        <w:rPr>
          <w:i/>
          <w:iCs/>
        </w:rPr>
      </w:pPr>
      <w:r>
        <w:rPr>
          <w:noProof/>
        </w:rPr>
        <w:drawing>
          <wp:inline distT="0" distB="0" distL="0" distR="0" wp14:anchorId="29A3BA2C" wp14:editId="26192268">
            <wp:extent cx="3961032" cy="3571336"/>
            <wp:effectExtent l="0" t="0" r="190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3970511" cy="3579883"/>
                    </a:xfrm>
                    <a:prstGeom prst="rect">
                      <a:avLst/>
                    </a:prstGeom>
                  </pic:spPr>
                </pic:pic>
              </a:graphicData>
            </a:graphic>
          </wp:inline>
        </w:drawing>
      </w:r>
    </w:p>
    <w:p w14:paraId="22DD9367" w14:textId="7A81BDCE" w:rsidR="002D4DF5" w:rsidRDefault="0089199E">
      <w:pPr>
        <w:rPr>
          <w:b/>
          <w:bCs/>
          <w:sz w:val="20"/>
          <w:szCs w:val="20"/>
        </w:rPr>
      </w:pPr>
      <w:r>
        <w:rPr>
          <w:b/>
          <w:bCs/>
          <w:sz w:val="20"/>
          <w:szCs w:val="20"/>
        </w:rPr>
        <w:t xml:space="preserve">Figure 1. Conceptual flow diagram showing the four </w:t>
      </w:r>
      <w:proofErr w:type="spellStart"/>
      <w:r>
        <w:rPr>
          <w:b/>
          <w:bCs/>
          <w:sz w:val="20"/>
          <w:szCs w:val="20"/>
        </w:rPr>
        <w:t>submodels</w:t>
      </w:r>
      <w:proofErr w:type="spellEnd"/>
      <w:r>
        <w:rPr>
          <w:b/>
          <w:bCs/>
          <w:sz w:val="20"/>
          <w:szCs w:val="20"/>
        </w:rPr>
        <w:t xml:space="preserve"> and the genetic algorithm, and how they interact in a single time step in GMSE. </w:t>
      </w:r>
      <w:r w:rsidR="00B82ABF">
        <w:rPr>
          <w:b/>
          <w:bCs/>
          <w:sz w:val="20"/>
          <w:szCs w:val="20"/>
        </w:rPr>
        <w:t xml:space="preserve">Adapted </w:t>
      </w:r>
      <w:r>
        <w:rPr>
          <w:b/>
          <w:bCs/>
          <w:sz w:val="20"/>
          <w:szCs w:val="20"/>
        </w:rPr>
        <w:t>from Duthie et al., (2018).</w:t>
      </w:r>
    </w:p>
    <w:p w14:paraId="296CA95E" w14:textId="77777777" w:rsidR="002D4DF5" w:rsidRDefault="002D4DF5">
      <w:pPr>
        <w:rPr>
          <w:b/>
          <w:bCs/>
          <w:sz w:val="18"/>
          <w:szCs w:val="18"/>
        </w:rPr>
      </w:pPr>
    </w:p>
    <w:p w14:paraId="48AA318C" w14:textId="77777777" w:rsidR="002D4DF5" w:rsidRDefault="0089199E">
      <w:pPr>
        <w:rPr>
          <w:i/>
          <w:iCs/>
        </w:rPr>
      </w:pPr>
      <w:r>
        <w:rPr>
          <w:i/>
          <w:iCs/>
        </w:rPr>
        <w:t>Model parameterisation</w:t>
      </w:r>
    </w:p>
    <w:p w14:paraId="443B9CC1" w14:textId="77777777" w:rsidR="002D4DF5" w:rsidRDefault="0089199E">
      <w:pPr>
        <w:rPr>
          <w:u w:val="single"/>
        </w:rPr>
      </w:pPr>
      <w:r>
        <w:rPr>
          <w:u w:val="single"/>
        </w:rPr>
        <w:t>Landscape</w:t>
      </w:r>
    </w:p>
    <w:p w14:paraId="3DF96A3C" w14:textId="08E67B6F" w:rsidR="002D4DF5" w:rsidRDefault="0089199E">
      <w:r>
        <w:t xml:space="preserve">In this study, we have used the GMSE modelling framework to explore the effects of different investment strategies and funding models available to a conservation manager on forest resources, in the context of finite funds and increasing anthropogenic pressure caused by an increasing human population. We simulated a forested landscape of 100 </w:t>
      </w:r>
      <w:r>
        <w:rPr>
          <w:rFonts w:cstheme="minorHAnsi"/>
        </w:rPr>
        <w:t>×</w:t>
      </w:r>
      <w:r>
        <w:t xml:space="preserve"> 100 cells, where we assumed one cell was equivalent to 1 hectare, resulting in a landscape of 10,000 ha (or 100 km</w:t>
      </w:r>
      <w:r>
        <w:rPr>
          <w:vertAlign w:val="superscript"/>
        </w:rPr>
        <w:t>2</w:t>
      </w:r>
      <w:r>
        <w:t xml:space="preserve">). We allocated 30 “users” to the landscape, which in this case represented 30 villages or communities, each of which had an </w:t>
      </w:r>
      <w:r w:rsidR="003517F0">
        <w:t xml:space="preserve">approximately </w:t>
      </w:r>
      <w:r>
        <w:t>equal area of spatially explicit land upon which they could act. This resulted in each village having approximately 333 ha (3.33 km</w:t>
      </w:r>
      <w:r>
        <w:rPr>
          <w:vertAlign w:val="superscript"/>
        </w:rPr>
        <w:t>2</w:t>
      </w:r>
      <w:r>
        <w:t xml:space="preserve">) of land. We assumed the users represented agricultural communities whose primary livelihood is farming. We simulated scenarios over </w:t>
      </w:r>
      <w:proofErr w:type="gramStart"/>
      <w:r>
        <w:t>50 time</w:t>
      </w:r>
      <w:proofErr w:type="gramEnd"/>
      <w:r>
        <w:t xml:space="preserve"> steps, which we assumed represented 50 years. </w:t>
      </w:r>
    </w:p>
    <w:p w14:paraId="0D19FC69" w14:textId="38F50CA1" w:rsidR="003517F0" w:rsidRDefault="003517F0"/>
    <w:p w14:paraId="2BF25714" w14:textId="77777777" w:rsidR="003517F0" w:rsidRDefault="003517F0"/>
    <w:p w14:paraId="246D5CA3" w14:textId="77777777" w:rsidR="002D4DF5" w:rsidRDefault="0089199E">
      <w:pPr>
        <w:rPr>
          <w:u w:val="single"/>
        </w:rPr>
      </w:pPr>
      <w:r>
        <w:rPr>
          <w:u w:val="single"/>
        </w:rPr>
        <w:lastRenderedPageBreak/>
        <w:t xml:space="preserve">Resource population </w:t>
      </w:r>
    </w:p>
    <w:p w14:paraId="12878EB7" w14:textId="46896B5C" w:rsidR="002D4DF5" w:rsidRDefault="0089199E">
      <w:r>
        <w:t>The flexibility of GMSE allows for the biological resource to represent a population of a wide range of taxa. In this study we assumed the resources were trees, that the manager’s goal was to protect as many trees as possible from being felled (i.e., maintain the resource population at the starting value), and that the users were able to increase their agricultural yield by felling trees on their land. We tested the landscape with a tree density that was realistic for a tropical forested landscape (50 trees ha</w:t>
      </w:r>
      <w:r>
        <w:rPr>
          <w:vertAlign w:val="superscript"/>
        </w:rPr>
        <w:t>-1</w:t>
      </w:r>
      <w:r>
        <w:t>, n = 1,125,000), but because the number of users on the landscape was relatively low, due to each user representing a community rather than an individual farmer, the absolute number of trees felled was too low to see clear differences between scenarios. We therefore reduced the total number of trees to 100,000 to ensure trends in felling were clear to see. Trees were randomly distributed across the landscape</w:t>
      </w:r>
      <w:r w:rsidR="00B82ABF">
        <w:t xml:space="preserve"> (with multiple trees allowed on any given cell)</w:t>
      </w:r>
      <w:r>
        <w:t xml:space="preserve">, reflecting natural variation. The population dynamics of trees is difficult to capture over a 50-year </w:t>
      </w:r>
      <w:proofErr w:type="gramStart"/>
      <w:r>
        <w:t>time period</w:t>
      </w:r>
      <w:proofErr w:type="gramEnd"/>
      <w:r>
        <w:t xml:space="preserve"> due to slow growth and recruitment relative to animals. Furthermore, we wanted to eliminate any “noise” around the deforestation signal so that the only driver of forest loss was the effect of user actions on the trees. Therefore, despite high flexibility within GMSE for simulating realistic population dynamics, we removed the effects of natural recruitment or natural deaths (density-dependent and density-independent), resulting in a static population (excluding the effects of the users). If trees were present on a landscape cell, they reduced the agricultural yield that could be harvested by the user. Each tree reduced the cell’s yield by 8%, with the cumulative reduction in yield governed by the exponential function:</w:t>
      </w:r>
    </w:p>
    <w:p w14:paraId="757AD07A" w14:textId="77777777" w:rsidR="002D4DF5" w:rsidRDefault="0089199E">
      <m:oMath>
        <m:r>
          <w:rPr>
            <w:rFonts w:ascii="Cambria Math" w:hAnsi="Cambria Math"/>
          </w:rPr>
          <m:t>y=</m:t>
        </m:r>
        <m:sSup>
          <m:sSupPr>
            <m:ctrlPr>
              <w:rPr>
                <w:rFonts w:ascii="Cambria Math" w:hAnsi="Cambria Math"/>
              </w:rPr>
            </m:ctrlPr>
          </m:sSupPr>
          <m:e>
            <m:d>
              <m:dPr>
                <m:ctrlPr>
                  <w:rPr>
                    <w:rFonts w:ascii="Cambria Math" w:hAnsi="Cambria Math"/>
                  </w:rPr>
                </m:ctrlPr>
              </m:dPr>
              <m:e>
                <m:r>
                  <w:rPr>
                    <w:rFonts w:ascii="Cambria Math" w:hAnsi="Cambria Math"/>
                  </w:rPr>
                  <m:t>1-Yr</m:t>
                </m:r>
              </m:e>
            </m:d>
          </m:e>
          <m:sup>
            <m:r>
              <w:rPr>
                <w:rFonts w:ascii="Cambria Math" w:hAnsi="Cambria Math"/>
              </w:rPr>
              <m:t>Rt</m:t>
            </m:r>
          </m:sup>
        </m:sSup>
      </m:oMath>
      <w:r>
        <w:t xml:space="preserve"> </w:t>
      </w:r>
    </w:p>
    <w:p w14:paraId="039CDBE6" w14:textId="77777777" w:rsidR="002D4DF5" w:rsidRDefault="0089199E">
      <w:r>
        <w:t xml:space="preserve">Where </w:t>
      </w:r>
      <w:r>
        <w:rPr>
          <w:i/>
          <w:iCs/>
        </w:rPr>
        <w:t>y</w:t>
      </w:r>
      <w:r>
        <w:t xml:space="preserve"> is the yield of the cell when trees are present, </w:t>
      </w:r>
      <w:proofErr w:type="spellStart"/>
      <w:r>
        <w:rPr>
          <w:i/>
          <w:iCs/>
        </w:rPr>
        <w:t>Yr</w:t>
      </w:r>
      <w:proofErr w:type="spellEnd"/>
      <w:r>
        <w:t xml:space="preserve"> is the % reduction in yield for a single tree, and </w:t>
      </w:r>
      <w:r>
        <w:rPr>
          <w:i/>
          <w:iCs/>
        </w:rPr>
        <w:t>Rt</w:t>
      </w:r>
      <w:r>
        <w:t xml:space="preserve"> is the number of trees remaining on the cell. Therefore, if there are 50 trees on a given cell, the cell’s yield is 1.5% of the total possible yield. If there are 25 trees remaining on a given cell then the cell’s yield increases to 12.4%, and so on. </w:t>
      </w:r>
    </w:p>
    <w:p w14:paraId="33ACB888" w14:textId="77777777" w:rsidR="002D4DF5" w:rsidRDefault="0089199E">
      <w:r>
        <w:rPr>
          <w:u w:val="single"/>
        </w:rPr>
        <w:t>Users</w:t>
      </w:r>
    </w:p>
    <w:p w14:paraId="0430192B" w14:textId="562C9712" w:rsidR="002D4DF5" w:rsidRDefault="0089199E">
      <w:r>
        <w:t>GMSE allows for each user to represent an individual actor or agent, who makes decisions about their actions based on individual circumstances. However, the number of users on a landscape cannot be changed during a simulation, and so to simulate increasing human populations we assumed that each user represented a village or community rather than an individual. We assumed that a population increase in a real-world community would result in increased human and financial resources, and increased demand for land (e.g., for housing and agriculture). These combined effects would increase the community’s desire and ability to clear forest land. This allowed us to employ the user budget to simulate population increases. The user budget is the primary parameter that governs a user’s ability to take actions, such as felling trees. Therefore, a user budget that increases during the simulation represents an increase in the user’s power to act, thus simulating population increases</w:t>
      </w:r>
      <w:r w:rsidR="00B82ABF">
        <w:t xml:space="preserve">. </w:t>
      </w:r>
      <w:r>
        <w:t>The only actions the users were permitted to take were 1) tend crops, and 2) fell trees. The decision about which action to take in each time step was governed by trade-offs in cost versus benefit (computed within the GA</w:t>
      </w:r>
      <w:r w:rsidR="003517F0">
        <w:t>, see above</w:t>
      </w:r>
      <w:r>
        <w:t xml:space="preserve">). The parameter which defined how much a user could increase their yield by tending their crops was set to 0.01 (1%). This contrasts with the parameter governing the yield reduction for a single tree (8%, see section above). Different ranges of these parameters were tested for sensitivity (Supporting Information Figures S1a to S1d), with the final values chosen to deliberately ensure that felling trees would have a much higher positive effect on yield than simply tending crops. This was both to reflect the fact that in the real world expanding agricultural area will generally increase yield more than tending existing agricultural land, and to </w:t>
      </w:r>
      <w:r>
        <w:lastRenderedPageBreak/>
        <w:t>simulate strong exogenous drivers of deforestation that are found around the world, particularly in the tropics (</w:t>
      </w:r>
      <w:proofErr w:type="spellStart"/>
      <w:r>
        <w:t>Ceddia</w:t>
      </w:r>
      <w:proofErr w:type="spellEnd"/>
      <w:r>
        <w:t xml:space="preserve"> 2019, Davis et al 2015). </w:t>
      </w:r>
    </w:p>
    <w:p w14:paraId="44423F58" w14:textId="77777777" w:rsidR="002D4DF5" w:rsidRDefault="0089199E">
      <w:pPr>
        <w:rPr>
          <w:u w:val="single"/>
        </w:rPr>
      </w:pPr>
      <w:r>
        <w:rPr>
          <w:u w:val="single"/>
        </w:rPr>
        <w:t>Manager</w:t>
      </w:r>
    </w:p>
    <w:p w14:paraId="3C84D9B4" w14:textId="703646B0" w:rsidR="002D4DF5" w:rsidRDefault="0089199E">
      <w:r>
        <w:t xml:space="preserve">In our study, the manager represents a person or organisation that has a remit to conserve forest land and the authority to set and implement policy that affects the ability of users to take actions. We set the resource population target (which the manager tries to maintain) at the same value as the starting number of trees, and because there was no natural tree regeneration (natural population increase), the manager’s goal is to reduce forest loss as much as possible in every time step. These parameters were set to simulate a conservation landscape in which there is pressure on forest resources, and authorities are trying to eliminate, or reduce as much as possible, forest loss. This could, for example, represent a protected area which contains both forest and local communities. In each time step, the manager called the GA and identified a policy, which was reflected in the cost for users to fell trees, that attempted to reduce forest loss as much as possible. We assumed the manager’s budget reflected the actual budget of the authority, and could represent a monetary budget, available non-monetary resources (e.g., law enforcement resources), or a combination of these. In each of the different scenarios, the manager’s budget varied according to the funding scenario we were simulating. We assumed that the manager achieved perfect detection of resources, and so there was no error associated with the observation </w:t>
      </w:r>
      <w:proofErr w:type="spellStart"/>
      <w:r>
        <w:t>submodel</w:t>
      </w:r>
      <w:proofErr w:type="spellEnd"/>
      <w:r>
        <w:t xml:space="preserve">. This was to keep the simulations as simple as possible. In the age of free, high resolution satellite imagery that is available every few weeks, it is plausible that </w:t>
      </w:r>
      <w:r w:rsidR="003517F0">
        <w:t>a</w:t>
      </w:r>
      <w:r>
        <w:t xml:space="preserve"> manager has near-perfect deforestation detection over a landscape. </w:t>
      </w:r>
    </w:p>
    <w:p w14:paraId="4FA093D9" w14:textId="77777777" w:rsidR="002D4DF5" w:rsidRDefault="0089199E">
      <w:pPr>
        <w:rPr>
          <w:i/>
          <w:iCs/>
        </w:rPr>
      </w:pPr>
      <w:r>
        <w:rPr>
          <w:i/>
          <w:iCs/>
        </w:rPr>
        <w:t xml:space="preserve">Scenarios </w:t>
      </w:r>
    </w:p>
    <w:p w14:paraId="5E54D448" w14:textId="3B373FE4" w:rsidR="002D4DF5" w:rsidRDefault="0089199E">
      <w:r>
        <w:t>We designed 5 scenarios with dynamic manager budgets that simulated different funding regimes that a manager or authority with responsibility over a conservation landscape may encounter in the real world (Table 1, Figure 2). Scenarios 1 to 3 aimed to test three primary funding models and scenarios 4 and 5 aimed to test the effects of uncertainty and variability in funding. Before running the final 5 scenarios we tested several null scenarios to ensure the landscape was operating as expected (Supporting Information, figures S2a to S2c). Due to the nature of the GA (i.e., identifying one out of multiple possible near-optimal solutions), and that each actor on the landscape calls the GA in each time step, stochasticity in decision-making is explicitly built into the simulations. Therefore, each simulation was run 100 times to quantify variation in results. The manager budget, user budget, number of felling actions, the cost of felling actions, and the number of trees remaining at each time step were extracted for each replicate simulation. For each parameter, the 50, 2.5, and 97.5% percentiles across all replicates were calculated and used to represent the me</w:t>
      </w:r>
      <w:r w:rsidR="00B82ABF">
        <w:t>dian</w:t>
      </w:r>
      <w:r>
        <w:t xml:space="preserve"> and lower and upper confidence intervals, respectively. For all scenarios, we ensured that the total cumulative budget for the manager was equal across all scenarios (Table 1). This was to eliminate the possibility of one scenario outperforming another simply because the manager had access to a greater total budget over the simulation period. In all scenarios we assumed the same level of human population increase over time, and so for each scenario the user budget increases linearly with the same starting point and slope (Table 1, Figure 2). The absolute values for the user budget are arbitrary and can be set in such a way as to meet the objectives of the study. We tested various starting values and slopes for the user budget, increasing the parameter values until the absolute number of trees felled was sufficient to see clear differences between scenarios. </w:t>
      </w:r>
    </w:p>
    <w:p w14:paraId="7760AFEF" w14:textId="48C2857C" w:rsidR="002D4DF5" w:rsidRDefault="0089199E">
      <w:r>
        <w:t xml:space="preserve">The manager and user budgets are not equal nor necessarily proportional, as they are used in very different ways </w:t>
      </w:r>
      <w:r>
        <w:fldChar w:fldCharType="begin"/>
      </w:r>
      <w:r w:rsidR="00721CB0">
        <w:instrText xml:space="preserve"> ADDIN ZOTERO_ITEM CSL_CITATION {"citationID":"UrrHIflh","properties":{"formattedCitation":"(Duthie et al., 2018a)","plainCitation":"(Duthie et al., 2018a)","noteIndex":0},"citationItems":[{"id":2434,"uris":["http://zotero.org/users/2170232/items/FN8CQ3TY"],"uri":["http://zotero.org/users/2170232/items/FN8CQ3TY"],"itemData":{"id":2434,"type":"article-journal","abstract":"Management strategy evaluation (MSE) is a powerful tool for simulating all key aspects of natural resource management under conditions of uncertainty. We present the r package generalised management strategy evaluation (GMSE), which applies genetic algorithms to provide a generalised tool for simulating adaptive decision-making management scenarios between stakeholders with competing objectives under complex social-ecological interactions and uncertainty. GMSE models can be agent-based and spatially explicit, incorporating a high degree of realism through mechanistic modelling of links and feedbacks among stakeholders and with the ecosystem; additionally, user-defined sub-models can also be incorporated as functions into the broader GMSE framework. We show how GMSE simulates a social-ecological system using the example of an adaptively managed waterfowl population on an agricultural landscape; simulated waterfowl exploit agricultural land, causing conflict between conservation interests and the interest of food producers maximising their crop yield. The r package GMSE is open source under GNU Public License; source code and documents are freely available on GitHub.","container-title":"Methods in Ecology and Evolution","DOI":"10.1111/2041-210X.13091","ISSN":"2041-210X","issue":"12","language":"en","page":"2396-2401","source":"Wiley Online Library","title":"GMSE: An r package for generalised management strategy evaluation","title-short":"GMSE","volume":"9","author":[{"family":"Duthie","given":"A. Bradley"},{"family":"Cusack","given":"Jeremy J."},{"family":"Jones","given":"Isabel L."},{"family":"Minderman","given":"Jeroen"},{"family":"Nilsen","given":"Erlend B."},{"family":"Pozo","given":"Rocío A."},{"family":"Rakotonarivo","given":"O. Sarobidy"},{"family":"Moorter","given":"Bram Van"},{"family":"Bunnefeld","given":"Nils"}],"issued":{"date-parts":[["2018"]]}}}],"schema":"https://github.com/citation-style-language/schema/raw/master/csl-citation.json"} </w:instrText>
      </w:r>
      <w:r>
        <w:fldChar w:fldCharType="separate"/>
      </w:r>
      <w:bookmarkStart w:id="46" w:name="__Fieldmark__610_362668386"/>
      <w:r w:rsidR="00721CB0" w:rsidRPr="00721CB0">
        <w:rPr>
          <w:rFonts w:ascii="Calibri" w:hAnsi="Calibri" w:cs="Calibri"/>
        </w:rPr>
        <w:t>(Duthie et al., 2018a)</w:t>
      </w:r>
      <w:r>
        <w:fldChar w:fldCharType="end"/>
      </w:r>
      <w:bookmarkEnd w:id="46"/>
      <w:r>
        <w:t xml:space="preserve">. Therefore, equal budgets do not necessarily equate to equal </w:t>
      </w:r>
      <w:r>
        <w:lastRenderedPageBreak/>
        <w:t xml:space="preserve">power to affect the system. The differences in manager and user budgets relative to each other is what governs the differences and changes in power to affect the system. It is important to recognise the incomparability between the absolute values of the manager and user budgets, and therefore to differentiate the two parameters in this study we will refer to the user budget as “community resources”. </w:t>
      </w:r>
    </w:p>
    <w:p w14:paraId="534A6599" w14:textId="77777777" w:rsidR="002D4DF5" w:rsidRDefault="0089199E">
      <w:r>
        <w:t xml:space="preserve">All simulations were conducted using the R package GMSE (Duthie et al 2018, v0.6.2.0), and all associated analyses described below were conducted in R </w:t>
      </w:r>
      <w:r>
        <w:fldChar w:fldCharType="begin"/>
      </w:r>
      <w:r>
        <w:instrText>ADDIN ZOTERO_ITEM CSL_CITATION {"citationID":"fQN23mFN","properties":{"formattedCitation":"(R Core Team, 2021)","plainCitation":"(R Core Team, 2021)","dontUpdate":true,"noteIndex":0},"citationItems":[{"id":2766,"uris":["http://zotero.org/users/2170232/items/Q57ZB3Z5"],"uri":["http://zotero.org/users/2170232/items/Q57ZB3Z5"],"itemData":{"id":2766,"type":"book","event-place":"Vienna, Austria","publisher":"R Foundation for Statistical Computing","publisher-place":"Vienna, Austria","title":"R: A language and environment for statistical computing","version":"4.0.4","author":[{"family":"R Core Team","given":""}],"issued":{"date-parts":[["2021"]]}}}],"schema":"https://github.com/citation-style-language/schema/raw/master/csl-citation.json"}</w:instrText>
      </w:r>
      <w:r>
        <w:fldChar w:fldCharType="separate"/>
      </w:r>
      <w:bookmarkStart w:id="47" w:name="__Fieldmark__617_362668386"/>
      <w:r>
        <w:rPr>
          <w:rFonts w:cs="Calibri"/>
        </w:rPr>
        <w:t>(v4.0.4, R Core Team, 2021)</w:t>
      </w:r>
      <w:r>
        <w:fldChar w:fldCharType="end"/>
      </w:r>
      <w:bookmarkEnd w:id="47"/>
      <w:r>
        <w:t xml:space="preserve">. Relevant parameter values used in the simulations can be seen in the Supporting Information (section 3). </w:t>
      </w:r>
    </w:p>
    <w:p w14:paraId="68288F7F" w14:textId="77777777" w:rsidR="002D4DF5" w:rsidRDefault="0089199E">
      <w:pPr>
        <w:rPr>
          <w:u w:val="single"/>
        </w:rPr>
      </w:pPr>
      <w:r>
        <w:rPr>
          <w:u w:val="single"/>
        </w:rPr>
        <w:t>Scenario 1</w:t>
      </w:r>
    </w:p>
    <w:p w14:paraId="7715F112" w14:textId="77777777" w:rsidR="002D4DF5" w:rsidRDefault="0089199E">
      <w:r>
        <w:t xml:space="preserve">This scenario assumed that the manager budget does not change over the simulation period (Figure 2). This scenario was designed to represent a conservation landscape in which the authority has a regular and predictable budget over time with which to invest in policy, but one which does not increase or decrease in response to changing threats or grant cycles. This scenario could represent a government-funded landscape which has a finite but regular budget that is not reliant on short-term grants. </w:t>
      </w:r>
    </w:p>
    <w:p w14:paraId="1FCE3BFF" w14:textId="77777777" w:rsidR="002D4DF5" w:rsidRDefault="0089199E">
      <w:pPr>
        <w:rPr>
          <w:u w:val="single"/>
        </w:rPr>
      </w:pPr>
      <w:r>
        <w:rPr>
          <w:u w:val="single"/>
        </w:rPr>
        <w:t>Scenario 2</w:t>
      </w:r>
    </w:p>
    <w:p w14:paraId="45E0743D" w14:textId="7E33B965" w:rsidR="002D4DF5" w:rsidRDefault="0089199E">
      <w:r>
        <w:t>This scenario assumed that the budget available to the manager starts low but increases with increasing pressure on the landscape (Figure 2). This scenario could represent a statutory authority in a conservation landscape in which the authority is provided regular and predictable budget increases with which to invest in policy. In this scenario the management authority is not reliant on short-term grants. The shape of the manager budget (starting point, slope) was calculated to ensure that the total cumulative budget was equal to the other scenarios</w:t>
      </w:r>
      <w:r w:rsidR="00B8415A">
        <w:t xml:space="preserve"> (Table 1)</w:t>
      </w:r>
      <w:r>
        <w:t>.</w:t>
      </w:r>
    </w:p>
    <w:p w14:paraId="4ED81064" w14:textId="77777777" w:rsidR="002D4DF5" w:rsidRDefault="0089199E">
      <w:pPr>
        <w:rPr>
          <w:u w:val="single"/>
        </w:rPr>
      </w:pPr>
      <w:r>
        <w:rPr>
          <w:u w:val="single"/>
        </w:rPr>
        <w:t>Scenario 3</w:t>
      </w:r>
    </w:p>
    <w:p w14:paraId="75573C90" w14:textId="77777777" w:rsidR="005E13B1" w:rsidRDefault="0089199E">
      <w:r>
        <w:t>This scenario assumed that the budget available to the manager increases and decreases in a regular and predictable way, regardless of the changing pressure on the landscape (Figure 2). This scenario was designed to replicate a conservation landscape in which the management authority is reliant on regular grant cycles. The scenario assumes that the authority conducts successful fundraising at regular intervals, and thus has a varying yet predictable budget with which to invest in policy implementation. The cycle length (i.e., the wavelength) is approximately 5 years, reflecting larger grants that are often provided by statutory funding agencies or international bodies. These large, longer-term grants require a high investment in staff time to apply for, and high administrative capacity to manage once implemented, and so are generally won by large, international organisations, government agencies, or collaborations between such partners, where the required resources already exist. To simulate this funding cycle, we produced a sine wave of the form:</w:t>
      </w:r>
    </w:p>
    <w:p w14:paraId="71FE0A91" w14:textId="05B46A1B" w:rsidR="002D4DF5" w:rsidRPr="00407D32" w:rsidRDefault="0089199E">
      <m:oMathPara>
        <m:oMathParaPr>
          <m:jc m:val="center"/>
        </m:oMathParaPr>
        <m:oMath>
          <m:r>
            <w:rPr>
              <w:rFonts w:ascii="Cambria Math" w:hAnsi="Cambria Math"/>
            </w:rPr>
            <m:t>MB=350×sin</m:t>
          </m:r>
          <m:d>
            <m:dPr>
              <m:ctrlPr>
                <w:rPr>
                  <w:rFonts w:ascii="Cambria Math" w:hAnsi="Cambria Math"/>
                </w:rPr>
              </m:ctrlPr>
            </m:dPr>
            <m:e>
              <m:r>
                <w:rPr>
                  <w:rFonts w:ascii="Cambria Math" w:hAnsi="Cambria Math"/>
                </w:rPr>
                <m:t>0.5t</m:t>
              </m:r>
            </m:e>
          </m:d>
          <m:r>
            <w:rPr>
              <w:rFonts w:ascii="Cambria Math" w:hAnsi="Cambria Math"/>
            </w:rPr>
            <m:t>+40</m:t>
          </m:r>
          <m:r>
            <w:rPr>
              <w:rFonts w:ascii="Cambria Math" w:hAnsi="Cambria Math"/>
            </w:rPr>
            <m:t>0</m:t>
          </m:r>
        </m:oMath>
      </m:oMathPara>
    </w:p>
    <w:p w14:paraId="39E845F3" w14:textId="77777777" w:rsidR="002D4DF5" w:rsidRDefault="0089199E">
      <w:r>
        <w:t xml:space="preserve">Where </w:t>
      </w:r>
      <w:r>
        <w:rPr>
          <w:i/>
          <w:iCs/>
        </w:rPr>
        <w:t>MB</w:t>
      </w:r>
      <w:r>
        <w:t xml:space="preserve"> is a vector of resulting manager budget values, and </w:t>
      </w:r>
      <w:r>
        <w:rPr>
          <w:i/>
          <w:iCs/>
        </w:rPr>
        <w:t>t</w:t>
      </w:r>
      <w:r>
        <w:t xml:space="preserve"> is a vector of time steps (1:50).</w:t>
      </w:r>
    </w:p>
    <w:p w14:paraId="1ED05D10" w14:textId="77777777" w:rsidR="002D4DF5" w:rsidRDefault="0089199E">
      <w:pPr>
        <w:rPr>
          <w:u w:val="single"/>
        </w:rPr>
      </w:pPr>
      <w:r>
        <w:rPr>
          <w:u w:val="single"/>
        </w:rPr>
        <w:t>Scenario 4</w:t>
      </w:r>
    </w:p>
    <w:p w14:paraId="379FD7F5" w14:textId="03E0B3BB" w:rsidR="00407D32" w:rsidRDefault="0089199E" w:rsidP="00D50C48">
      <w:r>
        <w:t xml:space="preserve">This scenario assumed that the budget available to the manager increased and decreased in unpredictable and irregular ways (Figure 2). This was to simulate a conservation landscape in which the management authority relies partly on grant funding for policy implementation, and so applies for a range of different grants which vary in size and duration but is not necessarily successful at any given time. This scenario assumes the management authority has some level of core funding, and so </w:t>
      </w:r>
      <w:r>
        <w:lastRenderedPageBreak/>
        <w:t>the budget never decreases to zero. This scenario could reflect any number of conservation landscapes around the world, where project budgets are subject to the success of funding applications, resulting in variable and unpredictable resources for project activities and policy implementation. To simulate this scenario, we</w:t>
      </w:r>
      <w:r w:rsidR="002C7AE9">
        <w:t xml:space="preserve"> used a Fourier series approach to create irregular curves by </w:t>
      </w:r>
      <w:r w:rsidR="00B8415A">
        <w:t>summing multiple</w:t>
      </w:r>
      <w:r w:rsidR="002C7AE9">
        <w:t xml:space="preserve"> sine waves of different</w:t>
      </w:r>
      <w:r w:rsidR="00AA1760">
        <w:t xml:space="preserve"> </w:t>
      </w:r>
      <w:r w:rsidR="002C7AE9">
        <w:t>frequency</w:t>
      </w:r>
      <w:r w:rsidR="00D84DC6">
        <w:t xml:space="preserve"> </w:t>
      </w:r>
      <w:r w:rsidR="00D84DC6" w:rsidRPr="00D84DC6">
        <w:t>(</w:t>
      </w:r>
      <m:oMath>
        <m:r>
          <w:rPr>
            <w:rFonts w:ascii="Cambria Math" w:hAnsi="Cambria Math"/>
          </w:rPr>
          <m:t>f</m:t>
        </m:r>
      </m:oMath>
      <w:r w:rsidR="00D84DC6" w:rsidRPr="00D84DC6">
        <w:t>)</w:t>
      </w:r>
      <w:r w:rsidR="002C7AE9">
        <w:t>, delay</w:t>
      </w:r>
      <w:r w:rsidR="00D84DC6">
        <w:t xml:space="preserve"> </w:t>
      </w:r>
      <w:r w:rsidR="00D84DC6" w:rsidRPr="00D84DC6">
        <w:t>(</w:t>
      </w:r>
      <m:oMath>
        <m:r>
          <w:rPr>
            <w:rFonts w:ascii="Cambria Math" w:hAnsi="Cambria Math"/>
          </w:rPr>
          <m:t>φ</m:t>
        </m:r>
      </m:oMath>
      <w:r w:rsidR="00D84DC6" w:rsidRPr="00D84DC6">
        <w:t>)</w:t>
      </w:r>
      <w:r w:rsidR="002C7AE9">
        <w:t>, and strength</w:t>
      </w:r>
      <w:r w:rsidR="00D84DC6">
        <w:t xml:space="preserve"> </w:t>
      </w:r>
      <w:r w:rsidR="00D84DC6" w:rsidRPr="00D84DC6">
        <w:t>(</w:t>
      </w:r>
      <m:oMath>
        <m:r>
          <w:rPr>
            <w:rFonts w:ascii="Cambria Math" w:hAnsi="Cambria Math"/>
          </w:rPr>
          <m:t>A</m:t>
        </m:r>
      </m:oMath>
      <w:r w:rsidR="00D84DC6" w:rsidRPr="00D84DC6">
        <w:t>)</w:t>
      </w:r>
      <w:r w:rsidR="002C7AE9">
        <w:t>. We</w:t>
      </w:r>
      <w:r>
        <w:t xml:space="preserve"> produced three sine waves</w:t>
      </w:r>
      <w:r w:rsidR="002C7AE9">
        <w:t xml:space="preserve"> for each replicate simulation</w:t>
      </w:r>
      <w:r>
        <w:t xml:space="preserve"> by randomly sampling values</w:t>
      </w:r>
      <w:r w:rsidR="00FF7073">
        <w:t xml:space="preserve"> for the above parameters (Supporting Information</w:t>
      </w:r>
      <w:r w:rsidR="00407D32">
        <w:t xml:space="preserve">). </w:t>
      </w:r>
      <w:r>
        <w:t xml:space="preserve">The three sine waves were </w:t>
      </w:r>
      <w:r w:rsidR="00407D32">
        <w:t>summed</w:t>
      </w:r>
      <w:r>
        <w:t xml:space="preserve"> to produce a random complex wave</w:t>
      </w:r>
      <w:r w:rsidR="00407D32">
        <w:t>, using,</w:t>
      </w:r>
    </w:p>
    <w:p w14:paraId="6F8426BB" w14:textId="54B0740D" w:rsidR="00407D32" w:rsidRPr="00407D32" w:rsidRDefault="00407D32" w:rsidP="00D50C48">
      <m:oMathPara>
        <m:oMathParaPr>
          <m:jc m:val="center"/>
        </m:oMathParaP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C</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3</m:t>
              </m:r>
            </m:sup>
            <m:e>
              <m:sSub>
                <m:sSubPr>
                  <m:ctrlPr>
                    <w:rPr>
                      <w:rFonts w:ascii="Cambria Math" w:hAnsi="Cambria Math"/>
                    </w:rPr>
                  </m:ctrlPr>
                </m:sSubPr>
                <m:e>
                  <m:r>
                    <w:rPr>
                      <w:rFonts w:ascii="Cambria Math" w:hAnsi="Cambria Math"/>
                    </w:rPr>
                    <m:t>b</m:t>
                  </m:r>
                </m:e>
                <m:sub>
                  <m:r>
                    <w:rPr>
                      <w:rFonts w:ascii="Cambria Math" w:hAnsi="Cambria Math"/>
                    </w:rPr>
                    <m:t>i</m:t>
                  </m:r>
                </m:sub>
              </m:sSub>
            </m:e>
          </m:nary>
          <m:r>
            <m:rPr>
              <m:sty m:val="p"/>
            </m:rPr>
            <w:rPr>
              <w:rFonts w:ascii="Cambria Math" w:hAnsi="Cambria Math"/>
            </w:rPr>
            <m:t>(</m:t>
          </m:r>
          <m:r>
            <w:rPr>
              <w:rFonts w:ascii="Cambria Math" w:hAnsi="Cambria Math"/>
            </w:rPr>
            <m:t>t</m:t>
          </m:r>
          <m:r>
            <m:rPr>
              <m:sty m:val="p"/>
            </m:rPr>
            <w:rPr>
              <w:rFonts w:ascii="Cambria Math" w:hAnsi="Cambria Math"/>
            </w:rPr>
            <m:t>)</m:t>
          </m:r>
        </m:oMath>
      </m:oMathPara>
    </w:p>
    <w:p w14:paraId="20118AAE" w14:textId="26874456" w:rsidR="002D4DF5" w:rsidRPr="00407D32" w:rsidRDefault="00407D32" w:rsidP="00D50C48">
      <w:r>
        <w:t xml:space="preserve">Where </w:t>
      </w:r>
      <m:oMath>
        <m:r>
          <w:rPr>
            <w:rFonts w:ascii="Cambria Math" w:hAnsi="Cambria Math"/>
          </w:rPr>
          <m:t>B</m:t>
        </m:r>
        <m:r>
          <m:rPr>
            <m:sty m:val="p"/>
          </m:rPr>
          <w:rPr>
            <w:rFonts w:ascii="Cambria Math" w:hAnsi="Cambria Math"/>
          </w:rPr>
          <m:t>(</m:t>
        </m:r>
        <m:r>
          <w:rPr>
            <w:rFonts w:ascii="Cambria Math" w:hAnsi="Cambria Math"/>
          </w:rPr>
          <m:t>t</m:t>
        </m:r>
        <m:r>
          <m:rPr>
            <m:sty m:val="p"/>
          </m:rPr>
          <w:rPr>
            <w:rFonts w:ascii="Cambria Math" w:hAnsi="Cambria Math"/>
          </w:rPr>
          <m:t>)</m:t>
        </m:r>
      </m:oMath>
      <w:r>
        <w:rPr>
          <w:rFonts w:eastAsiaTheme="minorEastAsia"/>
        </w:rPr>
        <w:t xml:space="preserve"> is the manager budget at time </w:t>
      </w:r>
      <w:r>
        <w:rPr>
          <w:rFonts w:eastAsiaTheme="minorEastAsia"/>
          <w:i/>
          <w:iCs/>
        </w:rPr>
        <w:t>t</w:t>
      </w: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i</m:t>
            </m:r>
          </m:sub>
        </m:sSub>
      </m:oMath>
      <w:r>
        <w:rPr>
          <w:rFonts w:eastAsiaTheme="minorEastAsia"/>
        </w:rPr>
        <w:t xml:space="preserve"> is sine wave </w:t>
      </w:r>
      <m:oMath>
        <m:r>
          <w:rPr>
            <w:rFonts w:ascii="Cambria Math" w:eastAsiaTheme="minorEastAsia" w:hAnsi="Cambria Math"/>
          </w:rPr>
          <m:t>i</m:t>
        </m:r>
      </m:oMath>
      <w:r>
        <w:rPr>
          <w:rFonts w:eastAsiaTheme="minorEastAsia"/>
        </w:rPr>
        <w:t xml:space="preserve"> at time </w:t>
      </w:r>
      <w:r>
        <w:rPr>
          <w:rFonts w:eastAsiaTheme="minorEastAsia"/>
          <w:i/>
          <w:iCs/>
        </w:rPr>
        <w:t>t</w:t>
      </w:r>
      <w:r>
        <w:rPr>
          <w:rFonts w:eastAsiaTheme="minorEastAsia"/>
          <w:i/>
          <w:iCs/>
        </w:rPr>
        <w:t xml:space="preserve">, </w:t>
      </w:r>
      <w:r>
        <w:rPr>
          <w:rFonts w:eastAsiaTheme="minorEastAsia"/>
        </w:rPr>
        <w:t xml:space="preserve">and </w:t>
      </w:r>
      <w:r>
        <w:rPr>
          <w:rFonts w:eastAsiaTheme="minorEastAsia"/>
          <w:i/>
          <w:iCs/>
        </w:rPr>
        <w:t>C</w:t>
      </w:r>
      <w:r>
        <w:rPr>
          <w:rFonts w:eastAsiaTheme="minorEastAsia"/>
        </w:rPr>
        <w:t xml:space="preserve"> is a </w:t>
      </w:r>
      <w:proofErr w:type="gramStart"/>
      <w:r>
        <w:rPr>
          <w:rFonts w:eastAsiaTheme="minorEastAsia"/>
        </w:rPr>
        <w:t>constant.</w:t>
      </w:r>
      <w:proofErr w:type="gramEnd"/>
      <w:r>
        <w:rPr>
          <w:rFonts w:eastAsiaTheme="minorEastAsia"/>
        </w:rPr>
        <w:t xml:space="preserve"> </w:t>
      </w:r>
      <w:r w:rsidR="0089199E">
        <w:t xml:space="preserve">Each of the 100 replicates produced a different complex wave (Figure 2 shows 10 examples, see Supporting Information section 4 for all </w:t>
      </w:r>
      <w:r w:rsidR="00B8415A">
        <w:t>100</w:t>
      </w:r>
      <w:r w:rsidR="0089199E">
        <w:t xml:space="preserve"> waves used in the simulations). </w:t>
      </w:r>
    </w:p>
    <w:p w14:paraId="5C020B4D" w14:textId="77777777" w:rsidR="002D4DF5" w:rsidRDefault="0089199E">
      <w:pPr>
        <w:rPr>
          <w:u w:val="single"/>
        </w:rPr>
      </w:pPr>
      <w:r>
        <w:rPr>
          <w:u w:val="single"/>
        </w:rPr>
        <w:t>Scenario 5</w:t>
      </w:r>
    </w:p>
    <w:p w14:paraId="55787DDC" w14:textId="74F583C9" w:rsidR="002D4DF5" w:rsidRDefault="0089199E">
      <w:r>
        <w:t xml:space="preserve">This scenario is a more extreme example of scenario 4 and aimed to test the effect of increased variation and uncertainty in manager budgets on deforestation and system dynamics. We increased the range of the available values from which the frequencies and component strengths for the three sine waves could be sampled from, thus increasing the potential amplitude of each wave, and making the changes in wave frequency more extreme (Figure 2 shows 10 examples, see Supporting Information section 4 for all </w:t>
      </w:r>
      <w:r w:rsidR="00B8415A">
        <w:t>100</w:t>
      </w:r>
      <w:r>
        <w:t xml:space="preserve"> waves used in the simulations). To simulate this scenario, we produced a set of three random sine waves</w:t>
      </w:r>
      <w:r w:rsidR="00407D32">
        <w:t xml:space="preserve"> which</w:t>
      </w:r>
      <w:r>
        <w:t xml:space="preserve"> were used to produce a new complex wave for each replicate, using the same</w:t>
      </w:r>
      <w:r w:rsidR="00407D32">
        <w:t xml:space="preserve"> approach and</w:t>
      </w:r>
      <w:r>
        <w:t xml:space="preserve"> formula as in Scenario 4</w:t>
      </w:r>
      <w:r w:rsidR="00407D32">
        <w:t xml:space="preserve"> (Supporting Information)</w:t>
      </w:r>
      <w:r>
        <w:t xml:space="preserve">. </w:t>
      </w:r>
    </w:p>
    <w:p w14:paraId="0A81488D" w14:textId="77777777" w:rsidR="002D4DF5" w:rsidRDefault="0089199E">
      <w:pPr>
        <w:rPr>
          <w:u w:val="single"/>
        </w:rPr>
      </w:pPr>
      <w:r>
        <w:rPr>
          <w:u w:val="single"/>
        </w:rPr>
        <w:t xml:space="preserve">Standardisation </w:t>
      </w:r>
    </w:p>
    <w:p w14:paraId="1CC904B8" w14:textId="7807E730" w:rsidR="002D4DF5" w:rsidRDefault="0089199E">
      <w:r>
        <w:t xml:space="preserve">Manager budgets in Scenario 1 had a constant value which summed to 25,000 over the </w:t>
      </w:r>
      <w:proofErr w:type="gramStart"/>
      <w:r>
        <w:t>50 time</w:t>
      </w:r>
      <w:proofErr w:type="gramEnd"/>
      <w:r>
        <w:t xml:space="preserve"> steps, and for scenarios 2 to 5 we standardised the manager budge</w:t>
      </w:r>
      <w:commentRangeStart w:id="48"/>
      <w:commentRangeStart w:id="49"/>
      <w:r>
        <w:t>ts to 25,000, using,</w:t>
      </w:r>
      <w:commentRangeEnd w:id="48"/>
      <w:r>
        <w:commentReference w:id="48"/>
      </w:r>
      <w:commentRangeEnd w:id="49"/>
      <w:r w:rsidR="006668D0">
        <w:rPr>
          <w:rStyle w:val="CommentReference"/>
        </w:rPr>
        <w:commentReference w:id="49"/>
      </w:r>
    </w:p>
    <w:p w14:paraId="66C6C2DC" w14:textId="0913895B" w:rsidR="002D4DF5" w:rsidRPr="006668D0" w:rsidRDefault="0089199E">
      <w:pPr>
        <w:rPr>
          <w:sz w:val="24"/>
          <w:szCs w:val="24"/>
        </w:rPr>
      </w:pPr>
      <m:oMathPara>
        <m:oMathParaPr>
          <m:jc m:val="left"/>
        </m:oMathParaPr>
        <m:oMath>
          <m:r>
            <w:rPr>
              <w:rFonts w:ascii="Cambria Math" w:hAnsi="Cambria Math"/>
              <w:sz w:val="24"/>
              <w:szCs w:val="24"/>
            </w:rPr>
            <m:t>25000×</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50</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den>
          </m:f>
        </m:oMath>
      </m:oMathPara>
    </w:p>
    <w:p w14:paraId="722E5EB7" w14:textId="7CF38130" w:rsidR="002D4DF5" w:rsidRDefault="0089199E">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manager budget</w:t>
      </w:r>
      <w:r w:rsidR="006668D0">
        <w:t xml:space="preserve"> </w:t>
      </w:r>
      <m:oMath>
        <m:r>
          <w:rPr>
            <w:rFonts w:ascii="Cambria Math" w:hAnsi="Cambria Math"/>
          </w:rPr>
          <m:t>x</m:t>
        </m:r>
      </m:oMath>
      <w:r>
        <w:t xml:space="preserve"> </w:t>
      </w:r>
      <w:r w:rsidR="006668D0">
        <w:t xml:space="preserve">at time step </w:t>
      </w:r>
      <m:oMath>
        <m:r>
          <w:rPr>
            <w:rFonts w:ascii="Cambria Math" w:hAnsi="Cambria Math"/>
          </w:rPr>
          <m:t>i</m:t>
        </m:r>
      </m:oMath>
      <w:r>
        <w:t xml:space="preserve"> produced in the above </w:t>
      </w:r>
      <w:proofErr w:type="gramStart"/>
      <w:r>
        <w:t>sections.</w:t>
      </w:r>
      <w:proofErr w:type="gramEnd"/>
      <w:r>
        <w:t xml:space="preserve"> </w:t>
      </w:r>
    </w:p>
    <w:p w14:paraId="77F488CA" w14:textId="77777777" w:rsidR="002D4DF5" w:rsidRDefault="002D4DF5"/>
    <w:p w14:paraId="7B30A664" w14:textId="77777777" w:rsidR="002D4DF5" w:rsidRDefault="0089199E">
      <w:pPr>
        <w:rPr>
          <w:u w:val="single"/>
        </w:rPr>
      </w:pPr>
      <w:r>
        <w:rPr>
          <w:u w:val="single"/>
        </w:rPr>
        <w:t>Maximum harvest under maximum conflict</w:t>
      </w:r>
    </w:p>
    <w:p w14:paraId="146C31A8" w14:textId="5A6A14D0" w:rsidR="002D4DF5" w:rsidRDefault="0089199E">
      <w:r>
        <w:t>The maximum harvest under maximum conflict (MHMC) was calculated for each time step in each scenario to improve our understanding of the power dynamics between the manager and the communities. The MHMC is a single value for each time step that is based on the manager and user budgets at that time step. It is the maximum number of trees a user can harvest if the manager uses all their budget to reduce felling, and the user uses all their budget to fell trees. The manager uses 10 budget points to increase the cost of felling by 1. There is always a minimum cost of an action of 10. Therefore, the cost of an action for the user, assuming the manager is using all their budget to increase the cost of the action, will be,</w:t>
      </w:r>
    </w:p>
    <w:p w14:paraId="15B9C018" w14:textId="44F9A9C9" w:rsidR="002D4DF5" w:rsidRPr="006668D0" w:rsidRDefault="0089199E">
      <m:oMathPara>
        <m:oMathParaPr>
          <m:jc m:val="left"/>
        </m:oMathParaPr>
        <m:oMath>
          <m:r>
            <w:rPr>
              <w:rFonts w:ascii="Cambria Math" w:hAnsi="Cambria Math"/>
            </w:rPr>
            <m:t>nUA=</m:t>
          </m:r>
          <m:f>
            <m:fPr>
              <m:ctrlPr>
                <w:rPr>
                  <w:rFonts w:ascii="Cambria Math" w:hAnsi="Cambria Math"/>
                </w:rPr>
              </m:ctrlPr>
            </m:fPr>
            <m:num>
              <m:r>
                <w:rPr>
                  <w:rFonts w:ascii="Cambria Math" w:hAnsi="Cambria Math"/>
                </w:rPr>
                <m:t>CR</m:t>
              </m:r>
            </m:num>
            <m:den>
              <m:d>
                <m:dPr>
                  <m:ctrlPr>
                    <w:rPr>
                      <w:rFonts w:ascii="Cambria Math" w:hAnsi="Cambria Math"/>
                    </w:rPr>
                  </m:ctrlPr>
                </m:dPr>
                <m:e>
                  <m:f>
                    <m:fPr>
                      <m:ctrlPr>
                        <w:rPr>
                          <w:rFonts w:ascii="Cambria Math" w:hAnsi="Cambria Math"/>
                        </w:rPr>
                      </m:ctrlPr>
                    </m:fPr>
                    <m:num>
                      <m:r>
                        <w:rPr>
                          <w:rFonts w:ascii="Cambria Math" w:hAnsi="Cambria Math"/>
                        </w:rPr>
                        <m:t>MB</m:t>
                      </m:r>
                    </m:num>
                    <m:den>
                      <m:r>
                        <w:rPr>
                          <w:rFonts w:ascii="Cambria Math" w:hAnsi="Cambria Math"/>
                        </w:rPr>
                        <m:t>10</m:t>
                      </m:r>
                    </m:den>
                  </m:f>
                </m:e>
              </m:d>
              <m:r>
                <w:rPr>
                  <w:rFonts w:ascii="Cambria Math" w:hAnsi="Cambria Math"/>
                </w:rPr>
                <m:t>+10</m:t>
              </m:r>
            </m:den>
          </m:f>
        </m:oMath>
      </m:oMathPara>
    </w:p>
    <w:p w14:paraId="120B05D4" w14:textId="4CE710F0" w:rsidR="002D4DF5" w:rsidRDefault="00B8415A">
      <w:r>
        <w:rPr>
          <w:rFonts w:eastAsiaTheme="minorEastAsia"/>
        </w:rPr>
        <w:lastRenderedPageBreak/>
        <w:t>where</w:t>
      </w:r>
      <w:r w:rsidR="0089199E">
        <w:rPr>
          <w:rFonts w:eastAsiaTheme="minorEastAsia"/>
        </w:rPr>
        <w:t xml:space="preserve"> </w:t>
      </w:r>
      <w:proofErr w:type="spellStart"/>
      <w:r w:rsidR="0089199E">
        <w:rPr>
          <w:rFonts w:eastAsiaTheme="minorEastAsia"/>
          <w:i/>
          <w:iCs/>
        </w:rPr>
        <w:t>nUA</w:t>
      </w:r>
      <w:proofErr w:type="spellEnd"/>
      <w:r w:rsidR="0089199E">
        <w:rPr>
          <w:rFonts w:eastAsiaTheme="minorEastAsia"/>
        </w:rPr>
        <w:t xml:space="preserve"> is the number of user actions (i.e., the number of trees felled), </w:t>
      </w:r>
      <w:r w:rsidR="0089199E">
        <w:rPr>
          <w:rFonts w:eastAsiaTheme="minorEastAsia"/>
          <w:i/>
          <w:iCs/>
        </w:rPr>
        <w:t>CR</w:t>
      </w:r>
      <w:r w:rsidR="0089199E">
        <w:rPr>
          <w:rFonts w:eastAsiaTheme="minorEastAsia"/>
        </w:rPr>
        <w:t xml:space="preserve"> is the community resources (user budget), and </w:t>
      </w:r>
      <w:r w:rsidR="0089199E">
        <w:rPr>
          <w:rFonts w:eastAsiaTheme="minorEastAsia"/>
          <w:i/>
          <w:iCs/>
        </w:rPr>
        <w:t>MB</w:t>
      </w:r>
      <w:r w:rsidR="0089199E">
        <w:rPr>
          <w:rFonts w:eastAsiaTheme="minorEastAsia"/>
        </w:rPr>
        <w:t xml:space="preserve"> is the manager budget. </w:t>
      </w:r>
    </w:p>
    <w:p w14:paraId="4BEB56D4" w14:textId="77777777" w:rsidR="002D4DF5" w:rsidRDefault="002D4DF5">
      <w:pPr>
        <w:sectPr w:rsidR="002D4DF5">
          <w:pgSz w:w="11906" w:h="16838"/>
          <w:pgMar w:top="1440" w:right="1440" w:bottom="1440" w:left="1440" w:header="0" w:footer="0" w:gutter="0"/>
          <w:cols w:space="720"/>
          <w:formProt w:val="0"/>
          <w:docGrid w:linePitch="360" w:charSpace="4096"/>
        </w:sectPr>
      </w:pPr>
    </w:p>
    <w:p w14:paraId="1E6EE16D" w14:textId="630EE7CB" w:rsidR="002D4DF5" w:rsidRDefault="0089199E">
      <w:r>
        <w:rPr>
          <w:b/>
          <w:bCs/>
          <w:sz w:val="20"/>
          <w:szCs w:val="20"/>
        </w:rPr>
        <w:lastRenderedPageBreak/>
        <w:t xml:space="preserve">Table 1. </w:t>
      </w:r>
      <w:r w:rsidR="003E28EC">
        <w:rPr>
          <w:b/>
          <w:bCs/>
          <w:sz w:val="20"/>
          <w:szCs w:val="20"/>
        </w:rPr>
        <w:t>D</w:t>
      </w:r>
      <w:r>
        <w:rPr>
          <w:b/>
          <w:bCs/>
          <w:sz w:val="20"/>
          <w:szCs w:val="20"/>
        </w:rPr>
        <w:t>etails of the five scenarios</w:t>
      </w:r>
      <w:r w:rsidR="003E28EC">
        <w:rPr>
          <w:b/>
          <w:bCs/>
          <w:sz w:val="20"/>
          <w:szCs w:val="20"/>
        </w:rPr>
        <w:t>. In all scenarios, the community resources started at a value of 2000 and increased with a slope of 75, resulting in a cumulative total of 191,875</w:t>
      </w:r>
    </w:p>
    <w:tbl>
      <w:tblPr>
        <w:tblStyle w:val="TableGrid"/>
        <w:tblW w:w="12333" w:type="dxa"/>
        <w:tblLook w:val="04A0" w:firstRow="1" w:lastRow="0" w:firstColumn="1" w:lastColumn="0" w:noHBand="0" w:noVBand="1"/>
      </w:tblPr>
      <w:tblGrid>
        <w:gridCol w:w="990"/>
        <w:gridCol w:w="6098"/>
        <w:gridCol w:w="2693"/>
        <w:gridCol w:w="2552"/>
      </w:tblGrid>
      <w:tr w:rsidR="003E28EC" w14:paraId="4DD1530E" w14:textId="77777777" w:rsidTr="003E28EC">
        <w:tc>
          <w:tcPr>
            <w:tcW w:w="990" w:type="dxa"/>
            <w:vMerge w:val="restart"/>
            <w:tcBorders>
              <w:top w:val="single" w:sz="12" w:space="0" w:color="000000"/>
              <w:left w:val="nil"/>
              <w:bottom w:val="nil"/>
              <w:right w:val="nil"/>
            </w:tcBorders>
            <w:shd w:val="clear" w:color="auto" w:fill="auto"/>
            <w:vAlign w:val="center"/>
          </w:tcPr>
          <w:p w14:paraId="1ECAE758" w14:textId="77777777" w:rsidR="003E28EC" w:rsidRDefault="003E28EC">
            <w:pPr>
              <w:spacing w:after="0" w:line="240" w:lineRule="auto"/>
              <w:jc w:val="center"/>
              <w:rPr>
                <w:b/>
                <w:bCs/>
                <w:sz w:val="20"/>
                <w:szCs w:val="20"/>
              </w:rPr>
            </w:pPr>
            <w:r>
              <w:rPr>
                <w:b/>
                <w:bCs/>
                <w:sz w:val="20"/>
                <w:szCs w:val="20"/>
              </w:rPr>
              <w:t>Scenario</w:t>
            </w:r>
          </w:p>
        </w:tc>
        <w:tc>
          <w:tcPr>
            <w:tcW w:w="6098" w:type="dxa"/>
            <w:vMerge w:val="restart"/>
            <w:tcBorders>
              <w:top w:val="single" w:sz="12" w:space="0" w:color="000000"/>
              <w:left w:val="nil"/>
              <w:bottom w:val="nil"/>
              <w:right w:val="nil"/>
            </w:tcBorders>
            <w:shd w:val="clear" w:color="auto" w:fill="auto"/>
            <w:vAlign w:val="center"/>
          </w:tcPr>
          <w:p w14:paraId="6919DF27" w14:textId="77777777" w:rsidR="003E28EC" w:rsidRDefault="003E28EC">
            <w:pPr>
              <w:spacing w:after="0" w:line="240" w:lineRule="auto"/>
              <w:jc w:val="center"/>
              <w:rPr>
                <w:b/>
                <w:bCs/>
                <w:sz w:val="20"/>
                <w:szCs w:val="20"/>
              </w:rPr>
            </w:pPr>
            <w:r>
              <w:rPr>
                <w:b/>
                <w:bCs/>
                <w:sz w:val="20"/>
                <w:szCs w:val="20"/>
              </w:rPr>
              <w:t>Description</w:t>
            </w:r>
          </w:p>
        </w:tc>
        <w:tc>
          <w:tcPr>
            <w:tcW w:w="5245" w:type="dxa"/>
            <w:gridSpan w:val="2"/>
            <w:tcBorders>
              <w:top w:val="single" w:sz="12" w:space="0" w:color="000000"/>
              <w:left w:val="nil"/>
              <w:bottom w:val="single" w:sz="6" w:space="0" w:color="000000"/>
              <w:right w:val="nil"/>
            </w:tcBorders>
            <w:shd w:val="clear" w:color="auto" w:fill="auto"/>
          </w:tcPr>
          <w:p w14:paraId="2092C040" w14:textId="77777777" w:rsidR="003E28EC" w:rsidRDefault="003E28EC">
            <w:pPr>
              <w:spacing w:after="0" w:line="240" w:lineRule="auto"/>
              <w:jc w:val="center"/>
              <w:rPr>
                <w:b/>
                <w:bCs/>
                <w:sz w:val="20"/>
                <w:szCs w:val="20"/>
              </w:rPr>
            </w:pPr>
            <w:r>
              <w:rPr>
                <w:b/>
                <w:bCs/>
                <w:sz w:val="20"/>
                <w:szCs w:val="20"/>
              </w:rPr>
              <w:t>Manager budget</w:t>
            </w:r>
          </w:p>
        </w:tc>
      </w:tr>
      <w:tr w:rsidR="003E28EC" w14:paraId="4DC88088" w14:textId="77777777" w:rsidTr="003E28EC">
        <w:tc>
          <w:tcPr>
            <w:tcW w:w="990" w:type="dxa"/>
            <w:vMerge/>
            <w:tcBorders>
              <w:top w:val="nil"/>
              <w:left w:val="nil"/>
              <w:bottom w:val="single" w:sz="12" w:space="0" w:color="000000"/>
              <w:right w:val="nil"/>
            </w:tcBorders>
            <w:shd w:val="clear" w:color="auto" w:fill="auto"/>
          </w:tcPr>
          <w:p w14:paraId="726C14D4" w14:textId="77777777" w:rsidR="003E28EC" w:rsidRDefault="003E28EC">
            <w:pPr>
              <w:spacing w:after="0" w:line="240" w:lineRule="auto"/>
              <w:jc w:val="center"/>
              <w:rPr>
                <w:b/>
                <w:bCs/>
                <w:sz w:val="20"/>
                <w:szCs w:val="20"/>
              </w:rPr>
            </w:pPr>
          </w:p>
        </w:tc>
        <w:tc>
          <w:tcPr>
            <w:tcW w:w="6098" w:type="dxa"/>
            <w:vMerge/>
            <w:tcBorders>
              <w:top w:val="nil"/>
              <w:left w:val="nil"/>
              <w:bottom w:val="single" w:sz="12" w:space="0" w:color="000000"/>
              <w:right w:val="nil"/>
            </w:tcBorders>
            <w:shd w:val="clear" w:color="auto" w:fill="auto"/>
          </w:tcPr>
          <w:p w14:paraId="3767F391" w14:textId="77777777" w:rsidR="003E28EC" w:rsidRDefault="003E28EC">
            <w:pPr>
              <w:spacing w:after="0" w:line="240" w:lineRule="auto"/>
              <w:jc w:val="center"/>
              <w:rPr>
                <w:b/>
                <w:bCs/>
                <w:sz w:val="20"/>
                <w:szCs w:val="20"/>
              </w:rPr>
            </w:pPr>
          </w:p>
        </w:tc>
        <w:tc>
          <w:tcPr>
            <w:tcW w:w="2693" w:type="dxa"/>
            <w:tcBorders>
              <w:top w:val="single" w:sz="6" w:space="0" w:color="000000"/>
              <w:left w:val="nil"/>
              <w:bottom w:val="single" w:sz="12" w:space="0" w:color="000000"/>
              <w:right w:val="nil"/>
            </w:tcBorders>
            <w:shd w:val="clear" w:color="auto" w:fill="auto"/>
          </w:tcPr>
          <w:p w14:paraId="29F7C08B" w14:textId="77777777" w:rsidR="003E28EC" w:rsidRDefault="003E28EC">
            <w:pPr>
              <w:spacing w:after="0" w:line="240" w:lineRule="auto"/>
              <w:jc w:val="center"/>
              <w:rPr>
                <w:b/>
                <w:bCs/>
                <w:sz w:val="20"/>
                <w:szCs w:val="20"/>
              </w:rPr>
            </w:pPr>
            <w:r>
              <w:rPr>
                <w:b/>
                <w:bCs/>
                <w:sz w:val="20"/>
                <w:szCs w:val="20"/>
              </w:rPr>
              <w:t>Starting value</w:t>
            </w:r>
          </w:p>
        </w:tc>
        <w:tc>
          <w:tcPr>
            <w:tcW w:w="2552" w:type="dxa"/>
            <w:tcBorders>
              <w:top w:val="single" w:sz="6" w:space="0" w:color="000000"/>
              <w:left w:val="nil"/>
              <w:bottom w:val="single" w:sz="12" w:space="0" w:color="000000"/>
              <w:right w:val="nil"/>
            </w:tcBorders>
            <w:shd w:val="clear" w:color="auto" w:fill="auto"/>
          </w:tcPr>
          <w:p w14:paraId="20A2572F" w14:textId="77777777" w:rsidR="003E28EC" w:rsidRDefault="003E28EC">
            <w:pPr>
              <w:spacing w:after="0" w:line="240" w:lineRule="auto"/>
              <w:jc w:val="center"/>
              <w:rPr>
                <w:b/>
                <w:bCs/>
                <w:sz w:val="20"/>
                <w:szCs w:val="20"/>
              </w:rPr>
            </w:pPr>
            <w:r>
              <w:rPr>
                <w:b/>
                <w:bCs/>
                <w:sz w:val="20"/>
                <w:szCs w:val="20"/>
              </w:rPr>
              <w:t>Total cumulative budget</w:t>
            </w:r>
          </w:p>
        </w:tc>
      </w:tr>
      <w:tr w:rsidR="003E28EC" w14:paraId="09E8D15C" w14:textId="77777777" w:rsidTr="003E28EC">
        <w:tc>
          <w:tcPr>
            <w:tcW w:w="990" w:type="dxa"/>
            <w:tcBorders>
              <w:top w:val="single" w:sz="12" w:space="0" w:color="000000"/>
              <w:left w:val="nil"/>
              <w:bottom w:val="nil"/>
              <w:right w:val="nil"/>
            </w:tcBorders>
            <w:shd w:val="clear" w:color="auto" w:fill="auto"/>
          </w:tcPr>
          <w:p w14:paraId="1FF7BEEB" w14:textId="77777777" w:rsidR="003E28EC" w:rsidRDefault="003E28EC">
            <w:pPr>
              <w:spacing w:after="0" w:line="240" w:lineRule="auto"/>
              <w:rPr>
                <w:sz w:val="20"/>
                <w:szCs w:val="20"/>
              </w:rPr>
            </w:pPr>
            <w:r>
              <w:rPr>
                <w:sz w:val="20"/>
                <w:szCs w:val="20"/>
              </w:rPr>
              <w:t>1</w:t>
            </w:r>
          </w:p>
        </w:tc>
        <w:tc>
          <w:tcPr>
            <w:tcW w:w="6098" w:type="dxa"/>
            <w:tcBorders>
              <w:top w:val="single" w:sz="12" w:space="0" w:color="000000"/>
              <w:left w:val="nil"/>
              <w:bottom w:val="nil"/>
              <w:right w:val="nil"/>
            </w:tcBorders>
            <w:shd w:val="clear" w:color="auto" w:fill="auto"/>
          </w:tcPr>
          <w:p w14:paraId="7E640B38" w14:textId="77777777" w:rsidR="003E28EC" w:rsidRDefault="003E28EC">
            <w:pPr>
              <w:spacing w:after="0" w:line="240" w:lineRule="auto"/>
              <w:rPr>
                <w:sz w:val="20"/>
                <w:szCs w:val="20"/>
              </w:rPr>
            </w:pPr>
            <w:r>
              <w:rPr>
                <w:sz w:val="20"/>
                <w:szCs w:val="20"/>
              </w:rPr>
              <w:t xml:space="preserve">Manager budget remains constant (i.e., does not increase) over time. Community resources increases linearly </w:t>
            </w:r>
          </w:p>
        </w:tc>
        <w:tc>
          <w:tcPr>
            <w:tcW w:w="2693" w:type="dxa"/>
            <w:tcBorders>
              <w:top w:val="single" w:sz="12" w:space="0" w:color="000000"/>
              <w:left w:val="nil"/>
              <w:bottom w:val="nil"/>
              <w:right w:val="nil"/>
            </w:tcBorders>
            <w:shd w:val="clear" w:color="auto" w:fill="auto"/>
          </w:tcPr>
          <w:p w14:paraId="5F0F58FB" w14:textId="77777777" w:rsidR="003E28EC" w:rsidRDefault="003E28EC">
            <w:pPr>
              <w:spacing w:after="0" w:line="240" w:lineRule="auto"/>
              <w:jc w:val="center"/>
              <w:rPr>
                <w:sz w:val="20"/>
                <w:szCs w:val="20"/>
              </w:rPr>
            </w:pPr>
            <w:r>
              <w:rPr>
                <w:sz w:val="20"/>
                <w:szCs w:val="20"/>
              </w:rPr>
              <w:t>500</w:t>
            </w:r>
          </w:p>
        </w:tc>
        <w:tc>
          <w:tcPr>
            <w:tcW w:w="2552" w:type="dxa"/>
            <w:tcBorders>
              <w:top w:val="single" w:sz="12" w:space="0" w:color="000000"/>
              <w:left w:val="nil"/>
              <w:bottom w:val="nil"/>
              <w:right w:val="nil"/>
            </w:tcBorders>
            <w:shd w:val="clear" w:color="auto" w:fill="auto"/>
          </w:tcPr>
          <w:p w14:paraId="6AD575EA" w14:textId="77777777" w:rsidR="003E28EC" w:rsidRDefault="003E28EC">
            <w:pPr>
              <w:spacing w:after="0" w:line="240" w:lineRule="auto"/>
              <w:jc w:val="center"/>
              <w:rPr>
                <w:sz w:val="20"/>
                <w:szCs w:val="20"/>
              </w:rPr>
            </w:pPr>
            <w:r>
              <w:rPr>
                <w:sz w:val="20"/>
                <w:szCs w:val="20"/>
              </w:rPr>
              <w:t>25,000</w:t>
            </w:r>
          </w:p>
        </w:tc>
      </w:tr>
      <w:tr w:rsidR="003E28EC" w14:paraId="2AA9E609" w14:textId="77777777" w:rsidTr="003E28EC">
        <w:tc>
          <w:tcPr>
            <w:tcW w:w="990" w:type="dxa"/>
            <w:tcBorders>
              <w:top w:val="nil"/>
              <w:left w:val="nil"/>
              <w:bottom w:val="nil"/>
              <w:right w:val="nil"/>
            </w:tcBorders>
            <w:shd w:val="clear" w:color="auto" w:fill="auto"/>
          </w:tcPr>
          <w:p w14:paraId="43B47CC8" w14:textId="77777777" w:rsidR="003E28EC" w:rsidRDefault="003E28EC">
            <w:pPr>
              <w:spacing w:after="0" w:line="240" w:lineRule="auto"/>
              <w:rPr>
                <w:sz w:val="20"/>
                <w:szCs w:val="20"/>
              </w:rPr>
            </w:pPr>
            <w:r>
              <w:rPr>
                <w:sz w:val="20"/>
                <w:szCs w:val="20"/>
              </w:rPr>
              <w:t>2</w:t>
            </w:r>
          </w:p>
        </w:tc>
        <w:tc>
          <w:tcPr>
            <w:tcW w:w="6098" w:type="dxa"/>
            <w:tcBorders>
              <w:top w:val="nil"/>
              <w:left w:val="nil"/>
              <w:bottom w:val="nil"/>
              <w:right w:val="nil"/>
            </w:tcBorders>
            <w:shd w:val="clear" w:color="auto" w:fill="auto"/>
          </w:tcPr>
          <w:p w14:paraId="7E23CDA2" w14:textId="77777777" w:rsidR="003E28EC" w:rsidRDefault="003E28EC">
            <w:pPr>
              <w:spacing w:after="0" w:line="240" w:lineRule="auto"/>
              <w:rPr>
                <w:sz w:val="20"/>
                <w:szCs w:val="20"/>
              </w:rPr>
            </w:pPr>
            <w:r>
              <w:rPr>
                <w:sz w:val="20"/>
                <w:szCs w:val="20"/>
              </w:rPr>
              <w:t>Manager budget increases linearly, reflecting a regular and predictable increase in resources over time. Community resources increase linearly</w:t>
            </w:r>
          </w:p>
        </w:tc>
        <w:tc>
          <w:tcPr>
            <w:tcW w:w="2693" w:type="dxa"/>
            <w:tcBorders>
              <w:top w:val="nil"/>
              <w:left w:val="nil"/>
              <w:bottom w:val="nil"/>
              <w:right w:val="nil"/>
            </w:tcBorders>
            <w:shd w:val="clear" w:color="auto" w:fill="auto"/>
          </w:tcPr>
          <w:p w14:paraId="3E94BCE8" w14:textId="77777777" w:rsidR="003E28EC" w:rsidRDefault="003E28EC">
            <w:pPr>
              <w:spacing w:after="0" w:line="240" w:lineRule="auto"/>
              <w:jc w:val="center"/>
              <w:rPr>
                <w:sz w:val="20"/>
                <w:szCs w:val="20"/>
              </w:rPr>
            </w:pPr>
            <w:r>
              <w:rPr>
                <w:sz w:val="20"/>
                <w:szCs w:val="20"/>
              </w:rPr>
              <w:t>126.9</w:t>
            </w:r>
          </w:p>
        </w:tc>
        <w:tc>
          <w:tcPr>
            <w:tcW w:w="2552" w:type="dxa"/>
            <w:tcBorders>
              <w:top w:val="nil"/>
              <w:left w:val="nil"/>
              <w:bottom w:val="nil"/>
              <w:right w:val="nil"/>
            </w:tcBorders>
            <w:shd w:val="clear" w:color="auto" w:fill="auto"/>
          </w:tcPr>
          <w:p w14:paraId="6B1FF043" w14:textId="77777777" w:rsidR="003E28EC" w:rsidRDefault="003E28EC">
            <w:pPr>
              <w:spacing w:after="0" w:line="240" w:lineRule="auto"/>
              <w:jc w:val="center"/>
              <w:rPr>
                <w:sz w:val="20"/>
                <w:szCs w:val="20"/>
              </w:rPr>
            </w:pPr>
            <w:r>
              <w:rPr>
                <w:sz w:val="20"/>
                <w:szCs w:val="20"/>
              </w:rPr>
              <w:t>25,000</w:t>
            </w:r>
          </w:p>
        </w:tc>
      </w:tr>
      <w:tr w:rsidR="003E28EC" w14:paraId="19B0BB58" w14:textId="77777777" w:rsidTr="003E28EC">
        <w:tc>
          <w:tcPr>
            <w:tcW w:w="990" w:type="dxa"/>
            <w:tcBorders>
              <w:top w:val="nil"/>
              <w:left w:val="nil"/>
              <w:bottom w:val="nil"/>
              <w:right w:val="nil"/>
            </w:tcBorders>
            <w:shd w:val="clear" w:color="auto" w:fill="auto"/>
          </w:tcPr>
          <w:p w14:paraId="52EAA1F0" w14:textId="77777777" w:rsidR="003E28EC" w:rsidRDefault="003E28EC">
            <w:pPr>
              <w:spacing w:after="0" w:line="240" w:lineRule="auto"/>
              <w:rPr>
                <w:sz w:val="20"/>
                <w:szCs w:val="20"/>
              </w:rPr>
            </w:pPr>
            <w:r>
              <w:rPr>
                <w:sz w:val="20"/>
                <w:szCs w:val="20"/>
              </w:rPr>
              <w:t>3</w:t>
            </w:r>
          </w:p>
        </w:tc>
        <w:tc>
          <w:tcPr>
            <w:tcW w:w="6098" w:type="dxa"/>
            <w:tcBorders>
              <w:top w:val="nil"/>
              <w:left w:val="nil"/>
              <w:bottom w:val="nil"/>
              <w:right w:val="nil"/>
            </w:tcBorders>
            <w:shd w:val="clear" w:color="auto" w:fill="auto"/>
          </w:tcPr>
          <w:p w14:paraId="0E5356A6" w14:textId="77777777" w:rsidR="003E28EC" w:rsidRDefault="003E28EC">
            <w:pPr>
              <w:spacing w:after="0" w:line="240" w:lineRule="auto"/>
              <w:rPr>
                <w:sz w:val="20"/>
                <w:szCs w:val="20"/>
              </w:rPr>
            </w:pPr>
            <w:r>
              <w:rPr>
                <w:sz w:val="20"/>
                <w:szCs w:val="20"/>
              </w:rPr>
              <w:t>Manager budget increases and decreases in a predictable way, reflecting reliable funding cycles. Community resources increases linearly</w:t>
            </w:r>
          </w:p>
        </w:tc>
        <w:tc>
          <w:tcPr>
            <w:tcW w:w="2693" w:type="dxa"/>
            <w:tcBorders>
              <w:top w:val="nil"/>
              <w:left w:val="nil"/>
              <w:bottom w:val="nil"/>
              <w:right w:val="nil"/>
            </w:tcBorders>
            <w:shd w:val="clear" w:color="auto" w:fill="auto"/>
          </w:tcPr>
          <w:p w14:paraId="2E2FC558" w14:textId="77777777" w:rsidR="003E28EC" w:rsidRDefault="003E28EC">
            <w:pPr>
              <w:spacing w:after="0" w:line="240" w:lineRule="auto"/>
              <w:jc w:val="center"/>
              <w:rPr>
                <w:sz w:val="20"/>
                <w:szCs w:val="20"/>
              </w:rPr>
            </w:pPr>
            <w:r>
              <w:rPr>
                <w:sz w:val="20"/>
                <w:szCs w:val="20"/>
              </w:rPr>
              <w:t>499.3</w:t>
            </w:r>
          </w:p>
        </w:tc>
        <w:tc>
          <w:tcPr>
            <w:tcW w:w="2552" w:type="dxa"/>
            <w:tcBorders>
              <w:top w:val="nil"/>
              <w:left w:val="nil"/>
              <w:bottom w:val="nil"/>
              <w:right w:val="nil"/>
            </w:tcBorders>
            <w:shd w:val="clear" w:color="auto" w:fill="auto"/>
          </w:tcPr>
          <w:p w14:paraId="79B28CCB" w14:textId="77777777" w:rsidR="003E28EC" w:rsidRDefault="003E28EC">
            <w:pPr>
              <w:spacing w:after="0" w:line="240" w:lineRule="auto"/>
              <w:jc w:val="center"/>
              <w:rPr>
                <w:sz w:val="20"/>
                <w:szCs w:val="20"/>
              </w:rPr>
            </w:pPr>
            <w:r>
              <w:rPr>
                <w:sz w:val="20"/>
                <w:szCs w:val="20"/>
              </w:rPr>
              <w:t>25,000</w:t>
            </w:r>
          </w:p>
        </w:tc>
      </w:tr>
      <w:tr w:rsidR="003E28EC" w14:paraId="56549D12" w14:textId="77777777" w:rsidTr="003E28EC">
        <w:tc>
          <w:tcPr>
            <w:tcW w:w="990" w:type="dxa"/>
            <w:tcBorders>
              <w:top w:val="nil"/>
              <w:left w:val="nil"/>
              <w:bottom w:val="nil"/>
              <w:right w:val="nil"/>
            </w:tcBorders>
            <w:shd w:val="clear" w:color="auto" w:fill="auto"/>
          </w:tcPr>
          <w:p w14:paraId="2C0FD0F3" w14:textId="77777777" w:rsidR="003E28EC" w:rsidRDefault="003E28EC">
            <w:pPr>
              <w:spacing w:after="0" w:line="240" w:lineRule="auto"/>
              <w:rPr>
                <w:sz w:val="20"/>
                <w:szCs w:val="20"/>
              </w:rPr>
            </w:pPr>
            <w:r>
              <w:rPr>
                <w:sz w:val="20"/>
                <w:szCs w:val="20"/>
              </w:rPr>
              <w:t>4</w:t>
            </w:r>
          </w:p>
        </w:tc>
        <w:tc>
          <w:tcPr>
            <w:tcW w:w="6098" w:type="dxa"/>
            <w:tcBorders>
              <w:top w:val="nil"/>
              <w:left w:val="nil"/>
              <w:bottom w:val="nil"/>
              <w:right w:val="nil"/>
            </w:tcBorders>
            <w:shd w:val="clear" w:color="auto" w:fill="auto"/>
          </w:tcPr>
          <w:p w14:paraId="75CFB3AB"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nil"/>
              <w:right w:val="nil"/>
            </w:tcBorders>
            <w:shd w:val="clear" w:color="auto" w:fill="auto"/>
          </w:tcPr>
          <w:p w14:paraId="3C2CAC92"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nil"/>
              <w:right w:val="nil"/>
            </w:tcBorders>
            <w:shd w:val="clear" w:color="auto" w:fill="auto"/>
          </w:tcPr>
          <w:p w14:paraId="18E523D9" w14:textId="77777777" w:rsidR="003E28EC" w:rsidRDefault="003E28EC">
            <w:pPr>
              <w:spacing w:after="0" w:line="240" w:lineRule="auto"/>
              <w:jc w:val="center"/>
              <w:rPr>
                <w:sz w:val="20"/>
                <w:szCs w:val="20"/>
              </w:rPr>
            </w:pPr>
            <w:r>
              <w:rPr>
                <w:sz w:val="20"/>
                <w:szCs w:val="20"/>
              </w:rPr>
              <w:t>25,000</w:t>
            </w:r>
          </w:p>
        </w:tc>
      </w:tr>
      <w:tr w:rsidR="003E28EC" w14:paraId="5C331504" w14:textId="77777777" w:rsidTr="003E28EC">
        <w:tc>
          <w:tcPr>
            <w:tcW w:w="990" w:type="dxa"/>
            <w:tcBorders>
              <w:top w:val="nil"/>
              <w:left w:val="nil"/>
              <w:bottom w:val="single" w:sz="12" w:space="0" w:color="000000"/>
              <w:right w:val="nil"/>
            </w:tcBorders>
            <w:shd w:val="clear" w:color="auto" w:fill="auto"/>
          </w:tcPr>
          <w:p w14:paraId="071A8CFD" w14:textId="77777777" w:rsidR="003E28EC" w:rsidRDefault="003E28EC">
            <w:pPr>
              <w:spacing w:after="0" w:line="240" w:lineRule="auto"/>
              <w:rPr>
                <w:sz w:val="20"/>
                <w:szCs w:val="20"/>
              </w:rPr>
            </w:pPr>
            <w:r>
              <w:rPr>
                <w:sz w:val="20"/>
                <w:szCs w:val="20"/>
              </w:rPr>
              <w:t>5</w:t>
            </w:r>
          </w:p>
        </w:tc>
        <w:tc>
          <w:tcPr>
            <w:tcW w:w="6098" w:type="dxa"/>
            <w:tcBorders>
              <w:top w:val="nil"/>
              <w:left w:val="nil"/>
              <w:bottom w:val="single" w:sz="12" w:space="0" w:color="000000"/>
              <w:right w:val="nil"/>
            </w:tcBorders>
            <w:shd w:val="clear" w:color="auto" w:fill="auto"/>
          </w:tcPr>
          <w:p w14:paraId="209F8A66" w14:textId="77777777" w:rsidR="003E28EC" w:rsidRDefault="003E28EC">
            <w:pPr>
              <w:spacing w:after="0" w:line="240" w:lineRule="auto"/>
              <w:rPr>
                <w:sz w:val="20"/>
                <w:szCs w:val="20"/>
              </w:rPr>
            </w:pPr>
            <w:r>
              <w:rPr>
                <w:sz w:val="20"/>
                <w:szCs w:val="20"/>
              </w:rPr>
              <w:t>Manager budget increases and decreases unpredictably, reflecting unreliable and unpredictable funding streams over time. Community resources increase linearly</w:t>
            </w:r>
          </w:p>
        </w:tc>
        <w:tc>
          <w:tcPr>
            <w:tcW w:w="2693" w:type="dxa"/>
            <w:tcBorders>
              <w:top w:val="nil"/>
              <w:left w:val="nil"/>
              <w:bottom w:val="single" w:sz="12" w:space="0" w:color="000000"/>
              <w:right w:val="nil"/>
            </w:tcBorders>
            <w:shd w:val="clear" w:color="auto" w:fill="auto"/>
          </w:tcPr>
          <w:p w14:paraId="238D1F48" w14:textId="77777777" w:rsidR="003E28EC" w:rsidRDefault="003E28EC">
            <w:pPr>
              <w:spacing w:after="0" w:line="240" w:lineRule="auto"/>
              <w:jc w:val="center"/>
              <w:rPr>
                <w:sz w:val="20"/>
                <w:szCs w:val="20"/>
              </w:rPr>
            </w:pPr>
            <w:r>
              <w:rPr>
                <w:sz w:val="20"/>
                <w:szCs w:val="20"/>
              </w:rPr>
              <w:t>Variable</w:t>
            </w:r>
          </w:p>
        </w:tc>
        <w:tc>
          <w:tcPr>
            <w:tcW w:w="2552" w:type="dxa"/>
            <w:tcBorders>
              <w:top w:val="nil"/>
              <w:left w:val="nil"/>
              <w:bottom w:val="single" w:sz="12" w:space="0" w:color="000000"/>
              <w:right w:val="nil"/>
            </w:tcBorders>
            <w:shd w:val="clear" w:color="auto" w:fill="auto"/>
          </w:tcPr>
          <w:p w14:paraId="77F5D7C8" w14:textId="77777777" w:rsidR="003E28EC" w:rsidRDefault="003E28EC">
            <w:pPr>
              <w:spacing w:after="0" w:line="240" w:lineRule="auto"/>
              <w:jc w:val="center"/>
              <w:rPr>
                <w:sz w:val="20"/>
                <w:szCs w:val="20"/>
              </w:rPr>
            </w:pPr>
            <w:r>
              <w:rPr>
                <w:sz w:val="20"/>
                <w:szCs w:val="20"/>
              </w:rPr>
              <w:t>25,000</w:t>
            </w:r>
          </w:p>
        </w:tc>
      </w:tr>
    </w:tbl>
    <w:p w14:paraId="2EBA1318" w14:textId="77777777" w:rsidR="002D4DF5" w:rsidRDefault="002D4DF5"/>
    <w:p w14:paraId="337B54FD" w14:textId="77777777" w:rsidR="002D4DF5" w:rsidRDefault="002D4DF5"/>
    <w:p w14:paraId="1D783C83" w14:textId="77777777" w:rsidR="002D4DF5" w:rsidRDefault="002D4DF5"/>
    <w:p w14:paraId="28B635D3" w14:textId="77777777" w:rsidR="002D4DF5" w:rsidRDefault="002D4DF5">
      <w:pPr>
        <w:sectPr w:rsidR="002D4DF5">
          <w:pgSz w:w="16838" w:h="11906" w:orient="landscape"/>
          <w:pgMar w:top="1440" w:right="1440" w:bottom="1440" w:left="1440" w:header="0" w:footer="0" w:gutter="0"/>
          <w:cols w:space="720"/>
          <w:formProt w:val="0"/>
          <w:docGrid w:linePitch="360" w:charSpace="4096"/>
        </w:sectPr>
      </w:pPr>
    </w:p>
    <w:p w14:paraId="713B9706" w14:textId="77777777" w:rsidR="002D4DF5" w:rsidRDefault="0089199E">
      <w:r>
        <w:rPr>
          <w:noProof/>
        </w:rPr>
        <w:lastRenderedPageBreak/>
        <w:drawing>
          <wp:anchor distT="0" distB="0" distL="114300" distR="118110" simplePos="0" relativeHeight="2" behindDoc="1" locked="0" layoutInCell="1" allowOverlap="1" wp14:anchorId="03D52E91" wp14:editId="24681ED5">
            <wp:simplePos x="0" y="0"/>
            <wp:positionH relativeFrom="column">
              <wp:posOffset>-276225</wp:posOffset>
            </wp:positionH>
            <wp:positionV relativeFrom="paragraph">
              <wp:posOffset>-266700</wp:posOffset>
            </wp:positionV>
            <wp:extent cx="6720840" cy="4800600"/>
            <wp:effectExtent l="0" t="0" r="0" b="0"/>
            <wp:wrapNone/>
            <wp:docPr id="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hart&#10;&#10;Description automatically generated"/>
                    <pic:cNvPicPr>
                      <a:picLocks noChangeAspect="1" noChangeArrowheads="1"/>
                    </pic:cNvPicPr>
                  </pic:nvPicPr>
                  <pic:blipFill>
                    <a:blip r:embed="rId11"/>
                    <a:stretch>
                      <a:fillRect/>
                    </a:stretch>
                  </pic:blipFill>
                  <pic:spPr bwMode="auto">
                    <a:xfrm>
                      <a:off x="0" y="0"/>
                      <a:ext cx="6720840" cy="4800600"/>
                    </a:xfrm>
                    <a:prstGeom prst="rect">
                      <a:avLst/>
                    </a:prstGeom>
                  </pic:spPr>
                </pic:pic>
              </a:graphicData>
            </a:graphic>
          </wp:anchor>
        </w:drawing>
      </w:r>
    </w:p>
    <w:p w14:paraId="161DA3F0" w14:textId="77777777" w:rsidR="002D4DF5" w:rsidRDefault="002D4DF5"/>
    <w:p w14:paraId="0A26F140" w14:textId="77777777" w:rsidR="002D4DF5" w:rsidRDefault="002D4DF5"/>
    <w:p w14:paraId="1301ED88" w14:textId="77777777" w:rsidR="002D4DF5" w:rsidRDefault="002D4DF5"/>
    <w:p w14:paraId="4C02469C" w14:textId="77777777" w:rsidR="002D4DF5" w:rsidRDefault="002D4DF5"/>
    <w:p w14:paraId="0E5B9E19" w14:textId="77777777" w:rsidR="002D4DF5" w:rsidRDefault="002D4DF5"/>
    <w:p w14:paraId="6BCCED3C" w14:textId="77777777" w:rsidR="002D4DF5" w:rsidRDefault="002D4DF5"/>
    <w:p w14:paraId="2FB613EE" w14:textId="77777777" w:rsidR="002D4DF5" w:rsidRDefault="002D4DF5"/>
    <w:p w14:paraId="7727521F" w14:textId="77777777" w:rsidR="002D4DF5" w:rsidRDefault="002D4DF5"/>
    <w:p w14:paraId="3A866619" w14:textId="77777777" w:rsidR="002D4DF5" w:rsidRDefault="002D4DF5"/>
    <w:p w14:paraId="5107AA38" w14:textId="77777777" w:rsidR="002D4DF5" w:rsidRDefault="002D4DF5"/>
    <w:p w14:paraId="2E19F7B8" w14:textId="77777777" w:rsidR="002D4DF5" w:rsidRDefault="002D4DF5"/>
    <w:p w14:paraId="35410B5C" w14:textId="77777777" w:rsidR="002D4DF5" w:rsidRDefault="002D4DF5"/>
    <w:p w14:paraId="1B5DA722" w14:textId="77777777" w:rsidR="002D4DF5" w:rsidRDefault="002D4DF5"/>
    <w:p w14:paraId="72E18D9A" w14:textId="77777777" w:rsidR="002D4DF5" w:rsidRDefault="002D4DF5"/>
    <w:p w14:paraId="52024D5F" w14:textId="77777777" w:rsidR="002D4DF5" w:rsidRDefault="002D4DF5"/>
    <w:p w14:paraId="3D5F1C3D" w14:textId="77777777" w:rsidR="002D4DF5" w:rsidRDefault="0089199E">
      <w:pPr>
        <w:rPr>
          <w:b/>
          <w:bCs/>
          <w:sz w:val="20"/>
          <w:szCs w:val="20"/>
        </w:rPr>
      </w:pPr>
      <w:r>
        <w:rPr>
          <w:b/>
          <w:bCs/>
          <w:sz w:val="20"/>
          <w:szCs w:val="20"/>
        </w:rPr>
        <w:t>Figure 2. Manager budgets and community resources (user budget) for the five scenarios. Scenarios 4 and 5 have a different manager budget for each replicate simulation, and so this figure shows 10 examples for each.</w:t>
      </w:r>
    </w:p>
    <w:p w14:paraId="04CB2B21" w14:textId="77777777" w:rsidR="002D4DF5" w:rsidRDefault="002D4DF5"/>
    <w:p w14:paraId="014231BC" w14:textId="77777777" w:rsidR="002D4DF5" w:rsidRDefault="0089199E">
      <w:pPr>
        <w:rPr>
          <w:b/>
          <w:bCs/>
        </w:rPr>
      </w:pPr>
      <w:r>
        <w:rPr>
          <w:b/>
          <w:bCs/>
        </w:rPr>
        <w:t xml:space="preserve">Results </w:t>
      </w:r>
    </w:p>
    <w:p w14:paraId="637ABB3B" w14:textId="77777777" w:rsidR="002D4DF5" w:rsidRDefault="0089199E">
      <w:r>
        <w:t xml:space="preserve">The parameter settings used in the simulations ensured that communities would try and fell trees, thus increasing their yield, if it was possible to do so given the policy set by the manager. The values and positive slope of the community resources ensured that communities had sufficient power to clear the majority of the forest by the end of the </w:t>
      </w:r>
      <w:proofErr w:type="gramStart"/>
      <w:r>
        <w:t>50 time</w:t>
      </w:r>
      <w:proofErr w:type="gramEnd"/>
      <w:r>
        <w:t xml:space="preserve"> steps in all scenarios (Table 2). These extreme parameter settings resulted in clear differences in the deforestation trajectories between the scenarios (Figures 3 and 4). </w:t>
      </w:r>
    </w:p>
    <w:p w14:paraId="766DC0A4" w14:textId="77777777" w:rsidR="002D4DF5" w:rsidRDefault="0089199E">
      <w:pPr>
        <w:rPr>
          <w:i/>
          <w:iCs/>
        </w:rPr>
      </w:pPr>
      <w:r>
        <w:rPr>
          <w:i/>
          <w:iCs/>
        </w:rPr>
        <w:t>Scenarios 1 to 3</w:t>
      </w:r>
    </w:p>
    <w:p w14:paraId="6B8442B2" w14:textId="37103AC8" w:rsidR="002D4DF5" w:rsidRDefault="0089199E">
      <w:r>
        <w:t xml:space="preserve">Of the three primary funding models, scenario 1 was the most effective at minimising deforestation over the </w:t>
      </w:r>
      <w:proofErr w:type="gramStart"/>
      <w:r>
        <w:t>50 time</w:t>
      </w:r>
      <w:proofErr w:type="gramEnd"/>
      <w:r>
        <w:t xml:space="preserve"> steps (Figure 3). In all time steps, excluding time steps 4 to 9, scenario 1 retained the highest number of trees. </w:t>
      </w:r>
      <w:commentRangeStart w:id="50"/>
      <w:commentRangeStart w:id="51"/>
      <w:r>
        <w:t>This is despite having a felling count that increased linearly throughout the simulation (Figure 5).</w:t>
      </w:r>
      <w:commentRangeEnd w:id="50"/>
      <w:r>
        <w:commentReference w:id="50"/>
      </w:r>
      <w:commentRangeEnd w:id="51"/>
      <w:r w:rsidR="00D24518">
        <w:rPr>
          <w:rStyle w:val="CommentReference"/>
        </w:rPr>
        <w:commentReference w:id="51"/>
      </w:r>
      <w:r>
        <w:t xml:space="preserve"> The increasing felling count in scenario 1 resulted in the loss of trees accelerating over time (Figure 3). Conversely, scenario 2 had a decelerating felling count over time (Figure 5) as the manager budget increased, resulting in a deforestation rate that slowed over time (Figure 3). Nevertheless, the low starting manager budget values for scenario 2, which were lower than scenario 1 for the first half of the simulation period, resulted in higher deforestation overall </w:t>
      </w:r>
      <w:r>
        <w:lastRenderedPageBreak/>
        <w:t xml:space="preserve">(Figure 3). Scenario 2 performed worse than all other scenarios (including scenarios 4 and 5) for the first half of the simulation period (Figure S5a), highlighting the effects of chronic underfunding. The fluctuations in the manager budget in scenario 3 is reflected in both the rate of deforestation (Figure 3) and the felling count (Figure 5). During periods of high manager budget, the felling count and deforestation rate decreases, and during periods of low manager budget, the felling count and deforestation rate increase. Despite the peaks in manager budget in scenario 3 regularly reaching values much higher than the manager budget in scenario 1, this funding model had the worst outcome in terms of forest loss than scenarios 1 and 2 (Figure 3) and resulted in complete loss of forest cover in 93% of simulations (Table 2). This can be explained by the felling count which shows that during periods of very low manager budget, the number of trees lost is between two and three times greater than any point in scenarios 1 and 2 (Figure 5). </w:t>
      </w:r>
    </w:p>
    <w:p w14:paraId="4BFF8EE4" w14:textId="77777777" w:rsidR="002D4DF5" w:rsidRDefault="0089199E">
      <w:pPr>
        <w:rPr>
          <w:i/>
          <w:iCs/>
        </w:rPr>
      </w:pPr>
      <w:r>
        <w:rPr>
          <w:i/>
          <w:iCs/>
        </w:rPr>
        <w:t>Scenarios 4 and 5</w:t>
      </w:r>
    </w:p>
    <w:p w14:paraId="26198DC8" w14:textId="57D10233" w:rsidR="002D4DF5" w:rsidRDefault="0089199E">
      <w:r>
        <w:t xml:space="preserve">Scenarios 4 and 5 showed the potential effects of unpredictable and uncertain funding models on forest loss. Scenario 4 had less variation in manager budgets than scenario 5, and the simulations were much more likely to retain more forest cover than scenario 5 (Figure 4) across the 100 simulations. Interestingly, deforestation rates for scenario 4 were very similar to those of scenario 1, and scenario 4 outperformed scenarios 2 and 3 in most cases (Figure S5a). This suggests that unpredictable variation in manager budgets is not necessarily catastrophic, provided fluctuations are small and that some level of core funding means that manager budgets do not drop too low (Figure 2). Scenario 5 showed that large uncertainty and variability in manager budget could have very serious negative effects on forest cover over time (Figure 4). Despite many of the scenario 5 replicates having very high peaks in manager budgets (Figure 2), most simulations resulted in a worse outcome than scenario 4 in terms of forest cover. Of the 100 simulations, </w:t>
      </w:r>
      <w:r w:rsidR="00D24518">
        <w:t>complete forest loss</w:t>
      </w:r>
      <w:r>
        <w:t xml:space="preserve"> occurred 25 times (25%) in scenario 5 (Table 2). As with scenario 3, the driver of forest loss can be seen in the felling counts for scenario 5, which reach extremely high levels during periods of low manager budget (Figure 5)</w:t>
      </w:r>
      <w:proofErr w:type="gramStart"/>
      <w:r>
        <w:t xml:space="preserve">.  </w:t>
      </w:r>
      <w:proofErr w:type="gramEnd"/>
    </w:p>
    <w:p w14:paraId="3D60FA0A" w14:textId="6B584744" w:rsidR="002D4DF5" w:rsidRDefault="0089199E">
      <w:pPr>
        <w:rPr>
          <w:i/>
          <w:iCs/>
        </w:rPr>
      </w:pPr>
      <w:r>
        <w:rPr>
          <w:i/>
          <w:iCs/>
        </w:rPr>
        <w:t>Maximum harvest under maximum conflict</w:t>
      </w:r>
      <w:r w:rsidR="00A83A57">
        <w:rPr>
          <w:i/>
          <w:iCs/>
        </w:rPr>
        <w:t xml:space="preserve"> (MHMC)</w:t>
      </w:r>
    </w:p>
    <w:p w14:paraId="4C6516F1" w14:textId="77777777" w:rsidR="002D4DF5" w:rsidRDefault="0089199E">
      <w:r>
        <w:t xml:space="preserve">The MHMC calculations revealed some of the power dynamics within each of the scenarios (Figure 6). The maximum number of trees that the communities could fell at a given time step decreased over time in scenario 2, reflecting the increasing manager budget that provided increasing power to the manager to set policy and affect the number of felling actions. The rate at which the MHMC value decreased in scenario 2 was itself decreasing, stabilising to a near-constant rate by the end of the simulation period. This reflects the increases in community resources over time, which were increasing at a faster rate than the increase in the manager budget (Figure 2), resulting in decreasing power for the manager. Scenarios 1 and 4 had the most stable MHMC values, reflecting the relatively stable manager budgets. The MHMC values for scenarios 3 and 5 reflected the fluctuating and highly variable manager budgets and demonstrated how the rate of forest loss could increase during periods of low manager funding. When the manager had little funding there was an increase in the potential number of trees the communities could fell, assuming the manager was using all their budget to reduce felling and the communities were using all their budget to fell trees (Figure 6). </w:t>
      </w:r>
    </w:p>
    <w:p w14:paraId="5D2DF610" w14:textId="77777777" w:rsidR="002D4DF5" w:rsidRDefault="002D4DF5"/>
    <w:p w14:paraId="4745ADD6" w14:textId="77777777" w:rsidR="002D4DF5" w:rsidRDefault="002D4DF5"/>
    <w:p w14:paraId="572AC568" w14:textId="77777777" w:rsidR="002D4DF5" w:rsidRDefault="0089199E">
      <w:r>
        <w:rPr>
          <w:noProof/>
        </w:rPr>
        <w:lastRenderedPageBreak/>
        <w:drawing>
          <wp:inline distT="0" distB="5715" distL="0" distR="0" wp14:anchorId="4973A706" wp14:editId="74DB5C41">
            <wp:extent cx="5248275" cy="3500120"/>
            <wp:effectExtent l="0" t="0" r="0" b="0"/>
            <wp:docPr id="3"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pic:cNvPicPr>
                      <a:picLocks noChangeAspect="1" noChangeArrowheads="1"/>
                    </pic:cNvPicPr>
                  </pic:nvPicPr>
                  <pic:blipFill>
                    <a:blip r:embed="rId12"/>
                    <a:stretch>
                      <a:fillRect/>
                    </a:stretch>
                  </pic:blipFill>
                  <pic:spPr bwMode="auto">
                    <a:xfrm>
                      <a:off x="0" y="0"/>
                      <a:ext cx="5248275" cy="3500120"/>
                    </a:xfrm>
                    <a:prstGeom prst="rect">
                      <a:avLst/>
                    </a:prstGeom>
                  </pic:spPr>
                </pic:pic>
              </a:graphicData>
            </a:graphic>
          </wp:inline>
        </w:drawing>
      </w:r>
    </w:p>
    <w:p w14:paraId="1EE3F861" w14:textId="77777777" w:rsidR="002D4DF5" w:rsidRDefault="0089199E">
      <w:pPr>
        <w:rPr>
          <w:b/>
          <w:bCs/>
          <w:sz w:val="20"/>
          <w:szCs w:val="20"/>
        </w:rPr>
      </w:pPr>
      <w:r>
        <w:rPr>
          <w:b/>
          <w:bCs/>
          <w:sz w:val="20"/>
          <w:szCs w:val="20"/>
        </w:rPr>
        <w:t>Figure 3. The number of trees remaining at each time step for scenarios 1, 2, and 3. Solid lines and faded ribbons are the 50, 2.5, and 97.5 percentiles from the 100 runs, respectively.</w:t>
      </w:r>
    </w:p>
    <w:p w14:paraId="2ABC73A9" w14:textId="77777777" w:rsidR="002D4DF5" w:rsidRDefault="002D4DF5"/>
    <w:p w14:paraId="1AADECBE" w14:textId="77777777" w:rsidR="002D4DF5" w:rsidRDefault="0089199E">
      <w:r>
        <w:rPr>
          <w:noProof/>
        </w:rPr>
        <w:drawing>
          <wp:inline distT="0" distB="3810" distL="0" distR="0" wp14:anchorId="1E6F29F8" wp14:editId="29A9C86A">
            <wp:extent cx="5393690" cy="3596640"/>
            <wp:effectExtent l="0" t="0" r="0" b="0"/>
            <wp:docPr id="4"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Chart&#10;&#10;Description automatically generated"/>
                    <pic:cNvPicPr>
                      <a:picLocks noChangeAspect="1" noChangeArrowheads="1"/>
                    </pic:cNvPicPr>
                  </pic:nvPicPr>
                  <pic:blipFill>
                    <a:blip r:embed="rId13"/>
                    <a:stretch>
                      <a:fillRect/>
                    </a:stretch>
                  </pic:blipFill>
                  <pic:spPr bwMode="auto">
                    <a:xfrm>
                      <a:off x="0" y="0"/>
                      <a:ext cx="5393690" cy="3596640"/>
                    </a:xfrm>
                    <a:prstGeom prst="rect">
                      <a:avLst/>
                    </a:prstGeom>
                  </pic:spPr>
                </pic:pic>
              </a:graphicData>
            </a:graphic>
          </wp:inline>
        </w:drawing>
      </w:r>
    </w:p>
    <w:p w14:paraId="1D600067" w14:textId="77777777" w:rsidR="002D4DF5" w:rsidRDefault="0089199E">
      <w:pPr>
        <w:rPr>
          <w:b/>
          <w:bCs/>
          <w:sz w:val="20"/>
          <w:szCs w:val="20"/>
        </w:rPr>
      </w:pPr>
      <w:r>
        <w:rPr>
          <w:b/>
          <w:bCs/>
          <w:sz w:val="20"/>
          <w:szCs w:val="20"/>
        </w:rPr>
        <w:t xml:space="preserve">Figure 4. The number of trees remaining at each time step for scenarios 4 and 5. Solid lines and faded ribbons are the 50, 2.5, and 97.5 percentiles from the 100 runs, respectively. </w:t>
      </w:r>
    </w:p>
    <w:p w14:paraId="06FC3EEC" w14:textId="77777777" w:rsidR="002D4DF5" w:rsidRDefault="002D4DF5"/>
    <w:p w14:paraId="16068C80" w14:textId="77777777" w:rsidR="002D4DF5" w:rsidRDefault="002D4DF5"/>
    <w:p w14:paraId="1448B6C9" w14:textId="77777777" w:rsidR="002D4DF5" w:rsidRDefault="0089199E">
      <w:r>
        <w:rPr>
          <w:noProof/>
        </w:rPr>
        <w:drawing>
          <wp:inline distT="0" distB="5080" distL="0" distR="2540" wp14:anchorId="717A629F" wp14:editId="7F265EFA">
            <wp:extent cx="5731510" cy="4585970"/>
            <wp:effectExtent l="0" t="0" r="0" b="0"/>
            <wp:docPr id="5"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hart&#10;&#10;Description automatically generated"/>
                    <pic:cNvPicPr>
                      <a:picLocks noChangeAspect="1" noChangeArrowheads="1"/>
                    </pic:cNvPicPr>
                  </pic:nvPicPr>
                  <pic:blipFill>
                    <a:blip r:embed="rId14"/>
                    <a:stretch>
                      <a:fillRect/>
                    </a:stretch>
                  </pic:blipFill>
                  <pic:spPr bwMode="auto">
                    <a:xfrm>
                      <a:off x="0" y="0"/>
                      <a:ext cx="5731510" cy="4585970"/>
                    </a:xfrm>
                    <a:prstGeom prst="rect">
                      <a:avLst/>
                    </a:prstGeom>
                  </pic:spPr>
                </pic:pic>
              </a:graphicData>
            </a:graphic>
          </wp:inline>
        </w:drawing>
      </w:r>
    </w:p>
    <w:p w14:paraId="4498FDE8" w14:textId="77777777" w:rsidR="002D4DF5" w:rsidRDefault="0089199E">
      <w:pPr>
        <w:rPr>
          <w:b/>
          <w:bCs/>
          <w:sz w:val="20"/>
          <w:szCs w:val="20"/>
        </w:rPr>
      </w:pPr>
      <w:r>
        <w:rPr>
          <w:b/>
          <w:bCs/>
          <w:sz w:val="20"/>
          <w:szCs w:val="20"/>
        </w:rPr>
        <w:t xml:space="preserve">Figure 5. The count of felling actions taken by all communities at each time step for the five scenarios. Solid lines and faded ribbons are the 50, 2.5, and 97.5 percentiles from the 100 runs, respectively. </w:t>
      </w:r>
    </w:p>
    <w:p w14:paraId="3C5192A9" w14:textId="77777777" w:rsidR="002D4DF5" w:rsidRDefault="002D4DF5"/>
    <w:p w14:paraId="20742E05" w14:textId="77777777" w:rsidR="002D4DF5" w:rsidRDefault="0089199E">
      <w:r>
        <w:rPr>
          <w:noProof/>
        </w:rPr>
        <w:lastRenderedPageBreak/>
        <w:drawing>
          <wp:inline distT="0" distB="0" distL="0" distR="0" wp14:anchorId="7E168857" wp14:editId="4179649F">
            <wp:extent cx="5285740" cy="4229100"/>
            <wp:effectExtent l="0" t="0" r="0" b="0"/>
            <wp:docPr id="6"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hart, histogram&#10;&#10;Description automatically generated"/>
                    <pic:cNvPicPr>
                      <a:picLocks noChangeAspect="1" noChangeArrowheads="1"/>
                    </pic:cNvPicPr>
                  </pic:nvPicPr>
                  <pic:blipFill>
                    <a:blip r:embed="rId15"/>
                    <a:stretch>
                      <a:fillRect/>
                    </a:stretch>
                  </pic:blipFill>
                  <pic:spPr bwMode="auto">
                    <a:xfrm>
                      <a:off x="0" y="0"/>
                      <a:ext cx="5285740" cy="4229100"/>
                    </a:xfrm>
                    <a:prstGeom prst="rect">
                      <a:avLst/>
                    </a:prstGeom>
                  </pic:spPr>
                </pic:pic>
              </a:graphicData>
            </a:graphic>
          </wp:inline>
        </w:drawing>
      </w:r>
    </w:p>
    <w:p w14:paraId="24163A61" w14:textId="77777777" w:rsidR="002D4DF5" w:rsidRDefault="0089199E">
      <w:pPr>
        <w:rPr>
          <w:b/>
          <w:bCs/>
          <w:sz w:val="20"/>
          <w:szCs w:val="20"/>
        </w:rPr>
      </w:pPr>
      <w:r>
        <w:rPr>
          <w:b/>
          <w:bCs/>
          <w:sz w:val="20"/>
          <w:szCs w:val="20"/>
        </w:rPr>
        <w:t xml:space="preserve">Figure 6. Calculated maximum harvest under maximum conflict (MHUMC) for all five scenarios. MHUMC is calculated </w:t>
      </w:r>
      <w:proofErr w:type="gramStart"/>
      <w:r>
        <w:rPr>
          <w:b/>
          <w:bCs/>
          <w:sz w:val="20"/>
          <w:szCs w:val="20"/>
        </w:rPr>
        <w:t>using:</w:t>
      </w:r>
      <w:proofErr w:type="gramEnd"/>
      <w:r>
        <w:rPr>
          <w:b/>
          <w:bCs/>
          <w:sz w:val="20"/>
          <w:szCs w:val="20"/>
        </w:rPr>
        <w:t xml:space="preserve"> community resources / ((manager budget/10) + 10). The value is the maximum number of trees that could be felled if the manager was using all their available budget to prevent felling, and the community were using all their available resources to fell trees. The lines for scenarios 4 and 5 (which had different manager budgets for each replicate simulation) represent the mean MHMC value at each time step across all replicate simulations. </w:t>
      </w:r>
    </w:p>
    <w:p w14:paraId="03CA5670" w14:textId="77777777" w:rsidR="002D4DF5" w:rsidRDefault="002D4DF5">
      <w:pPr>
        <w:rPr>
          <w:b/>
          <w:bCs/>
          <w:sz w:val="20"/>
          <w:szCs w:val="20"/>
        </w:rPr>
      </w:pPr>
    </w:p>
    <w:p w14:paraId="0462A6D6" w14:textId="6750FED2" w:rsidR="002D4DF5" w:rsidRDefault="0089199E">
      <w:pPr>
        <w:rPr>
          <w:b/>
          <w:bCs/>
          <w:sz w:val="20"/>
          <w:szCs w:val="20"/>
        </w:rPr>
      </w:pPr>
      <w:r>
        <w:rPr>
          <w:b/>
          <w:bCs/>
          <w:sz w:val="20"/>
          <w:szCs w:val="20"/>
        </w:rPr>
        <w:t xml:space="preserve">Table 2. Summary of the number of trees remaining at time step 50 (2.5, 50, 97.5 percentiles), and the number of </w:t>
      </w:r>
      <w:r w:rsidR="00D24518">
        <w:rPr>
          <w:b/>
          <w:bCs/>
          <w:sz w:val="20"/>
          <w:szCs w:val="20"/>
        </w:rPr>
        <w:t>simulations that resulted in complete forest loss</w:t>
      </w:r>
      <w:r>
        <w:rPr>
          <w:b/>
          <w:bCs/>
          <w:sz w:val="20"/>
          <w:szCs w:val="20"/>
        </w:rPr>
        <w:t>, from the 100 replicates for each of the five scenarios.</w:t>
      </w:r>
    </w:p>
    <w:tbl>
      <w:tblPr>
        <w:tblStyle w:val="TableGrid"/>
        <w:tblW w:w="8784" w:type="dxa"/>
        <w:tblLook w:val="04A0" w:firstRow="1" w:lastRow="0" w:firstColumn="1" w:lastColumn="0" w:noHBand="0" w:noVBand="1"/>
      </w:tblPr>
      <w:tblGrid>
        <w:gridCol w:w="1412"/>
        <w:gridCol w:w="1276"/>
        <w:gridCol w:w="1842"/>
        <w:gridCol w:w="1985"/>
        <w:gridCol w:w="2269"/>
      </w:tblGrid>
      <w:tr w:rsidR="002D4DF5" w14:paraId="09FC23CA" w14:textId="77777777">
        <w:tc>
          <w:tcPr>
            <w:tcW w:w="1412" w:type="dxa"/>
            <w:vMerge w:val="restart"/>
            <w:tcBorders>
              <w:top w:val="single" w:sz="12" w:space="0" w:color="000000"/>
              <w:left w:val="nil"/>
              <w:bottom w:val="nil"/>
              <w:right w:val="nil"/>
            </w:tcBorders>
            <w:shd w:val="clear" w:color="auto" w:fill="auto"/>
            <w:vAlign w:val="center"/>
          </w:tcPr>
          <w:p w14:paraId="57A7104B" w14:textId="77777777" w:rsidR="002D4DF5" w:rsidRDefault="0089199E">
            <w:pPr>
              <w:spacing w:after="0" w:line="240" w:lineRule="auto"/>
              <w:jc w:val="center"/>
            </w:pPr>
            <w:r>
              <w:t>Scenario</w:t>
            </w:r>
          </w:p>
        </w:tc>
        <w:tc>
          <w:tcPr>
            <w:tcW w:w="5103" w:type="dxa"/>
            <w:gridSpan w:val="3"/>
            <w:tcBorders>
              <w:top w:val="single" w:sz="12" w:space="0" w:color="000000"/>
              <w:left w:val="nil"/>
              <w:bottom w:val="single" w:sz="6" w:space="0" w:color="000000"/>
              <w:right w:val="nil"/>
            </w:tcBorders>
            <w:shd w:val="clear" w:color="auto" w:fill="auto"/>
            <w:vAlign w:val="center"/>
          </w:tcPr>
          <w:p w14:paraId="3F29020F" w14:textId="77777777" w:rsidR="002D4DF5" w:rsidRDefault="0089199E">
            <w:pPr>
              <w:spacing w:after="0" w:line="240" w:lineRule="auto"/>
              <w:jc w:val="center"/>
            </w:pPr>
            <w:r>
              <w:t xml:space="preserve">Trees remaining after </w:t>
            </w:r>
            <w:proofErr w:type="gramStart"/>
            <w:r>
              <w:t>50 time</w:t>
            </w:r>
            <w:proofErr w:type="gramEnd"/>
            <w:r>
              <w:t xml:space="preserve"> steps</w:t>
            </w:r>
          </w:p>
        </w:tc>
        <w:tc>
          <w:tcPr>
            <w:tcW w:w="2269" w:type="dxa"/>
            <w:vMerge w:val="restart"/>
            <w:tcBorders>
              <w:top w:val="single" w:sz="12" w:space="0" w:color="000000"/>
              <w:left w:val="nil"/>
              <w:bottom w:val="nil"/>
              <w:right w:val="nil"/>
            </w:tcBorders>
            <w:shd w:val="clear" w:color="auto" w:fill="auto"/>
            <w:vAlign w:val="center"/>
          </w:tcPr>
          <w:p w14:paraId="2340DA1C" w14:textId="3D0527F7" w:rsidR="002D4DF5" w:rsidRDefault="00D24518">
            <w:pPr>
              <w:spacing w:after="0" w:line="240" w:lineRule="auto"/>
              <w:jc w:val="center"/>
            </w:pPr>
            <w:r>
              <w:t>C</w:t>
            </w:r>
            <w:r w:rsidR="0089199E">
              <w:t>omplet</w:t>
            </w:r>
            <w:r>
              <w:t>e</w:t>
            </w:r>
            <w:r w:rsidR="0089199E">
              <w:t xml:space="preserve"> forest loss (</w:t>
            </w:r>
            <w:r>
              <w:t>no. of simulations</w:t>
            </w:r>
            <w:r w:rsidR="0089199E">
              <w:t>)</w:t>
            </w:r>
          </w:p>
        </w:tc>
      </w:tr>
      <w:tr w:rsidR="002D4DF5" w14:paraId="4994A442" w14:textId="77777777">
        <w:tc>
          <w:tcPr>
            <w:tcW w:w="1412" w:type="dxa"/>
            <w:vMerge/>
            <w:tcBorders>
              <w:top w:val="nil"/>
              <w:left w:val="nil"/>
              <w:bottom w:val="single" w:sz="12" w:space="0" w:color="000000"/>
              <w:right w:val="nil"/>
            </w:tcBorders>
            <w:shd w:val="clear" w:color="auto" w:fill="auto"/>
            <w:vAlign w:val="center"/>
          </w:tcPr>
          <w:p w14:paraId="28F5B807" w14:textId="77777777" w:rsidR="002D4DF5" w:rsidRDefault="002D4DF5">
            <w:pPr>
              <w:spacing w:after="0" w:line="240" w:lineRule="auto"/>
              <w:jc w:val="center"/>
            </w:pPr>
          </w:p>
        </w:tc>
        <w:tc>
          <w:tcPr>
            <w:tcW w:w="1276" w:type="dxa"/>
            <w:tcBorders>
              <w:top w:val="single" w:sz="6" w:space="0" w:color="000000"/>
              <w:left w:val="nil"/>
              <w:bottom w:val="single" w:sz="12" w:space="0" w:color="000000"/>
              <w:right w:val="nil"/>
            </w:tcBorders>
            <w:shd w:val="clear" w:color="auto" w:fill="auto"/>
            <w:vAlign w:val="center"/>
          </w:tcPr>
          <w:p w14:paraId="75A1AE7F" w14:textId="77777777" w:rsidR="002D4DF5" w:rsidRDefault="0089199E">
            <w:pPr>
              <w:spacing w:after="0" w:line="240" w:lineRule="auto"/>
              <w:jc w:val="center"/>
            </w:pPr>
            <w:r>
              <w:t>Mean</w:t>
            </w:r>
          </w:p>
        </w:tc>
        <w:tc>
          <w:tcPr>
            <w:tcW w:w="1842" w:type="dxa"/>
            <w:tcBorders>
              <w:top w:val="single" w:sz="6" w:space="0" w:color="000000"/>
              <w:left w:val="nil"/>
              <w:bottom w:val="single" w:sz="12" w:space="0" w:color="000000"/>
              <w:right w:val="nil"/>
            </w:tcBorders>
            <w:shd w:val="clear" w:color="auto" w:fill="auto"/>
            <w:vAlign w:val="center"/>
          </w:tcPr>
          <w:p w14:paraId="56B022B0" w14:textId="77777777" w:rsidR="002D4DF5" w:rsidRDefault="0089199E">
            <w:pPr>
              <w:spacing w:after="0" w:line="240" w:lineRule="auto"/>
              <w:jc w:val="center"/>
            </w:pPr>
            <w:r>
              <w:t>2.5 percentile</w:t>
            </w:r>
          </w:p>
        </w:tc>
        <w:tc>
          <w:tcPr>
            <w:tcW w:w="1985" w:type="dxa"/>
            <w:tcBorders>
              <w:top w:val="single" w:sz="6" w:space="0" w:color="000000"/>
              <w:left w:val="nil"/>
              <w:bottom w:val="single" w:sz="12" w:space="0" w:color="000000"/>
              <w:right w:val="nil"/>
            </w:tcBorders>
            <w:shd w:val="clear" w:color="auto" w:fill="auto"/>
            <w:vAlign w:val="center"/>
          </w:tcPr>
          <w:p w14:paraId="3E2FB126" w14:textId="77777777" w:rsidR="002D4DF5" w:rsidRDefault="0089199E">
            <w:pPr>
              <w:spacing w:after="0" w:line="240" w:lineRule="auto"/>
              <w:jc w:val="center"/>
            </w:pPr>
            <w:r>
              <w:t>97.5 percentile</w:t>
            </w:r>
          </w:p>
        </w:tc>
        <w:tc>
          <w:tcPr>
            <w:tcW w:w="2269" w:type="dxa"/>
            <w:vMerge/>
            <w:tcBorders>
              <w:top w:val="nil"/>
              <w:left w:val="nil"/>
              <w:bottom w:val="single" w:sz="12" w:space="0" w:color="000000"/>
              <w:right w:val="nil"/>
            </w:tcBorders>
            <w:shd w:val="clear" w:color="auto" w:fill="auto"/>
            <w:vAlign w:val="center"/>
          </w:tcPr>
          <w:p w14:paraId="46ABD845" w14:textId="77777777" w:rsidR="002D4DF5" w:rsidRDefault="002D4DF5">
            <w:pPr>
              <w:spacing w:after="0" w:line="240" w:lineRule="auto"/>
              <w:jc w:val="center"/>
            </w:pPr>
          </w:p>
        </w:tc>
      </w:tr>
      <w:tr w:rsidR="002D4DF5" w14:paraId="76157D53" w14:textId="77777777">
        <w:tc>
          <w:tcPr>
            <w:tcW w:w="1412" w:type="dxa"/>
            <w:tcBorders>
              <w:top w:val="single" w:sz="12" w:space="0" w:color="000000"/>
              <w:left w:val="nil"/>
              <w:bottom w:val="nil"/>
              <w:right w:val="nil"/>
            </w:tcBorders>
            <w:shd w:val="clear" w:color="auto" w:fill="auto"/>
            <w:vAlign w:val="center"/>
          </w:tcPr>
          <w:p w14:paraId="666E65F8" w14:textId="77777777" w:rsidR="002D4DF5" w:rsidRDefault="0089199E">
            <w:pPr>
              <w:spacing w:after="0" w:line="240" w:lineRule="auto"/>
              <w:jc w:val="center"/>
            </w:pPr>
            <w:r>
              <w:t>1</w:t>
            </w:r>
          </w:p>
        </w:tc>
        <w:tc>
          <w:tcPr>
            <w:tcW w:w="1276" w:type="dxa"/>
            <w:tcBorders>
              <w:top w:val="single" w:sz="12" w:space="0" w:color="000000"/>
              <w:left w:val="nil"/>
              <w:bottom w:val="nil"/>
              <w:right w:val="nil"/>
            </w:tcBorders>
            <w:shd w:val="clear" w:color="auto" w:fill="auto"/>
            <w:vAlign w:val="center"/>
          </w:tcPr>
          <w:p w14:paraId="344ACDCF" w14:textId="77777777" w:rsidR="002D4DF5" w:rsidRDefault="0089199E">
            <w:pPr>
              <w:spacing w:after="0" w:line="240" w:lineRule="auto"/>
              <w:jc w:val="center"/>
            </w:pPr>
            <w:r>
              <w:t>5857</w:t>
            </w:r>
          </w:p>
        </w:tc>
        <w:tc>
          <w:tcPr>
            <w:tcW w:w="1842" w:type="dxa"/>
            <w:tcBorders>
              <w:top w:val="single" w:sz="12" w:space="0" w:color="000000"/>
              <w:left w:val="nil"/>
              <w:bottom w:val="nil"/>
              <w:right w:val="nil"/>
            </w:tcBorders>
            <w:shd w:val="clear" w:color="auto" w:fill="auto"/>
            <w:vAlign w:val="center"/>
          </w:tcPr>
          <w:p w14:paraId="34C65B90" w14:textId="77777777" w:rsidR="002D4DF5" w:rsidRDefault="0089199E">
            <w:pPr>
              <w:spacing w:after="0" w:line="240" w:lineRule="auto"/>
              <w:jc w:val="center"/>
            </w:pPr>
            <w:r>
              <w:t>4660</w:t>
            </w:r>
          </w:p>
        </w:tc>
        <w:tc>
          <w:tcPr>
            <w:tcW w:w="1985" w:type="dxa"/>
            <w:tcBorders>
              <w:top w:val="single" w:sz="12" w:space="0" w:color="000000"/>
              <w:left w:val="nil"/>
              <w:bottom w:val="nil"/>
              <w:right w:val="nil"/>
            </w:tcBorders>
            <w:shd w:val="clear" w:color="auto" w:fill="auto"/>
            <w:vAlign w:val="center"/>
          </w:tcPr>
          <w:p w14:paraId="38B3633A" w14:textId="77777777" w:rsidR="002D4DF5" w:rsidRDefault="0089199E">
            <w:pPr>
              <w:spacing w:after="0" w:line="240" w:lineRule="auto"/>
              <w:jc w:val="center"/>
            </w:pPr>
            <w:r>
              <w:t>6412</w:t>
            </w:r>
          </w:p>
        </w:tc>
        <w:tc>
          <w:tcPr>
            <w:tcW w:w="2269" w:type="dxa"/>
            <w:tcBorders>
              <w:top w:val="single" w:sz="12" w:space="0" w:color="000000"/>
              <w:left w:val="nil"/>
              <w:bottom w:val="nil"/>
              <w:right w:val="nil"/>
            </w:tcBorders>
            <w:shd w:val="clear" w:color="auto" w:fill="auto"/>
            <w:vAlign w:val="center"/>
          </w:tcPr>
          <w:p w14:paraId="54F27F96" w14:textId="77777777" w:rsidR="002D4DF5" w:rsidRDefault="0089199E">
            <w:pPr>
              <w:spacing w:after="0" w:line="240" w:lineRule="auto"/>
              <w:jc w:val="center"/>
            </w:pPr>
            <w:r>
              <w:t>0</w:t>
            </w:r>
          </w:p>
        </w:tc>
      </w:tr>
      <w:tr w:rsidR="002D4DF5" w14:paraId="63C77AA4" w14:textId="77777777">
        <w:tc>
          <w:tcPr>
            <w:tcW w:w="1412" w:type="dxa"/>
            <w:tcBorders>
              <w:top w:val="nil"/>
              <w:left w:val="nil"/>
              <w:bottom w:val="nil"/>
              <w:right w:val="nil"/>
            </w:tcBorders>
            <w:shd w:val="clear" w:color="auto" w:fill="auto"/>
            <w:vAlign w:val="center"/>
          </w:tcPr>
          <w:p w14:paraId="3175BF35" w14:textId="77777777" w:rsidR="002D4DF5" w:rsidRDefault="0089199E">
            <w:pPr>
              <w:spacing w:after="0" w:line="240" w:lineRule="auto"/>
              <w:jc w:val="center"/>
            </w:pPr>
            <w:r>
              <w:t>2</w:t>
            </w:r>
          </w:p>
        </w:tc>
        <w:tc>
          <w:tcPr>
            <w:tcW w:w="1276" w:type="dxa"/>
            <w:tcBorders>
              <w:top w:val="nil"/>
              <w:left w:val="nil"/>
              <w:bottom w:val="nil"/>
              <w:right w:val="nil"/>
            </w:tcBorders>
            <w:shd w:val="clear" w:color="auto" w:fill="auto"/>
            <w:vAlign w:val="center"/>
          </w:tcPr>
          <w:p w14:paraId="0D351705" w14:textId="77777777" w:rsidR="002D4DF5" w:rsidRDefault="0089199E">
            <w:pPr>
              <w:spacing w:after="0" w:line="240" w:lineRule="auto"/>
              <w:jc w:val="center"/>
            </w:pPr>
            <w:r>
              <w:t>715</w:t>
            </w:r>
          </w:p>
        </w:tc>
        <w:tc>
          <w:tcPr>
            <w:tcW w:w="1842" w:type="dxa"/>
            <w:tcBorders>
              <w:top w:val="nil"/>
              <w:left w:val="nil"/>
              <w:bottom w:val="nil"/>
              <w:right w:val="nil"/>
            </w:tcBorders>
            <w:shd w:val="clear" w:color="auto" w:fill="auto"/>
            <w:vAlign w:val="center"/>
          </w:tcPr>
          <w:p w14:paraId="48C0C839" w14:textId="77777777" w:rsidR="002D4DF5" w:rsidRDefault="0089199E">
            <w:pPr>
              <w:spacing w:after="0" w:line="240" w:lineRule="auto"/>
              <w:jc w:val="center"/>
            </w:pPr>
            <w:r>
              <w:t>281</w:t>
            </w:r>
          </w:p>
        </w:tc>
        <w:tc>
          <w:tcPr>
            <w:tcW w:w="1985" w:type="dxa"/>
            <w:tcBorders>
              <w:top w:val="nil"/>
              <w:left w:val="nil"/>
              <w:bottom w:val="nil"/>
              <w:right w:val="nil"/>
            </w:tcBorders>
            <w:shd w:val="clear" w:color="auto" w:fill="auto"/>
            <w:vAlign w:val="center"/>
          </w:tcPr>
          <w:p w14:paraId="26CE0F65" w14:textId="77777777" w:rsidR="002D4DF5" w:rsidRDefault="0089199E">
            <w:pPr>
              <w:spacing w:after="0" w:line="240" w:lineRule="auto"/>
              <w:jc w:val="center"/>
            </w:pPr>
            <w:r>
              <w:t>1202</w:t>
            </w:r>
          </w:p>
        </w:tc>
        <w:tc>
          <w:tcPr>
            <w:tcW w:w="2269" w:type="dxa"/>
            <w:tcBorders>
              <w:top w:val="nil"/>
              <w:left w:val="nil"/>
              <w:bottom w:val="nil"/>
              <w:right w:val="nil"/>
            </w:tcBorders>
            <w:shd w:val="clear" w:color="auto" w:fill="auto"/>
            <w:vAlign w:val="center"/>
          </w:tcPr>
          <w:p w14:paraId="4A31639E" w14:textId="77777777" w:rsidR="002D4DF5" w:rsidRDefault="0089199E">
            <w:pPr>
              <w:spacing w:after="0" w:line="240" w:lineRule="auto"/>
              <w:jc w:val="center"/>
            </w:pPr>
            <w:r>
              <w:t>0</w:t>
            </w:r>
          </w:p>
        </w:tc>
      </w:tr>
      <w:tr w:rsidR="002D4DF5" w14:paraId="21F934FE" w14:textId="77777777">
        <w:tc>
          <w:tcPr>
            <w:tcW w:w="1412" w:type="dxa"/>
            <w:tcBorders>
              <w:top w:val="nil"/>
              <w:left w:val="nil"/>
              <w:bottom w:val="nil"/>
              <w:right w:val="nil"/>
            </w:tcBorders>
            <w:shd w:val="clear" w:color="auto" w:fill="auto"/>
            <w:vAlign w:val="center"/>
          </w:tcPr>
          <w:p w14:paraId="76B8C209" w14:textId="77777777" w:rsidR="002D4DF5" w:rsidRDefault="0089199E">
            <w:pPr>
              <w:spacing w:after="0" w:line="240" w:lineRule="auto"/>
              <w:jc w:val="center"/>
            </w:pPr>
            <w:r>
              <w:t>3</w:t>
            </w:r>
          </w:p>
        </w:tc>
        <w:tc>
          <w:tcPr>
            <w:tcW w:w="1276" w:type="dxa"/>
            <w:tcBorders>
              <w:top w:val="nil"/>
              <w:left w:val="nil"/>
              <w:bottom w:val="nil"/>
              <w:right w:val="nil"/>
            </w:tcBorders>
            <w:shd w:val="clear" w:color="auto" w:fill="auto"/>
            <w:vAlign w:val="center"/>
          </w:tcPr>
          <w:p w14:paraId="28F8D905" w14:textId="77777777" w:rsidR="002D4DF5" w:rsidRDefault="0089199E">
            <w:pPr>
              <w:spacing w:after="0" w:line="240" w:lineRule="auto"/>
              <w:jc w:val="center"/>
            </w:pPr>
            <w:r>
              <w:t>0</w:t>
            </w:r>
          </w:p>
        </w:tc>
        <w:tc>
          <w:tcPr>
            <w:tcW w:w="1842" w:type="dxa"/>
            <w:tcBorders>
              <w:top w:val="nil"/>
              <w:left w:val="nil"/>
              <w:bottom w:val="nil"/>
              <w:right w:val="nil"/>
            </w:tcBorders>
            <w:shd w:val="clear" w:color="auto" w:fill="auto"/>
            <w:vAlign w:val="center"/>
          </w:tcPr>
          <w:p w14:paraId="6DAA5122" w14:textId="77777777" w:rsidR="002D4DF5" w:rsidRDefault="0089199E">
            <w:pPr>
              <w:spacing w:after="0" w:line="240" w:lineRule="auto"/>
              <w:jc w:val="center"/>
            </w:pPr>
            <w:r>
              <w:t>0</w:t>
            </w:r>
          </w:p>
        </w:tc>
        <w:tc>
          <w:tcPr>
            <w:tcW w:w="1985" w:type="dxa"/>
            <w:tcBorders>
              <w:top w:val="nil"/>
              <w:left w:val="nil"/>
              <w:bottom w:val="nil"/>
              <w:right w:val="nil"/>
            </w:tcBorders>
            <w:shd w:val="clear" w:color="auto" w:fill="auto"/>
            <w:vAlign w:val="center"/>
          </w:tcPr>
          <w:p w14:paraId="39F767A8" w14:textId="77777777" w:rsidR="002D4DF5" w:rsidRDefault="0089199E">
            <w:pPr>
              <w:spacing w:after="0" w:line="240" w:lineRule="auto"/>
              <w:jc w:val="center"/>
            </w:pPr>
            <w:r>
              <w:t>0</w:t>
            </w:r>
          </w:p>
        </w:tc>
        <w:tc>
          <w:tcPr>
            <w:tcW w:w="2269" w:type="dxa"/>
            <w:tcBorders>
              <w:top w:val="nil"/>
              <w:left w:val="nil"/>
              <w:bottom w:val="nil"/>
              <w:right w:val="nil"/>
            </w:tcBorders>
            <w:shd w:val="clear" w:color="auto" w:fill="auto"/>
            <w:vAlign w:val="center"/>
          </w:tcPr>
          <w:p w14:paraId="63507DDB" w14:textId="77777777" w:rsidR="002D4DF5" w:rsidRDefault="0089199E">
            <w:pPr>
              <w:spacing w:after="0" w:line="240" w:lineRule="auto"/>
              <w:jc w:val="center"/>
            </w:pPr>
            <w:r>
              <w:t>93</w:t>
            </w:r>
          </w:p>
        </w:tc>
      </w:tr>
      <w:tr w:rsidR="002D4DF5" w14:paraId="513FD349" w14:textId="77777777">
        <w:tc>
          <w:tcPr>
            <w:tcW w:w="1412" w:type="dxa"/>
            <w:tcBorders>
              <w:top w:val="nil"/>
              <w:left w:val="nil"/>
              <w:bottom w:val="nil"/>
              <w:right w:val="nil"/>
            </w:tcBorders>
            <w:shd w:val="clear" w:color="auto" w:fill="auto"/>
            <w:vAlign w:val="center"/>
          </w:tcPr>
          <w:p w14:paraId="7072C678" w14:textId="77777777" w:rsidR="002D4DF5" w:rsidRDefault="0089199E">
            <w:pPr>
              <w:spacing w:after="0" w:line="240" w:lineRule="auto"/>
              <w:jc w:val="center"/>
            </w:pPr>
            <w:r>
              <w:t>4</w:t>
            </w:r>
          </w:p>
        </w:tc>
        <w:tc>
          <w:tcPr>
            <w:tcW w:w="1276" w:type="dxa"/>
            <w:tcBorders>
              <w:top w:val="nil"/>
              <w:left w:val="nil"/>
              <w:bottom w:val="nil"/>
              <w:right w:val="nil"/>
            </w:tcBorders>
            <w:shd w:val="clear" w:color="auto" w:fill="auto"/>
            <w:vAlign w:val="center"/>
          </w:tcPr>
          <w:p w14:paraId="7E34CD65" w14:textId="77777777" w:rsidR="002D4DF5" w:rsidRDefault="0089199E">
            <w:pPr>
              <w:spacing w:after="0" w:line="240" w:lineRule="auto"/>
              <w:jc w:val="center"/>
            </w:pPr>
            <w:r>
              <w:t>2823</w:t>
            </w:r>
          </w:p>
        </w:tc>
        <w:tc>
          <w:tcPr>
            <w:tcW w:w="1842" w:type="dxa"/>
            <w:tcBorders>
              <w:top w:val="nil"/>
              <w:left w:val="nil"/>
              <w:bottom w:val="nil"/>
              <w:right w:val="nil"/>
            </w:tcBorders>
            <w:shd w:val="clear" w:color="auto" w:fill="auto"/>
            <w:vAlign w:val="center"/>
          </w:tcPr>
          <w:p w14:paraId="4AB899CC" w14:textId="77777777" w:rsidR="002D4DF5" w:rsidRDefault="0089199E">
            <w:pPr>
              <w:spacing w:after="0" w:line="240" w:lineRule="auto"/>
              <w:jc w:val="center"/>
            </w:pPr>
            <w:r>
              <w:t>545</w:t>
            </w:r>
          </w:p>
        </w:tc>
        <w:tc>
          <w:tcPr>
            <w:tcW w:w="1985" w:type="dxa"/>
            <w:tcBorders>
              <w:top w:val="nil"/>
              <w:left w:val="nil"/>
              <w:bottom w:val="nil"/>
              <w:right w:val="nil"/>
            </w:tcBorders>
            <w:shd w:val="clear" w:color="auto" w:fill="auto"/>
            <w:vAlign w:val="center"/>
          </w:tcPr>
          <w:p w14:paraId="26F0F590" w14:textId="77777777" w:rsidR="002D4DF5" w:rsidRDefault="0089199E">
            <w:pPr>
              <w:spacing w:after="0" w:line="240" w:lineRule="auto"/>
              <w:jc w:val="center"/>
            </w:pPr>
            <w:r>
              <w:t>5152</w:t>
            </w:r>
          </w:p>
        </w:tc>
        <w:tc>
          <w:tcPr>
            <w:tcW w:w="2269" w:type="dxa"/>
            <w:tcBorders>
              <w:top w:val="nil"/>
              <w:left w:val="nil"/>
              <w:bottom w:val="nil"/>
              <w:right w:val="nil"/>
            </w:tcBorders>
            <w:shd w:val="clear" w:color="auto" w:fill="auto"/>
            <w:vAlign w:val="center"/>
          </w:tcPr>
          <w:p w14:paraId="05094F9C" w14:textId="77777777" w:rsidR="002D4DF5" w:rsidRDefault="0089199E">
            <w:pPr>
              <w:spacing w:after="0" w:line="240" w:lineRule="auto"/>
              <w:jc w:val="center"/>
            </w:pPr>
            <w:r>
              <w:t>1</w:t>
            </w:r>
          </w:p>
        </w:tc>
      </w:tr>
      <w:tr w:rsidR="002D4DF5" w14:paraId="0EBBF3FB" w14:textId="77777777">
        <w:tc>
          <w:tcPr>
            <w:tcW w:w="1412" w:type="dxa"/>
            <w:tcBorders>
              <w:top w:val="nil"/>
              <w:left w:val="nil"/>
              <w:bottom w:val="single" w:sz="12" w:space="0" w:color="000000"/>
              <w:right w:val="nil"/>
            </w:tcBorders>
            <w:shd w:val="clear" w:color="auto" w:fill="auto"/>
            <w:vAlign w:val="center"/>
          </w:tcPr>
          <w:p w14:paraId="18997987" w14:textId="77777777" w:rsidR="002D4DF5" w:rsidRDefault="0089199E">
            <w:pPr>
              <w:spacing w:after="0" w:line="240" w:lineRule="auto"/>
              <w:jc w:val="center"/>
            </w:pPr>
            <w:r>
              <w:t>5</w:t>
            </w:r>
          </w:p>
        </w:tc>
        <w:tc>
          <w:tcPr>
            <w:tcW w:w="1276" w:type="dxa"/>
            <w:tcBorders>
              <w:top w:val="nil"/>
              <w:left w:val="nil"/>
              <w:bottom w:val="single" w:sz="12" w:space="0" w:color="000000"/>
              <w:right w:val="nil"/>
            </w:tcBorders>
            <w:shd w:val="clear" w:color="auto" w:fill="auto"/>
            <w:vAlign w:val="center"/>
          </w:tcPr>
          <w:p w14:paraId="52D7F9FF" w14:textId="77777777" w:rsidR="002D4DF5" w:rsidRDefault="0089199E">
            <w:pPr>
              <w:spacing w:after="0" w:line="240" w:lineRule="auto"/>
              <w:jc w:val="center"/>
            </w:pPr>
            <w:r>
              <w:t>8</w:t>
            </w:r>
          </w:p>
        </w:tc>
        <w:tc>
          <w:tcPr>
            <w:tcW w:w="1842" w:type="dxa"/>
            <w:tcBorders>
              <w:top w:val="nil"/>
              <w:left w:val="nil"/>
              <w:bottom w:val="single" w:sz="12" w:space="0" w:color="000000"/>
              <w:right w:val="nil"/>
            </w:tcBorders>
            <w:shd w:val="clear" w:color="auto" w:fill="auto"/>
            <w:vAlign w:val="center"/>
          </w:tcPr>
          <w:p w14:paraId="429E9031" w14:textId="77777777" w:rsidR="002D4DF5" w:rsidRDefault="0089199E">
            <w:pPr>
              <w:spacing w:after="0" w:line="240" w:lineRule="auto"/>
              <w:jc w:val="center"/>
            </w:pPr>
            <w:r>
              <w:t>0</w:t>
            </w:r>
          </w:p>
        </w:tc>
        <w:tc>
          <w:tcPr>
            <w:tcW w:w="1985" w:type="dxa"/>
            <w:tcBorders>
              <w:top w:val="nil"/>
              <w:left w:val="nil"/>
              <w:bottom w:val="single" w:sz="12" w:space="0" w:color="000000"/>
              <w:right w:val="nil"/>
            </w:tcBorders>
            <w:shd w:val="clear" w:color="auto" w:fill="auto"/>
            <w:vAlign w:val="center"/>
          </w:tcPr>
          <w:p w14:paraId="580E787F" w14:textId="77777777" w:rsidR="002D4DF5" w:rsidRDefault="0089199E">
            <w:pPr>
              <w:spacing w:after="0" w:line="240" w:lineRule="auto"/>
              <w:jc w:val="center"/>
            </w:pPr>
            <w:r>
              <w:t>4159</w:t>
            </w:r>
          </w:p>
        </w:tc>
        <w:tc>
          <w:tcPr>
            <w:tcW w:w="2269" w:type="dxa"/>
            <w:tcBorders>
              <w:top w:val="nil"/>
              <w:left w:val="nil"/>
              <w:bottom w:val="single" w:sz="12" w:space="0" w:color="000000"/>
              <w:right w:val="nil"/>
            </w:tcBorders>
            <w:shd w:val="clear" w:color="auto" w:fill="auto"/>
            <w:vAlign w:val="center"/>
          </w:tcPr>
          <w:p w14:paraId="3E319207" w14:textId="77777777" w:rsidR="002D4DF5" w:rsidRDefault="0089199E">
            <w:pPr>
              <w:spacing w:after="0" w:line="240" w:lineRule="auto"/>
              <w:jc w:val="center"/>
            </w:pPr>
            <w:r>
              <w:t>25</w:t>
            </w:r>
          </w:p>
        </w:tc>
      </w:tr>
    </w:tbl>
    <w:p w14:paraId="5B8BAB10" w14:textId="77777777" w:rsidR="002D4DF5" w:rsidRDefault="002D4DF5"/>
    <w:p w14:paraId="182E7E93" w14:textId="77777777" w:rsidR="002D4DF5" w:rsidRDefault="0089199E">
      <w:pPr>
        <w:rPr>
          <w:b/>
          <w:bCs/>
          <w:sz w:val="24"/>
          <w:szCs w:val="24"/>
        </w:rPr>
      </w:pPr>
      <w:r>
        <w:rPr>
          <w:b/>
          <w:bCs/>
          <w:sz w:val="24"/>
          <w:szCs w:val="24"/>
        </w:rPr>
        <w:t xml:space="preserve">Discussion </w:t>
      </w:r>
    </w:p>
    <w:p w14:paraId="4ABA873F" w14:textId="0062FE01" w:rsidR="002D4DF5" w:rsidRDefault="0089199E">
      <w:r>
        <w:t>Global funding for nature conservation is far below what is required</w:t>
      </w:r>
      <w:r w:rsidR="00D24518">
        <w:t xml:space="preserve"> to halt biodiversity loss</w:t>
      </w:r>
      <w:r>
        <w:t xml:space="preserve"> </w:t>
      </w:r>
      <w:r>
        <w:fldChar w:fldCharType="begin"/>
      </w:r>
      <w:r>
        <w:instrText>ADDIN ZOTERO_ITEM CSL_CITATION {"citationID":"VR2TJhaC","properties":{"formattedCitation":"(Freeling and Connell, 2020; Laufer and Jones, 2021)","plainCitation":"(Freeling and Connell, 2020; Laufer and Jones, 2021)","noteIndex":0},"citationItems":[{"id":2805,"uris":["http://zotero.org/users/2170232/items/IR3BW9DS"],"uri":["http://zotero.org/users/2170232/items/IR3BW9DS"],"itemData":{"id":2805,"type":"article-journal","abstract":"People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52" w:name="__Fieldmark__1068_362668386"/>
      <w:r>
        <w:rPr>
          <w:rFonts w:cs="Calibri"/>
        </w:rPr>
        <w:t>(Freeling and Connell, 2020; Laufer and Jones, 2021)</w:t>
      </w:r>
      <w:r>
        <w:fldChar w:fldCharType="end"/>
      </w:r>
      <w:bookmarkEnd w:id="52"/>
      <w:r>
        <w:t xml:space="preserve">, and the funding that is available is rarely stable or sustainable over periods of more than a few years. To maximise conservation gains it is necessary to </w:t>
      </w:r>
      <w:r>
        <w:lastRenderedPageBreak/>
        <w:t>provide conservation managers, and conservation funders,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theoretical insight</w:t>
      </w:r>
      <w:r w:rsidR="00D24518">
        <w:t xml:space="preserve"> that</w:t>
      </w:r>
      <w:r>
        <w:t xml:space="preserve"> </w:t>
      </w:r>
      <w:r w:rsidR="00D24518">
        <w:t>researchers can use to develop future hypothesis testing and data collection, and</w:t>
      </w:r>
      <w:r>
        <w:t xml:space="preserve"> funders, conservation bodies, and landscape managers can use to develop more effective long-term investment strategies. </w:t>
      </w:r>
    </w:p>
    <w:p w14:paraId="70E35E6A" w14:textId="77777777" w:rsidR="002D4DF5" w:rsidRDefault="0089199E">
      <w:pPr>
        <w:rPr>
          <w:i/>
          <w:iCs/>
        </w:rPr>
      </w:pPr>
      <w:r>
        <w:rPr>
          <w:i/>
          <w:iCs/>
        </w:rPr>
        <w:t>Primary scenarios (scenarios 1 to 3)</w:t>
      </w:r>
    </w:p>
    <w:p w14:paraId="5DAA033D" w14:textId="53C3F06A" w:rsidR="002D4DF5" w:rsidRDefault="0089199E">
      <w:r>
        <w:t>Our results have demonstrated that in a situation where human pressure on a landscape is increasing over time, and assuming managers across all scenarios have access to the same total budget, the most effective funding strategy for a conservation manager is a stable, predictable budget. A constant budget is preferable to an increasing budget that starts too low, even when</w:t>
      </w:r>
      <w:r w:rsidR="007853F1">
        <w:t xml:space="preserve"> the increasing budget</w:t>
      </w:r>
      <w:r>
        <w:t xml:space="preserve"> </w:t>
      </w:r>
      <w:r w:rsidR="007853F1">
        <w:t>exceeds</w:t>
      </w:r>
      <w:r>
        <w:t xml:space="preserve"> the value of the stable budget halfway through the study period. If a manager’s budget is too low at the start of the study period, initial forest loss is very high. The manager </w:t>
      </w:r>
      <w:proofErr w:type="gramStart"/>
      <w:r>
        <w:t>is able to</w:t>
      </w:r>
      <w:proofErr w:type="gramEnd"/>
      <w:r>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 over 50 years than a stable budget. During periods of high budget, managers can develop effective policies that reduce forest loss. However, these periods are not sufficiently long, and budgets not sufficiently high, to offset the damage that is done during periods of low funding. Furthermore, the rate of forest loss during periods of low funding increases over time, as community resources increase. If the manager was focussed on the conservation of a wildlife population that exhibited reproduction and thus population growth, the periods of high budget, and therefore more effective protective policies, may be sufficient to maintain a healthy population as there would be periods of recovery. However, we assumed that the loss of primary forest could not be effectively reversed within a period of 50 years. These simulations could be further parameterised to include realistic forest regrowth or regeneration based on a specific landscape or ecosystem, but this would decrease the generality of the results and therefore was not </w:t>
      </w:r>
      <w:commentRangeStart w:id="53"/>
      <w:commentRangeStart w:id="54"/>
      <w:r>
        <w:t xml:space="preserve">attempted here. </w:t>
      </w:r>
      <w:commentRangeEnd w:id="53"/>
      <w:r>
        <w:rPr>
          <w:rStyle w:val="CommentReference"/>
        </w:rPr>
        <w:commentReference w:id="53"/>
      </w:r>
      <w:commentRangeEnd w:id="54"/>
      <w:r w:rsidR="00462612">
        <w:rPr>
          <w:rStyle w:val="CommentReference"/>
        </w:rPr>
        <w:commentReference w:id="54"/>
      </w:r>
    </w:p>
    <w:p w14:paraId="5E4B2961" w14:textId="17022529" w:rsidR="002D4DF5" w:rsidRDefault="0089199E">
      <w:r>
        <w:t>Providing a manager with a stable budget that allows the development and maintenance of policies that minimise deforestation over the long-term is the best approach</w:t>
      </w:r>
      <w:r w:rsidR="00731AF4">
        <w:t xml:space="preserve"> in this study</w:t>
      </w:r>
      <w:r>
        <w:t>. Stable, predictable budgets in the real world allow conservationists and landscape managers to maintain staffing levels, invest in long-term relationships and partnerships with stakeholders, maintain enforcement levels, and design policies and interventions that are strategic and adaptive over periods greater than short-term grant cycles</w:t>
      </w:r>
      <w:r w:rsidR="00B81406">
        <w:t xml:space="preserve"> </w:t>
      </w:r>
      <w:commentRangeStart w:id="55"/>
      <w:r w:rsidR="00B81406">
        <w:fldChar w:fldCharType="begin"/>
      </w:r>
      <w:r w:rsidR="00B81406">
        <w:instrText xml:space="preserve"> ADDIN ZOTERO_ITEM CSL_CITATION {"citationID":"zMgdiY4R","properties":{"formattedCitation":"(Sayer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w:t>
      </w:r>
      <w:commentRangeEnd w:id="55"/>
      <w:r w:rsidR="00B81406">
        <w:rPr>
          <w:rStyle w:val="CommentReference"/>
        </w:rPr>
        <w:commentReference w:id="55"/>
      </w:r>
      <w:r>
        <w:t xml:space="preserve"> Conservation projects that are initially underfunded yet receive increasing resources will still spend many years working to reach the same levels of protection as they would have had, had they been provided an adequate, stable budget at the start. Our results predict that it could be several decades before the deforestation trajectories of the two alternative projects meet, and the increasing budget starts to pay dividends.</w:t>
      </w:r>
      <w:r w:rsidR="003E5FF9">
        <w:t xml:space="preserve"> </w:t>
      </w:r>
      <w:commentRangeStart w:id="56"/>
      <w:r w:rsidR="003E5FF9">
        <w:t xml:space="preserve">We do however acknowledge that we have made assumptions in our models about the timescales within which actions and decisions are made, and the time it takes for the effects of those actions to occur. Therefore, inferences regarding </w:t>
      </w:r>
      <w:r w:rsidR="00173C07">
        <w:t>the timescales associated with forest loss within and between scenarios should be</w:t>
      </w:r>
      <w:r w:rsidR="00731AF4">
        <w:t xml:space="preserve"> seen as examples and</w:t>
      </w:r>
      <w:r w:rsidR="00173C07">
        <w:t xml:space="preserve"> treated with caution.</w:t>
      </w:r>
      <w:r>
        <w:t xml:space="preserve"> </w:t>
      </w:r>
      <w:commentRangeEnd w:id="56"/>
      <w:r w:rsidR="00173C07">
        <w:rPr>
          <w:rStyle w:val="CommentReference"/>
        </w:rPr>
        <w:commentReference w:id="56"/>
      </w:r>
      <w:r>
        <w:t xml:space="preserve">Projects that repeatedly experience severe funding shortages due to grant cycles will not have the same capacity for long-term investment and strategic planning as projects with stable funding, resulting in greater losses for biodiversity. </w:t>
      </w:r>
    </w:p>
    <w:p w14:paraId="485861F2" w14:textId="77777777" w:rsidR="00574A12" w:rsidRDefault="00574A12"/>
    <w:p w14:paraId="047F4F80" w14:textId="77777777" w:rsidR="002D4DF5" w:rsidRDefault="0089199E">
      <w:r>
        <w:rPr>
          <w:i/>
          <w:iCs/>
        </w:rPr>
        <w:lastRenderedPageBreak/>
        <w:t>Uncertainty and unpredictability in funding</w:t>
      </w:r>
    </w:p>
    <w:p w14:paraId="23198C23" w14:textId="628306AF" w:rsidR="002D4DF5" w:rsidRDefault="0089199E">
      <w:r>
        <w:t>Scenarios 4 and 5 highlight two common funding situations for conservation organisations and projects</w:t>
      </w:r>
      <w:r w:rsidR="00731AF4">
        <w:t xml:space="preserve"> </w:t>
      </w:r>
      <w:r w:rsidR="00731AF4">
        <w:fldChar w:fldCharType="begin"/>
      </w:r>
      <w:r w:rsidR="00731AF4">
        <w:instrText xml:space="preserve"> ADDIN ZOTERO_ITEM CSL_CITATION {"citationID":"g5gKQiOI","properties":{"formattedCitation":"(Hodge and Adams, 2016)","plainCitation":"(Hodge and Adams, 2016)","noteIndex":0},"citationItems":[{"id":2770,"uris":["http://zotero.org/users/2170232/items/G4E99ZXN"],"uri":["http://zotero.org/users/2170232/items/G4E99ZXN"],"itemData":{"id":2770,"type":"article-journal","abstract":"Drawing on a survey of large-scale ecological restoration initiatives, we find that managers face contradictory demands. On the one hand, they have to raise funds from a variety of sources through competitive procedures for individual projects. These projects require the specification of deliverable outputs within a relatively short project period. On the other hand, ecologists argue that the complexity of ecosystem processes means that it is not possible to know how to deliver predetermined outcomes and that governance should be adaptive, long-term and implemented through networks of stakeholders. This debate parallels a debate in public administration between New Public Management and more recent proposals for a new approach, sometimes termed Public Value Management. Both of these approaches have strengths. Projectification provides control and accountability to funders. Adaptive governance recognises complexity and provides for long-term learning, building networks and adaptive responses. We suggest an institutional architecture that aims to capture the major benefits of each approach based on public support dedicated to ecological restoration and long-term funding programmes.","container-title":"Land","DOI":"10.3390/land5040039","issue":"4","language":"en","note":"number: 4\npublisher: Multidisciplinary Digital Publishing Institute","page":"39","source":"www.mdpi.com","title":"Short-Term Projects versus Adaptive Governance: Conflicting Demands in the Management of Ecological Restoration","title-short":"Short-Term Projects versus Adaptive Governance","volume":"5","author":[{"family":"Hodge","given":"Ian"},{"family":"Adams","given":"William M."}],"issued":{"date-parts":[["2016",12]]}}}],"schema":"https://github.com/citation-style-language/schema/raw/master/csl-citation.json"} </w:instrText>
      </w:r>
      <w:r w:rsidR="00731AF4">
        <w:fldChar w:fldCharType="separate"/>
      </w:r>
      <w:r w:rsidR="00731AF4" w:rsidRPr="00731AF4">
        <w:rPr>
          <w:rFonts w:ascii="Calibri" w:hAnsi="Calibri" w:cs="Calibri"/>
        </w:rPr>
        <w:t>(Hodge and Adams, 2016)</w:t>
      </w:r>
      <w:r w:rsidR="00731AF4">
        <w:fldChar w:fldCharType="end"/>
      </w:r>
      <w:r>
        <w:t>. Scenario 4 represents a situation where the management authority has some level of core funding that ensures the operational budget does not drop below a certain level, despite budget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and collaboration with stakeholders, all of which will have a positive effect on biodiversity conservation on the landscape</w:t>
      </w:r>
      <w:r w:rsidR="00A74284">
        <w:t xml:space="preserve"> </w:t>
      </w:r>
      <w:r w:rsidR="00A74284">
        <w:fldChar w:fldCharType="begin"/>
      </w:r>
      <w:r w:rsidR="00DD29EF">
        <w:instrText xml:space="preserve"> ADDIN ZOTERO_ITEM CSL_CITATION {"citationID":"y81jz7Rz","properties":{"formattedCitation":"(Andrade and Rhodes, 2012; Moore et al., 2018; Steinmetz et al., 2014)","plainCitation":"(Andrade and Rhodes, 2012; Moore et al., 2018; Steinmetz et al., 2014)","noteIndex":0},"citationItems":[{"id":640,"uris":["http://zotero.org/users/2170232/items/HRCBX9W5"],"uri":["http://zotero.org/users/2170232/items/HRCBX9W5"],"itemData":{"id":640,"type":"article-journal","container-title":"Ecology and Society","DOI":"10.5751/ES-05216-170414","ISSN":"1708-3087","issue":"4","language":"en","source":"CrossRef","title":"Protected Areas and Local Communities: an Inevitable Partnership toward Successful Conservation Strategies?","title-short":"Protected Areas and Local Communities","URL":"http://www.ecologyandsociety.org/vol17/iss4/art14/","volume":"17","author":[{"family":"Andrade","given":"Gustavo S. M."},{"family":"Rhodes","given":"Jonathan R."}],"accessed":{"date-parts":[["2015",10,9]]},"issued":{"date-parts":[["2012"]]}}},{"id":2865,"uris":["http://zotero.org/users/2170232/items/V7VVZ46K"],"uri":["http://zotero.org/users/2170232/items/V7VVZ46K"],"itemData":{"id":2865,"type":"article-journal","abstract":"Poaching is one of the greatest threats to wildlife conservation world-wide. However, the spatial and temporal patterns of poaching activities within protected areas, and the effectiveness of ranger patrols and ranger posts in mitigating these threats, are relatively unknown. We used 10 years (2006–2015) of ranger-based monitoring data and dynamic multi-season occupancy models to quantify poaching-related threats, to examine factors influencing the spatio-temporal dynamics of these threats and to test the efficiency of management actions to combat poaching in Nyungwe National Park (NNP), Rwanda. The probability of occurrence of poaching-related threats was highest at lower elevations (1,801–2,200 m), especially in areas that were close to roads and tourist trails; conversely, occurrence probability was lowest at high elevation sites (2,601–3,000 m), and near the park boundary and ranger posts. The number of ranger patrols substantially increased the probability that poaching-related threats disappear at a site if threats were originally present (i.e. probability of extinction of threats). Without ranger visits, the annual probability of extinction of poaching-related threats was an estimated 7%; this probability would increase to 20% and 57% with 20 and 50 ranger visits per year, respectively. Our results suggest that poaching-related threats can be effectively reduced in NNP by adding ranger posts in areas where they do not currently exist, and by increasing the number of patrols to sites where the probability of poaching activities is high. Synthesis and applications. Our application of dynamic occupancy models to predict the probability of presence of poaching-related threats is novel, and explicitly considers imperfect detection of illegal activities. Based on the modelled relationships, we identify areas that are most vulnerable to poaching, and offer insights regarding how ranger patrols can be optimally deployed to reduce poaching-related threats and other illegal activites, while taking into account potential sampling biases. We show that poaching can be effectively reduced by increasing ranger patrols to areas under high risk of poaching activities, and by adding ranger patrols near these sites. These findings are broadly applicable to national parks and protected areas experiencing a high degree of poaching and other illegal activities.","container-title":"Journal of Applied Ecology","DOI":"10.1111/1365-2664.12965","ISSN":"1365-2664","issue":"1","language":"en","note":"_eprint: https://onlinelibrary.wiley.com/doi/pdf/10.1111/1365-2664.12965","page":"99-107","source":"Wiley Online Library","title":"Are ranger patrols effective in reducing poaching-related threats within protected areas?","volume":"55","author":[{"family":"Moore","given":"Jennifer F."},{"family":"Mulindahabi","given":"Felix"},{"family":"Masozera","given":"Michel K."},{"family":"Nichols","given":"James D."},{"family":"Hines","given":"James E."},{"family":"Turikunkiko","given":"Ezechiel"},{"family":"Oli","given":"Madan K."}],"issued":{"date-parts":[["2018"]]}}},{"id":972,"uris":["http://zotero.org/users/2170232/items/AERVPPNR"],"uri":["http://zotero.org/users/2170232/items/AERVPPNR"],"itemData":{"id":972,"type":"article-journal","container-title":"Journal of Applied Ecology","DOI":"10.1111/1365-2664.12239","ISSN":"00218901","issue":"6","language":"en","page":"1469-1478","source":"CrossRef","title":"Can community outreach alleviate poaching pressure and recover wildlife in South-East Asian protected areas?","volume":"51","author":[{"family":"Steinmetz","given":"Robert"},{"family":"Srirattanaporn","given":"Surasak"},{"family":"Mor-Tip","given":"Jirati"},{"family":"Seuaturien","given":"Naret"}],"editor":[{"family":"Jones","given":"Julia"}],"issued":{"date-parts":[["2014",12]]}}}],"schema":"https://github.com/citation-style-language/schema/raw/master/csl-citation.json"} </w:instrText>
      </w:r>
      <w:r w:rsidR="00A74284">
        <w:fldChar w:fldCharType="separate"/>
      </w:r>
      <w:r w:rsidR="00DD29EF" w:rsidRPr="00DD29EF">
        <w:rPr>
          <w:rFonts w:ascii="Calibri" w:hAnsi="Calibri" w:cs="Calibri"/>
        </w:rPr>
        <w:t>(Andrade and Rhodes, 2012; Moore et al., 2018; Steinmetz et al., 2014)</w:t>
      </w:r>
      <w:r w:rsidR="00A74284">
        <w:fldChar w:fldCharType="end"/>
      </w:r>
      <w:r>
        <w:t xml:space="preserv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 </w:t>
      </w:r>
      <w:proofErr w:type="gramStart"/>
      <w:r>
        <w:t>similar to</w:t>
      </w:r>
      <w:proofErr w:type="gramEnd"/>
      <w:r>
        <w:t xml:space="preserve"> the manager in scenario 1. Conversely, scenario 5 represents a situation where the management authority has no core budget and is therefore entirely reliant on uncertain and unpredictable grant funding over time. This is the reality for many small organisations, grass roots projects, or poorly supported statutory authorities which rely on the ability of other partner organisations to leverage external funding. In this study, the manager in all </w:t>
      </w:r>
      <w:proofErr w:type="gramStart"/>
      <w:r>
        <w:t>scenario</w:t>
      </w:r>
      <w:proofErr w:type="gramEnd"/>
      <w:r>
        <w:t xml:space="preserve"> 5 replicates has the same cumulative total budget over the 50 years as the other scenarios, yet the shape of the budget curve is random. This leads to large and highly unpredictable positive and negative peaks in some cases. Our results show that there is large variability in the overall success of the manager in scenario 5 to minimise forest loss. In some cases, they can maintain a forest loss trajectory </w:t>
      </w:r>
      <w:proofErr w:type="gramStart"/>
      <w:r>
        <w:t>similar to</w:t>
      </w:r>
      <w:proofErr w:type="gramEnd"/>
      <w:r>
        <w:t xml:space="preserve"> scenarios 1 and 4, yet more often the rate of forest loss is worse, regularly leading to </w:t>
      </w:r>
      <w:r w:rsidR="00D24518">
        <w:t>complete forest loss</w:t>
      </w:r>
      <w:r>
        <w:t xml:space="preserve">. </w:t>
      </w:r>
    </w:p>
    <w:p w14:paraId="2621DBC1" w14:textId="62430BFE" w:rsidR="002D4DF5" w:rsidRDefault="0089199E">
      <w:r>
        <w:t>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w:t>
      </w:r>
      <w:r w:rsidR="00BB6084">
        <w:t xml:space="preserve"> </w:t>
      </w:r>
      <w:r w:rsidR="00BB6084">
        <w:fldChar w:fldCharType="begin"/>
      </w:r>
      <w:r w:rsidR="00BB6084">
        <w:instrText xml:space="preserve"> ADDIN ZOTERO_ITEM CSL_CITATION {"citationID":"ytlrAew1","properties":{"formattedCitation":"(Sohn, 2019)","plainCitation":"(Sohn, 2019)","noteIndex":0},"citationItems":[{"id":2848,"uris":["http://zotero.org/users/2170232/items/P5TICLUH"],"uri":["http://zotero.org/users/2170232/items/P5TICLUH"],"itemData":{"id":2848,"type":"article-journal","abstract":"Experienced scientists reveal how to avoid application pitfalls to submit successful proposals.","container-title":"Nature","DOI":"10.1038/d41586-019-03914-5","issue":"7788","language":"en","note":"Bandiera_abtest: a\nCg_type: Career Feature\nnumber: 7788\npublisher: Nature Publishing Group\nSubject_term: Careers, Funding, Communication","page":"133-135","source":"www.nature.com","title":"Secrets to writing a winning grant","volume":"577","author":[{"family":"Sohn","given":"Emily"}],"issued":{"date-parts":[["2019",12,20]]}}}],"schema":"https://github.com/citation-style-language/schema/raw/master/csl-citation.json"} </w:instrText>
      </w:r>
      <w:r w:rsidR="00BB6084">
        <w:fldChar w:fldCharType="separate"/>
      </w:r>
      <w:r w:rsidR="00BB6084" w:rsidRPr="00BB6084">
        <w:rPr>
          <w:rFonts w:ascii="Calibri" w:hAnsi="Calibri" w:cs="Calibri"/>
        </w:rPr>
        <w:t>(Sohn, 2019)</w:t>
      </w:r>
      <w:r w:rsidR="00BB6084">
        <w:fldChar w:fldCharType="end"/>
      </w:r>
      <w:r>
        <w:t>. When long-term budgets are unpredictable, uncertain, and highly variable, landscape managers are often unable to maintain core activities, guarantee continued support for communities and other stakeholders, plan investments strategically,</w:t>
      </w:r>
      <w:r w:rsidR="00321A08">
        <w:t xml:space="preserve"> assess impacts,</w:t>
      </w:r>
      <w:r>
        <w:t xml:space="preserve"> or target investments at the most relevant drivers of biodiversity loss</w:t>
      </w:r>
      <w:r w:rsidR="00505C1D">
        <w:t xml:space="preserve"> </w:t>
      </w:r>
      <w:r w:rsidR="00505C1D">
        <w:fldChar w:fldCharType="begin"/>
      </w:r>
      <w:r w:rsidR="00321A08">
        <w:instrText xml:space="preserve"> ADDIN ZOTERO_ITEM CSL_CITATION {"citationID":"Eu0qATDb","properties":{"formattedCitation":"(Barnes et al., 2018; Gill et al., 2017; Gollin and Probst, 2015; McCarthy et al., 2012)","plainCitation":"(Barnes et al., 2018; Gill et al., 2017; Gollin and Probst, 2015; McCarthy et al., 2012)","noteIndex":0},"citationItems":[{"id":1620,"uris":["http://zotero.org/users/2170232/items/EAZ3GXP4"],"uri":["http://zotero.org/users/2170232/items/EAZ3GXP4"],"itemData":{"id":1620,"type":"article-journal","abstract":"Aichi Target 11 has galvanized expansion of the global protected area network, but there is little evidence that this brings real biodiversity gains. We argue that area-based prioritization risks unintended perverse consequences and that the focus of protected area target development should shift from quantity to quality.","container-title":"Nature Ecology &amp; Evolution","DOI":"10.1038/s41559-018-0501-y","ISSN":"2397-334X","language":"en","page":"1","source":"www.nature.com","title":"Prevent perverse outcomes from global protected area policy","author":[{"family":"Barnes","given":"Megan D."},{"family":"Glew","given":"Louise"},{"family":"Wyborn","given":"Carina"},{"family":"Craigie","given":"Ian D."}],"issued":{"date-parts":[["2018",3,19]]}}},{"id":2867,"uris":["http://zotero.org/users/2170232/items/XHS93V7A"],"uri":["http://zotero.org/users/2170232/items/XHS93V7A"],"itemData":{"id":2867,"type":"article-journal","abstract":"Marine protected areas (MPAs) are increasingly being used globally to conserve marine resources. However, whether many MPAs are being effectively and equitably managed, and how MPA management influences substantive outcomes remain unknown. We developed a global database of management and fish population data (433 and 218 MPAs, respectively) to assess: MPA management processes; the effects of MPAs on fish populations; and relationships between management processes and ecological effects. Here we report that many MPAs failed to meet thresholds for effective and equitable management processes, with widespread shortfalls in staff and financial resources. Although 71% of MPAs positively influenced fish populations, these conservation impacts were highly variable. Staff and budget capacity were the strongest predictors of conservation impact: MPAs with adequate staff capacity had ecological effects 2.9 times greater than MPAs with inadequate capacity. Thus, continued global expansion of MPAs without adequate investment in human and financial capacity is likely to lead to sub-optimal conservation outcomes.","container-title":"Nature","DOI":"10.1038/nature21708","ISSN":"1476-4687","issue":"7647","language":"en","note":"Bandiera_abtest: a\nCg_type: Nature Research Journals\nnumber: 7647\nPrimary_atype: Research\npublisher: Nature Publishing Group\nSubject_term: Decision making;Environmental impact;Sustainability\nSubject_term_id: decision-making;environmental-impact;sustainability","page":"665-669","source":"www.nature.com","title":"Capacity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E."}],"issued":{"date-parts":[["2017",3]]}}},{"id":2870,"uris":["http://zotero.org/users/2170232/items/MI4S7CPN"],"uri":["http://zotero.org/users/2170232/items/MI4S7CPN"],"itemData":{"id":2870,"type":"article-journal","abstract":"This paper describes the ways in which changing consumption patterns and production technologies have altered the boundaries between agriculture and food. Increasing income and urbanization have driven a steady increase in the demand for prepared and processed foods, reducing the need for in-home preparation. But this well-documented transition has in turn led to a shift in the structure of the food industry, with manufacturers and processors playing an ever-larger role relative to farmers—most prominently in the US and European countries, but also in the developing world. The shift is evident in employment patterns and trade patterns as well as in production and value addition. We argue that regulatory systems and policies still tend to equate food with farming, reflecting the realities of the last century more than the policy challenges of today.","container-title":"Oxford Review of Economic Policy","DOI":"10.1093/oxrep/grv012","ISSN":"0266-903X","issue":"1","journalAbbreviation":"Oxford Review of Economic Policy","page":"8-25","source":"Silverchair","title":"Food and agriculture: shifting landscapes for policy","title-short":"Food and agriculture","volume":"31","author":[{"family":"Gollin","given":"Douglas"},{"family":"Probst","given":"Lilli Teresa"}],"issued":{"date-parts":[["2015",3,1]]}}},{"id":2727,"uris":["http://zotero.org/users/2170232/items/DYCFGVJV"],"uri":["http://zotero.org/users/2170232/items/DYCFGVJV"],"itemData":{"id":2727,"type":"article-journal","abstract":"&lt;p&gt;World governments have committed to halting human-induced extinctions and safeguarding important sites for biodiversity by 2020, but the financial costs of meeting these targets are largely unknown. We estimate the cost of reducing the extinction risk of all globally threatened bird species (by ≥1 International Union for Conservation of Nature Red List category) to be U.S. $0.875 to $1.23 billion annually over the next decade, of which 12% is currently funded. Incorporating threatened nonavian species increases this total to U.S. $3.41 to $4.76 billion annually. We estimate that protecting and effectively managing all terrestrial sites of global avian conservation significance (11,731 Important Bird Areas) would cost U.S. $65.1 billion annually. Adding sites for other taxa increases this to U.S. $76.1 billion annually. Meeting these targets will require conservation funding to increase by at least an order of magnitude.&lt;/p&gt;","container-title":"Science","DOI":"10.1126/science.1229803","ISSN":"0036-8075, 1095-9203","issue":"6109","language":"en","note":"publisher: American Association for the Advancement of Science\nsection: Report\nPMID: 23065904","page":"946-949","source":"science.sciencemag.org","title":"Financial Costs of Meeting Global Biodiversity Conservation Targets: Current Spending and Unmet Needs","title-short":"Financial Costs of Meeting Global Biodiversity Conservation Targets","volume":"338","author":[{"family":"McCarthy","given":"Donal P."},{"family":"Donald","given":"Paul F."},{"family":"Scharlemann","given":"Jörn P. W."},{"family":"Buchanan","given":"Graeme M."},{"family":"Balmford","given":"Andrew"},{"family":"Green","given":"Jonathan M. H."},{"family":"Bennun","given":"Leon A."},{"family":"Burgess","given":"Neil D."},{"family":"Fishpool","given":"Lincoln D. C."},{"family":"Garnett","given":"Stephen T."},{"family":"Leonard","given":"David L."},{"family":"Maloney","given":"Richard F."},{"family":"Morling","given":"Paul"},{"family":"Schaefer","given":"H. Martin"},{"family":"Symes","given":"Andy"},{"family":"Wiedenfeld","given":"David A."},{"family":"Butchart","given":"Stuart H. M."}],"issued":{"date-parts":[["2012",11,16]]}}}],"schema":"https://github.com/citation-style-language/schema/raw/master/csl-citation.json"} </w:instrText>
      </w:r>
      <w:r w:rsidR="00505C1D">
        <w:fldChar w:fldCharType="separate"/>
      </w:r>
      <w:r w:rsidR="00321A08" w:rsidRPr="00321A08">
        <w:rPr>
          <w:rFonts w:ascii="Calibri" w:hAnsi="Calibri" w:cs="Calibri"/>
        </w:rPr>
        <w:t>(Barnes et al., 2018; Gill et al., 2017; Gollin and Probst, 2015; McCarthy et al., 2012)</w:t>
      </w:r>
      <w:r w:rsidR="00505C1D">
        <w:fldChar w:fldCharType="end"/>
      </w:r>
      <w:r>
        <w:t xml:space="preserve">. In contrast, when core budgets are guaranteed, managers can maintain core activities and investments over the long-term which provides stability and minimises </w:t>
      </w:r>
      <w:commentRangeStart w:id="57"/>
      <w:commentRangeStart w:id="58"/>
      <w:r>
        <w:t>biodiversity loss.</w:t>
      </w:r>
      <w:commentRangeEnd w:id="57"/>
      <w:r w:rsidR="00444C49">
        <w:rPr>
          <w:rStyle w:val="CommentReference"/>
        </w:rPr>
        <w:commentReference w:id="57"/>
      </w:r>
      <w:commentRangeEnd w:id="58"/>
      <w:r w:rsidR="00622F30">
        <w:rPr>
          <w:rStyle w:val="CommentReference"/>
        </w:rPr>
        <w:commentReference w:id="58"/>
      </w:r>
    </w:p>
    <w:p w14:paraId="7BF84810" w14:textId="77777777" w:rsidR="002D4DF5" w:rsidRDefault="0089199E">
      <w:pPr>
        <w:rPr>
          <w:i/>
          <w:iCs/>
        </w:rPr>
      </w:pPr>
      <w:r>
        <w:rPr>
          <w:i/>
          <w:iCs/>
        </w:rPr>
        <w:t xml:space="preserve">Key messages </w:t>
      </w:r>
    </w:p>
    <w:p w14:paraId="7EF17C8E" w14:textId="7AC29CF8" w:rsidR="002D4DF5" w:rsidRDefault="0089199E">
      <w:r>
        <w:t>We have demonstrated that the dominant funding mechanism for conservation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w:t>
      </w:r>
      <w:r w:rsidR="00B81406">
        <w:t xml:space="preserve"> </w:t>
      </w:r>
      <w:r w:rsidR="00B81406">
        <w:fldChar w:fldCharType="begin"/>
      </w:r>
      <w:r w:rsidR="00B81406">
        <w:instrText xml:space="preserve"> ADDIN ZOTERO_ITEM CSL_CITATION {"citationID":"eDYsjV3N","properties":{"formattedCitation":"(Sayer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B81406">
        <w:fldChar w:fldCharType="separate"/>
      </w:r>
      <w:r w:rsidR="00B81406" w:rsidRPr="00B81406">
        <w:rPr>
          <w:rFonts w:ascii="Calibri" w:hAnsi="Calibri" w:cs="Calibri"/>
        </w:rPr>
        <w:t>(Sayer and Wells, 2004)</w:t>
      </w:r>
      <w:r w:rsidR="00B81406">
        <w:fldChar w:fldCharType="end"/>
      </w:r>
      <w:r>
        <w:t xml:space="preserve">. Increased uncertainty and variability around the shape of fluctuating budget curves inevitably increases uncertainty around the state of biodiversity over the long-term. Brief periods of high budgets in the grant cycle scenarios result in only brief periods of success where rates of forest loss decrease, and in the context of increasing human pressure on the landscape, these are insufficient to mitigate for the periods of low funding. </w:t>
      </w:r>
      <w:r>
        <w:lastRenderedPageBreak/>
        <w:t>Chronic underfunding, particularly in the early stages of a landscape conservation programme, can lead to serious negative effects on natural resources. Severe forest loss at the start of a project period, with all the associated losses of biodiversity, ecosystem process and services, leads to very poor project success over a 50-year period. Even when project budgets increase over time, the damage caused during initial periods of underfunding is difficult to remedy.</w:t>
      </w:r>
    </w:p>
    <w:p w14:paraId="11443F69" w14:textId="6032EE0D" w:rsidR="002D4DF5" w:rsidRDefault="0089199E">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 3 between years two and six, or between years 14 and 18, it would be reasonable to conclude that the existing investment strategy and associated conservation interventions were working, as the rate of forest loss was decreasing. If a manager was given forest monitoring data from any four-year period from scenario 1, they could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success in minimising forest loss over the long-term if they maintain their strategy.</w:t>
      </w:r>
    </w:p>
    <w:p w14:paraId="0241614F" w14:textId="14C8005D" w:rsidR="002D4DF5" w:rsidRDefault="0089199E">
      <w:pPr>
        <w:rPr>
          <w:i/>
          <w:iCs/>
        </w:rPr>
      </w:pPr>
      <w:r>
        <w:rPr>
          <w:i/>
          <w:iCs/>
        </w:rPr>
        <w:t xml:space="preserve">Conclusions – </w:t>
      </w:r>
      <w:r w:rsidR="00223B57">
        <w:rPr>
          <w:i/>
          <w:iCs/>
        </w:rPr>
        <w:t>the way forward</w:t>
      </w:r>
    </w:p>
    <w:p w14:paraId="213ED617" w14:textId="2A2CAE10" w:rsidR="002D4DF5" w:rsidRDefault="0089199E">
      <w:r>
        <w:t xml:space="preserve">The global conservation community requires a huge increase in funding if it is to halt the decline in biodiversity and minimise the worst impacts of climate change </w:t>
      </w:r>
      <w:r>
        <w:fldChar w:fldCharType="begin"/>
      </w:r>
      <w:r>
        <w:instrText>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w:instrText>
      </w:r>
      <w:r>
        <w:fldChar w:fldCharType="separate"/>
      </w:r>
      <w:bookmarkStart w:id="59" w:name="__Fieldmark__1102_362668386"/>
      <w:r>
        <w:rPr>
          <w:rFonts w:cs="Calibri"/>
        </w:rPr>
        <w:t>(Echols et al., 2019; Larson et al., 2021)</w:t>
      </w:r>
      <w:r>
        <w:fldChar w:fldCharType="end"/>
      </w:r>
      <w:bookmarkEnd w:id="59"/>
      <w:r>
        <w:t xml:space="preserve">. We have demonstrated that a funding model that relies on short term grant funding, which is a common mechanism in the conservation sector, is unlikely to be the most effective way of financing landscape conservation. In addition to the landscape-level challenges of short-term grants that we have demonstrated here, the lack of communication, cohesion, and national, regional, and global coordination between funders that administer conservation grants results in poor strategic allocation of funding across larger spatial scales </w:t>
      </w:r>
      <w:r>
        <w:fldChar w:fldCharType="begin"/>
      </w:r>
      <w:r>
        <w:instrText>ADDIN ZOTERO_ITEM CSL_CITATION {"citationID":"Mdo6SJoE","properties":{"formattedCitation":"(Laufer and Jones, 2021)","plainCitation":"(Laufer and Jones, 2021)","noteIndex":0},"citationItems":[{"id":2790,"uris":["http://zotero.org/users/2170232/items/6XIXH5Z7"],"uri":["http://zotero.org/users/2170232/items/6XIXH5Z7"],"itemData":{"id":2790,"type":"article-journal","abstract":"Marine conservation initiatives are implemented by a variety of programs and projects, and can utilize a suite of tools to offset human impacts on mar…","container-title":"Ocean &amp; Coastal Management","DOI":"10.1016/j.ocecoaman.2020.105504","ISSN":"0964-5691","language":"en","note":"publisher: Elsevier","page":"105504","source":"www.sciencedirect.com","title":"Who pays for marine conservation? Processes and narratives that influence marine funding","title-short":"Who pays for marine conservation?","volume":"203","author":[{"family":"Laufer","given":"Adrian E"},{"family":"Jones","given":"Michael D"}],"issued":{"date-parts":[["2021",4,1]]}}}],"schema":"https://github.com/citation-style-language/schema/raw/master/csl-citation.json"}</w:instrText>
      </w:r>
      <w:r>
        <w:fldChar w:fldCharType="separate"/>
      </w:r>
      <w:bookmarkStart w:id="60" w:name="__Fieldmark__1107_362668386"/>
      <w:r>
        <w:rPr>
          <w:rFonts w:cs="Calibri"/>
        </w:rPr>
        <w:t>(Laufer and Jones, 2021)</w:t>
      </w:r>
      <w:r>
        <w:fldChar w:fldCharType="end"/>
      </w:r>
      <w:bookmarkEnd w:id="60"/>
      <w:r>
        <w:t xml:space="preserve">. Greater coordination between funders, or indeed less reliance on numerous, disparate funders, will allow more thoughtful and strategic assessments regarding allocation of conservation funds, thus maximising environmental return-on-investment </w:t>
      </w:r>
      <w:r>
        <w:fldChar w:fldCharType="begin"/>
      </w:r>
      <w:r>
        <w:instrText>ADDIN ZOTERO_ITEM CSL_CITATION {"citationID":"cv4DzguN","properties":{"formattedCitation":"(Echols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1" w:name="__Fieldmark__1112_362668386"/>
      <w:r>
        <w:rPr>
          <w:rFonts w:cs="Calibri"/>
        </w:rPr>
        <w:t>(Echols et al., 2019)</w:t>
      </w:r>
      <w:r>
        <w:fldChar w:fldCharType="end"/>
      </w:r>
      <w:bookmarkEnd w:id="61"/>
      <w:r>
        <w:t>. If global funding for conservation increases, the mechanisms by which this funding is distributed need to be carefully considered to ensure biodiversity gains per dollar are maximised. Our results suggest that simply increasing the number of short-term grants available within a competitive application framework is unlikely to provide the maximum gains. Alternative funding mechanisms are needed which provide stable and predictable budgets over multi-decadal timeframes thus allowing organisations and authorities to devise and implement strategic, long-term interventions and policies that benefit nature and people</w:t>
      </w:r>
      <w:r w:rsidR="00574A12">
        <w:t xml:space="preserve"> </w:t>
      </w:r>
      <w:r w:rsidR="00574A12">
        <w:fldChar w:fldCharType="begin"/>
      </w:r>
      <w:r w:rsidR="00574A12">
        <w:instrText xml:space="preserve"> ADDIN ZOTERO_ITEM CSL_CITATION {"citationID":"fmaLmmv1","properties":{"formattedCitation":"(Sayer and Wells, 2004)","plainCitation":"(Sayer and Wells, 2004)","noteIndex":0},"citationItems":[{"id":2880,"uris":["http://zotero.org/users/2170232/items/ZUBKS2W7"],"uri":["http://zotero.org/users/2170232/items/ZUBKS2W7"],"itemData":{"id":2880,"type":"chapter","container-title":"Getting biodiversity projects to work: Towards more effective conservation and development","event-place":"New York, USA","ISBN":"978-0-231-12764-6","page":"35-48","publisher":"Columbia University Press","publisher-place":"New York, USA","title":"The pathology of projects","author":[{"family":"Sayer","given":"J"},{"family":"Wells","given":"MP"}],"issued":{"date-parts":[["2004"]]}}}],"schema":"https://github.com/citation-style-language/schema/raw/master/csl-citation.json"} </w:instrText>
      </w:r>
      <w:r w:rsidR="00574A12">
        <w:fldChar w:fldCharType="separate"/>
      </w:r>
      <w:r w:rsidR="00574A12" w:rsidRPr="00574A12">
        <w:rPr>
          <w:rFonts w:ascii="Calibri" w:hAnsi="Calibri" w:cs="Calibri"/>
        </w:rPr>
        <w:t>(Sayer and Wells, 2004)</w:t>
      </w:r>
      <w:r w:rsidR="00574A12">
        <w:fldChar w:fldCharType="end"/>
      </w:r>
      <w:r>
        <w:t xml:space="preserve">. </w:t>
      </w:r>
    </w:p>
    <w:p w14:paraId="02A7E14A" w14:textId="1C865102" w:rsidR="002D4DF5" w:rsidRDefault="0089199E">
      <w:r>
        <w:t xml:space="preserve">There is a wide range of funding sources available to conservationists, yet government and philanthropic sources are the most common </w:t>
      </w:r>
      <w:r>
        <w:fldChar w:fldCharType="begin"/>
      </w:r>
      <w:r>
        <w:instrText>ADDIN ZOTERO_ITEM CSL_CITATION {"citationID":"3wLIm8W3","properties":{"formattedCitation":"(Clark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62" w:name="__Fieldmark__1119_362668386"/>
      <w:r>
        <w:rPr>
          <w:rFonts w:cs="Calibri"/>
        </w:rPr>
        <w:t>(Clark et al., 2018)</w:t>
      </w:r>
      <w:r>
        <w:fldChar w:fldCharType="end"/>
      </w:r>
      <w:bookmarkEnd w:id="62"/>
      <w:r>
        <w:t xml:space="preserve">. The fragility of government funding has been exposed during the Covid-19 global pandemic; around the world there have been shrinking national economies, dramatic increases in emergency government spending, and governments forced to prioritise sectors of the economy for support and recovery </w:t>
      </w:r>
      <w:r>
        <w:fldChar w:fldCharType="begin"/>
      </w:r>
      <w:r>
        <w:instrText>ADDIN ZOTERO_ITEM CSL_CITATION {"citationID":"X9TVMTwH","properties":{"formattedCitation":"(Evans et al., 2020)","plainCitation":"(Evans et al., 2020)","noteIndex":0},"citationItems":[{"id":2796,"uris":["http://zotero.org/users/2170232/items/DATMY44P"],"uri":["http://zotero.org/users/2170232/items/DATMY44P"],"itemData":{"id":2796,"type":"article-journal","container-title":"Animal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3" w:name="__Fieldmark__1124_362668386"/>
      <w:r>
        <w:rPr>
          <w:rFonts w:cs="Calibri"/>
        </w:rPr>
        <w:t>(Evans et al., 2020)</w:t>
      </w:r>
      <w:r>
        <w:fldChar w:fldCharType="end"/>
      </w:r>
      <w:bookmarkEnd w:id="63"/>
      <w:r>
        <w:t xml:space="preserve">. Despite the irony, a global pandemic that was most likely caused by overexploitation of the natural environment </w:t>
      </w:r>
      <w:r>
        <w:fldChar w:fldCharType="begin"/>
      </w:r>
      <w:r>
        <w:instrText>ADDIN ZOTERO_ITEM CSL_CITATION {"citationID":"S9WIPcWz","properties":{"formattedCitation":"(Lytras et al., 2021)","plainCitation":"(Lytras et al., 2021)","noteIndex":0},"citationItems":[{"id":2815,"uris":["http://zotero.org/users/2170232/items/ESR89BWT"],"uri":["http://zotero.org/users/2170232/items/ESR89BWT"],"itemData":{"id":2815,"type":"article-journal","container-title":"Science","DOI":"10.1126/science.abh0117","issue":"6558","note":"publisher: American Association for the Advancement of Science","page":"968-970","source":"science.org (Atypon)","title":"The animal origin of SARS-CoV-2","volume":"373","author":[{"family":"Lytras","given":"Spyros"},{"family":"Xia","given":"Wei"},{"family":"Hughes","given":"Joseph"},{"family":"Jiang","given":"Xiaowei"},{"family":"Robertson","given":"David L."}],"issued":{"date-parts":[["2021",8,27]]}}}],"schema":"https://github.com/citation-style-language/schema/raw/master/csl-citation.json"}</w:instrText>
      </w:r>
      <w:r>
        <w:fldChar w:fldCharType="separate"/>
      </w:r>
      <w:bookmarkStart w:id="64" w:name="__Fieldmark__1129_362668386"/>
      <w:r>
        <w:rPr>
          <w:rFonts w:cs="Calibri"/>
        </w:rPr>
        <w:t>(Lytras et al., 2021)</w:t>
      </w:r>
      <w:r>
        <w:fldChar w:fldCharType="end"/>
      </w:r>
      <w:bookmarkEnd w:id="64"/>
      <w:r>
        <w:t xml:space="preserve"> is likely to cause a decrease in government spending on conservation, at least in </w:t>
      </w:r>
      <w:r>
        <w:lastRenderedPageBreak/>
        <w:t xml:space="preserve">the short term </w:t>
      </w:r>
      <w:r>
        <w:fldChar w:fldCharType="begin"/>
      </w:r>
      <w:r>
        <w:instrText>ADDIN ZOTERO_ITEM CSL_CITATION {"citationID":"NyKh25ZS","properties":{"formattedCitation":"(Corlett et al., 2020; Evans et al., 2020)","plainCitation":"(Corlett et al., 2020; Evans et al., 2020)","noteIndex":0},"citationItems":[{"id":2813,"uris":["http://zotero.org/users/2170232/items/T3IN52AQ"],"uri":["http://zotero.org/users/2170232/items/T3IN52AQ"],"itemData":{"id":2813,"type":"article-journal","container-title":"Biological Conservation","DOI":"10.1016/j.biocon.2020.108571","ISSN":"0006-3207","journalAbbreviation":"Biological Conservation","language":"en","page":"108571","source":"ScienceDirect","title":"Impacts of the coronavirus pandemic on biodiversity conservation","volume":"246","author":[{"family":"Corlett","given":"Richard T."},{"family":"Primack","given":"Richard B."},{"family":"Devictor","given":"Vincent"},{"family":"Maas","given":"Bea"},{"family":"Goswami","given":"Varun R."},{"family":"Bates","given":"Amanda E."},{"family":"Koh","given":"Lian Pin"},{"family":"Regan","given":"Tracey J."},{"family":"Loyola","given":"Rafael"},{"family":"Pakeman","given":"Robin J."},{"family":"Cumming","given":"Graeme S."},{"family":"Pidgeon","given":"Anna"},{"family":"Johns","given":"David"},{"family":"Roth","given":"Robin"}],"issued":{"date-parts":[["2020",6,1]]}}},{"id":2796,"uris":["http://zotero.org/users/2170232/items/DATMY44P"],"uri":["http://zotero.org/users/2170232/items/DATMY44P"],"itemData":{"id":2796,"type":"article-journal","container-title":"Animal Conservation","DOI":"10.1111/acv.12601","ISSN":"1469-1795","issue":"3","language":"en","note":"_eprint: https://zslpublications.onlinelibrary.wiley.com/doi/pdf/10.1111/acv.12601","page":"235-238","source":"Wiley Online Library","title":"Conservation in the maelstrom of Covid-19 – a call to action to solve the challenges, exploit opportunities and prepare for the next pandemic","volume":"23","author":[{"family":"Evans","given":"K. L."},{"family":"Ewen","given":"J. G."},{"family":"Guillera-Arroita","given":"G."},{"family":"Johnson","given":"J. A."},{"family":"Penteriani","given":"V."},{"family":"Ryan","given":"S. J."},{"family":"Sollmann","given":"R."},{"family":"Gordon","given":"I. J."}],"issued":{"date-parts":[["2020"]]}}}],"schema":"https://github.com/citation-style-language/schema/raw/master/csl-citation.json"}</w:instrText>
      </w:r>
      <w:r>
        <w:fldChar w:fldCharType="separate"/>
      </w:r>
      <w:bookmarkStart w:id="65" w:name="__Fieldmark__1134_362668386"/>
      <w:r>
        <w:rPr>
          <w:rFonts w:cs="Calibri"/>
        </w:rPr>
        <w:t>(Corlett et al., 2020; Evans et al., 2020)</w:t>
      </w:r>
      <w:r>
        <w:fldChar w:fldCharType="end"/>
      </w:r>
      <w:bookmarkEnd w:id="65"/>
      <w:r>
        <w:t xml:space="preserve">. There is increasing recognition that broadening the sources of conservation funding is necessary to both increase global spending on the environment and to diversify the sources, thus stabilising funding against inevitable future economic shocks </w:t>
      </w:r>
      <w:r>
        <w:fldChar w:fldCharType="begin"/>
      </w:r>
      <w:r>
        <w:instrText>ADDIN ZOTERO_ITEM CSL_CITATION {"citationID":"swVo7F25","properties":{"formattedCitation":"(Echols et al., 2019)","plainCitation":"(Echols et al., 2019)","noteIndex":0},"citationItems":[{"id":2785,"uris":["http://zotero.org/users/2170232/items/LTGDFZ3Q"],"uri":["http://zotero.org/users/2170232/items/LTGDFZ3Q"],"itemData":{"id":2785,"type":"article-journal","abstract":"Funding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funding","volume":"43","author":[{"family":"Echols","given":"Alex"},{"family":"Front","given":"Alan"},{"family":"Cummins","given":"James"}],"issued":{"date-parts":[["2019"]]}}}],"schema":"https://github.com/citation-style-language/schema/raw/master/csl-citation.json"}</w:instrText>
      </w:r>
      <w:r>
        <w:fldChar w:fldCharType="separate"/>
      </w:r>
      <w:bookmarkStart w:id="66" w:name="__Fieldmark__1139_362668386"/>
      <w:r>
        <w:rPr>
          <w:rFonts w:cs="Calibri"/>
        </w:rPr>
        <w:t>(Echols et al., 2019)</w:t>
      </w:r>
      <w:r>
        <w:fldChar w:fldCharType="end"/>
      </w:r>
      <w:bookmarkEnd w:id="66"/>
      <w:r>
        <w:t>.</w:t>
      </w:r>
    </w:p>
    <w:p w14:paraId="7D7A8F73" w14:textId="03AEF19E" w:rsidR="002D4DF5" w:rsidRDefault="0089199E">
      <w:r>
        <w:t xml:space="preserve">There are numerous sources of funding that are available for conservationists to explore. Funding for the environment from philanthropic entities is increasing </w:t>
      </w:r>
      <w:r>
        <w:fldChar w:fldCharType="begin"/>
      </w:r>
      <w:r>
        <w:instrText>ADDIN ZOTERO_ITEM CSL_CITATION {"citationID":"6SpcmqVk","properties":{"formattedCitation":"(Gruby et al., 2021)","plainCitation":"(Gruby et al., 2021)","noteIndex":0},"citationItems":[{"id":2792,"uris":["http://zotero.org/users/2170232/items/EMY2HW2M"],"uri":["http://zotero.org/users/2170232/items/EMY2HW2M"],"itemData":{"id":2792,"type":"article-journal","abstract":"In the ‘new Gilded Age’ of mega-wealth and big philanthropy, academics are not paying enough attention to private foundations. Mirroring upward trends in philanthropy broadly, marine conservation philanthropy has more than doubled in recent years, reaching virtually every globally salient marine conservation issue in all corners of the planet. This paper argues that marine conservation philanthropy warrants a dedicated research agenda because private foundations are prominent, unique, and under-studied actors seeking to shape the future of a “frontier” space. We present a co-produced social science research agenda on marine conservation philanthropy that reflects the priorities of 106 marine conservation donors, practitioners, and stakeholders who participated in a research co-design process in 2018. These “research co-designers” raised 137 unique research questions, which we grouped into five thematic research priorities: outcomes, governance roles, exits, internal foundation governance, and funding landscape. We identify issues of legitimacy, justice, and applied best practice as cross-cutting research priorities that came up throughout the five themes. Participants from the NGO, foundation, and government sectors identified questions within all five themes and three cross-cutting issues, underscoring shared interest in this work from diverse groups. The research we call for herein can inform the practice of conservation philanthropy at a time when foundations are increasingly reckoning with their role as institutions of power in society. This paper is broadly relevant for social and natural scientists, practitioners, donors, and policy-makers interested in better understanding private philanthropy in any environmental context globally.","container-title":"Marine Policy","DOI":"10.1016/j.marpol.2021.104645","ISSN":"0308-597X","journalAbbreviation":"Marine Policy","language":"en","page":"104645","source":"ScienceDirect","title":"Opening the black box of conservation philanthropy: A co-produced research agenda on private foundations in marine conservation","title-short":"Opening the black box of conservation philanthropy","volume":"132","author":[{"family":"Gruby","given":"Rebecca L."},{"family":"Enrici","given":"Ashley"},{"family":"Betsill","given":"Michele"},{"family":"Le Cornu","given":"Elodie"},{"family":"Basurto","given":"Xavier"}],"issued":{"date-parts":[["2021",10,1]]}}}],"schema":"https://github.com/citation-style-language/schema/raw/master/csl-citation.json"}</w:instrText>
      </w:r>
      <w:r>
        <w:fldChar w:fldCharType="separate"/>
      </w:r>
      <w:bookmarkStart w:id="67" w:name="__Fieldmark__1146_362668386"/>
      <w:r>
        <w:rPr>
          <w:rFonts w:cs="Calibri"/>
        </w:rPr>
        <w:t>(Gruby et al., 2021)</w:t>
      </w:r>
      <w:r>
        <w:fldChar w:fldCharType="end"/>
      </w:r>
      <w:bookmarkEnd w:id="67"/>
      <w:r>
        <w:t xml:space="preserve">, and the influence of private foundations is growing </w:t>
      </w:r>
      <w:r>
        <w:fldChar w:fldCharType="begin"/>
      </w:r>
      <w:r>
        <w:instrText>ADDIN ZOTERO_ITEM CSL_CITATION {"citationID":"ZzE5aR00","properties":{"formattedCitation":"(Betsill et al., 2021)","plainCitation":"(Betsill et al., 2021)","noteIndex":0},"citationItems":[{"id":2809,"uris":["http://zotero.org/users/2170232/items/LLAIFTAS"],"uri":["http://zotero.org/users/2170232/items/LLAIFTAS"],"itemData":{"id":2809,"type":"article-journal","abstract":"Philanthropic foundations play increasingly prominent roles in the environmental arena, yet remain largely under the radar of environmental governance scholars. We build on the small body of existing research on foundations in environmental governance to outline a research agenda on foundations as agents of environmental governance. The agenda identifies current understandings, debates, and research gaps related to three themes: 1) the roles foundations perform in environmental governance, 2) the outcomes of environmental philanthropy, and 3) the sources of foundation legitimacy. We call for more systematic and empirical research using diverse theoretical perspectives and methodological approaches. This research agenda will contribute to literature on agency in environmental governance by providing a more comprehensive picture of who governs the environment and how. Coming at a time when foundations are facing growing public scrutiny, it can also inform contemporary debates and offer practical insights for effective and equitable environmental philanthropy.","container-title":"Environmental Politics","DOI":"10.1080/09644016.2021.1955494","ISSN":"0964-4016","issue":"0","note":"publisher: Routledge\n_eprint: https://doi.org/10.1080/09644016.2021.1955494","page":"1-22","source":"Taylor and Francis+NEJM","title":"Philanthropic foundations as agents of environmental governance:a research agenda","title-short":"Philanthropic foundations as agents of environmental governance","volume":"0","author":[{"family":"Betsill","given":"Michele M."},{"family":"Enrici","given":"Ashley"},{"family":"Le Cornu","given":"Elodie"},{"family":"Gruby","given":"Rebecca L."}],"issued":{"date-parts":[["2021",8,31]]}}}],"schema":"https://github.com/citation-style-language/schema/raw/master/csl-citation.json"}</w:instrText>
      </w:r>
      <w:r>
        <w:fldChar w:fldCharType="separate"/>
      </w:r>
      <w:bookmarkStart w:id="68" w:name="__Fieldmark__1151_362668386"/>
      <w:r>
        <w:rPr>
          <w:rFonts w:cs="Calibri"/>
        </w:rPr>
        <w:t>(Betsill et al., 2021)</w:t>
      </w:r>
      <w:r>
        <w:fldChar w:fldCharType="end"/>
      </w:r>
      <w:bookmarkEnd w:id="68"/>
      <w:r>
        <w:t xml:space="preserve">. As independent organisations, foundations have the potential to adapt their funding strategies and mechanisms to maximise effectiveness. If conservationists can provide evidence to support certain investment strategies, private foundations and other philanthropic entities are theoretically able to adapt accordingly. The idea of charitable giving that is evidence-based and results-orientated is already growing with the social movement known as ‘effective altruism’ </w:t>
      </w:r>
      <w:r>
        <w:fldChar w:fldCharType="begin"/>
      </w:r>
      <w:r>
        <w:instrText>ADDIN ZOTERO_ITEM CSL_CITATION {"citationID":"9PEzCcP1","properties":{"formattedCitation":"(Freeling and Connell, 2020)","plainCitation":"(Freeling and Connell, 2020)","noteIndex":0},"citationItems":[{"id":2805,"uris":["http://zotero.org/users/2170232/items/IR3BW9DS"],"uri":["http://zotero.org/users/2170232/items/IR3BW9DS"],"itemData":{"id":2805,"type":"article-journal","abstract":"People will pay to protect our environment. To encourage donations, it is fundamental to understand the values that motivate people. Here, we identify a new opportunity to attract donations from an emerging social movement to deliver benefits to the natural world.","container-title":"Trends in Ecology &amp; Evolution","DOI":"10.1016/j.tree.2019.09.002","ISSN":"0169-5347","issue":"1","journalAbbreviation":"Trends in Ecology &amp; Evolution","language":"en","page":"3-6","source":"ScienceDirect","title":"Funding Conservation through an Emerging Social Movement","volume":"35","author":[{"family":"Freeling","given":"Benjamin S."},{"family":"Connell","given":"Sean D."}],"issued":{"date-parts":[["2020",1,1]]}}}],"schema":"https://github.com/citation-style-language/schema/raw/master/csl-citation.json"}</w:instrText>
      </w:r>
      <w:r>
        <w:fldChar w:fldCharType="separate"/>
      </w:r>
      <w:bookmarkStart w:id="69" w:name="__Fieldmark__1157_362668386"/>
      <w:r>
        <w:rPr>
          <w:rFonts w:cs="Calibri"/>
        </w:rPr>
        <w:t>(Freeling and Connell, 2020)</w:t>
      </w:r>
      <w:r>
        <w:fldChar w:fldCharType="end"/>
      </w:r>
      <w:bookmarkEnd w:id="69"/>
      <w:r>
        <w:t xml:space="preserve">, giving the conservation sector an opportunity to shape the charitable funding landscape using empirical evidence. Global environmental agendas have driven the creation of global funds such as the </w:t>
      </w:r>
      <w:proofErr w:type="spellStart"/>
      <w:r>
        <w:t>BioCarbon</w:t>
      </w:r>
      <w:proofErr w:type="spellEnd"/>
      <w:r>
        <w:t xml:space="preserve"> Fund managed by the world bank (</w:t>
      </w:r>
      <w:hyperlink r:id="rId16">
        <w:r>
          <w:rPr>
            <w:rStyle w:val="InternetLink"/>
          </w:rPr>
          <w:t>www.biocarbonfund-isfl.org</w:t>
        </w:r>
      </w:hyperlink>
      <w:r>
        <w:t xml:space="preserve">), the Global Environment Facility </w:t>
      </w:r>
      <w:r>
        <w:t>(</w:t>
      </w:r>
      <w:hyperlink r:id="rId17">
        <w:r>
          <w:rPr>
            <w:rStyle w:val="InternetLink"/>
          </w:rPr>
          <w:t>www.thegef.org</w:t>
        </w:r>
      </w:hyperlink>
      <w:r>
        <w:t>), and the Green Climate Fund (</w:t>
      </w:r>
      <w:r>
        <w:rPr>
          <w:rStyle w:val="InternetLink"/>
        </w:rPr>
        <w:t>www.greenclimate.fund</w:t>
      </w:r>
      <w:r>
        <w:rPr>
          <w:rStyle w:val="InternetLink"/>
          <w:color w:val="auto"/>
          <w:u w:val="none"/>
        </w:rPr>
        <w:t>), all</w:t>
      </w:r>
      <w:r>
        <w:t xml:space="preserve"> of which are large enough to operate at a variety of spatial and temporal scales </w:t>
      </w:r>
      <w:r>
        <w:fldChar w:fldCharType="begin"/>
      </w:r>
      <w:r>
        <w:instrText>ADDIN ZOTERO_ITEM CSL_CITATION {"citationID":"o8N48RsD","properties":{"formattedCitation":"(Clark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fldChar w:fldCharType="separate"/>
      </w:r>
      <w:bookmarkStart w:id="70" w:name="__Fieldmark__1174_362668386"/>
      <w:r>
        <w:rPr>
          <w:rFonts w:cs="Calibri"/>
        </w:rPr>
        <w:t>(Clark et al., 2018)</w:t>
      </w:r>
      <w:r>
        <w:fldChar w:fldCharType="end"/>
      </w:r>
      <w:bookmarkEnd w:id="70"/>
      <w:r>
        <w:t xml:space="preserve">. </w:t>
      </w:r>
    </w:p>
    <w:p w14:paraId="007F8FB9" w14:textId="7FFDE893" w:rsidR="00BC1DD8" w:rsidRDefault="00640B53" w:rsidP="00BC1DD8">
      <w:r>
        <w:t>Payment for environmental services (PES) schemes are market-based mechanism</w:t>
      </w:r>
      <w:r w:rsidR="003F20B0">
        <w:t>s</w:t>
      </w:r>
      <w:r>
        <w:t xml:space="preserve"> that can provide </w:t>
      </w:r>
      <w:r>
        <w:t xml:space="preserve">additional, and potentially long-term, funding for conservation by </w:t>
      </w:r>
      <w:r w:rsidR="00803620">
        <w:t xml:space="preserve">providing financial incentives for certain land management practices that </w:t>
      </w:r>
      <w:r w:rsidR="003F20B0">
        <w:t xml:space="preserve">preserve benefits generated by natural systems </w:t>
      </w:r>
      <w:r w:rsidR="003F20B0">
        <w:fldChar w:fldCharType="begin"/>
      </w:r>
      <w:r w:rsidR="003F20B0">
        <w:instrText xml:space="preserve"> ADDIN ZOTERO_ITEM CSL_CITATION {"citationID":"JwsZF0T7","properties":{"formattedCitation":"(Redford and Adams, 2009)","plainCitation":"(Redford and Adams, 2009)","noteIndex":0},"citationItems":[{"id":2872,"uris":["http://zotero.org/users/2170232/items/Q66CXYTS"],"uri":["http://zotero.org/users/2170232/items/Q66CXYTS"],"itemData":{"id":2872,"type":"article-journal","container-title":"Conservation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3F20B0">
        <w:fldChar w:fldCharType="separate"/>
      </w:r>
      <w:r w:rsidR="003F20B0" w:rsidRPr="003F20B0">
        <w:rPr>
          <w:rFonts w:ascii="Calibri" w:hAnsi="Calibri" w:cs="Calibri"/>
        </w:rPr>
        <w:t>(Redford and Adams, 2009)</w:t>
      </w:r>
      <w:r w:rsidR="003F20B0">
        <w:fldChar w:fldCharType="end"/>
      </w:r>
      <w:r w:rsidR="003F20B0">
        <w:t xml:space="preserve">. </w:t>
      </w:r>
      <w:r w:rsidR="00A457CE">
        <w:t xml:space="preserve">Over the last two decades, the number of PES programmes have expanded rapidly around the world, with over 550 active programmes covering watersheds, biodiversity and habitats, and forest and carbon </w:t>
      </w:r>
      <w:r w:rsidR="00A457CE">
        <w:fldChar w:fldCharType="begin"/>
      </w:r>
      <w:r w:rsidR="00A457CE">
        <w:instrText xml:space="preserve"> ADDIN ZOTERO_ITEM CSL_CITATION {"citationID":"dlo2I8KU","properties":{"formattedCitation":"(Salzman et al., 2018)","plainCitation":"(Salzman et al., 2018)","noteIndex":0},"citationItems":[{"id":2822,"uris":["http://zotero.org/users/2170232/items/HRZYTNZP"],"uri":["http://zotero.org/users/2170232/items/HRZYTNZP"],"itemData":{"id":2822,"type":"article-journal","abstract":"Recent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457CE">
        <w:fldChar w:fldCharType="separate"/>
      </w:r>
      <w:r w:rsidR="00A457CE" w:rsidRPr="00A457CE">
        <w:rPr>
          <w:rFonts w:ascii="Calibri" w:hAnsi="Calibri" w:cs="Calibri"/>
        </w:rPr>
        <w:t>(Salzman et al., 2018)</w:t>
      </w:r>
      <w:r w:rsidR="00A457CE">
        <w:fldChar w:fldCharType="end"/>
      </w:r>
      <w:r w:rsidR="00A457CE">
        <w:t xml:space="preserve">. </w:t>
      </w:r>
      <w:r w:rsidR="00733289">
        <w:t xml:space="preserve">In contrast to traditional grant-based funding, PES has the potential to provide steady, long-term funds for conservation </w:t>
      </w:r>
      <w:r w:rsidR="00733289">
        <w:fldChar w:fldCharType="begin"/>
      </w:r>
      <w:r w:rsidR="00733289">
        <w:instrText xml:space="preserve"> ADDIN ZOTERO_ITEM CSL_CITATION {"citationID":"8vfnGeDv","properties":{"formattedCitation":"(Hein et al., 2013)","plainCitation":"(Hein et al., 2013)","noteIndex":0},"citationItems":[{"id":2828,"uris":["http://zotero.org/users/2170232/items/VFMQNNYK"],"uri":["http://zotero.org/users/2170232/items/VFMQNNYK"],"itemData":{"id":2828,"type":"article-journal","abstract":"It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C"},{"family":"Groot","given":"Rudolf","non-dropping-particle":"de"}],"issued":{"date-parts":[["2013",3,1]]}}}],"schema":"https://github.com/citation-style-language/schema/raw/master/csl-citation.json"} </w:instrText>
      </w:r>
      <w:r w:rsidR="00733289">
        <w:fldChar w:fldCharType="separate"/>
      </w:r>
      <w:r w:rsidR="00733289" w:rsidRPr="00733289">
        <w:rPr>
          <w:rFonts w:ascii="Calibri" w:hAnsi="Calibri" w:cs="Calibri"/>
        </w:rPr>
        <w:t>(Hein et al., 2013)</w:t>
      </w:r>
      <w:r w:rsidR="00733289">
        <w:fldChar w:fldCharType="end"/>
      </w:r>
      <w:r w:rsidR="00733289">
        <w:t xml:space="preserve">. This potential is, however, contingent on the motivations of participants of a given scheme and their willingness to participate over the long-term </w:t>
      </w:r>
      <w:r w:rsidR="00733289">
        <w:fldChar w:fldCharType="begin"/>
      </w:r>
      <w:r w:rsidR="00733289">
        <w:instrText xml:space="preserve"> ADDIN ZOTERO_ITEM CSL_CITATION {"citationID":"Rr34sRWh","properties":{"formattedCitation":"(Fisher, 2012)","plainCitation":"(Fisher, 2012)","noteIndex":0},"citationItems":[{"id":2874,"uris":["http://zotero.org/users/2170232/items/CPUXPQAF"],"uri":["http://zotero.org/users/2170232/items/CPUXPQAF"],"itemData":{"id":2874,"type":"article-journal","abstract":"A key question in the literature on payments for ecosystem services (PES) is how payments incentivize conservation action and, in particular, how they interact with other motivations, including motivations for environmental stewardship. Related to this question are concerns about the temporal sustainability of PES: what happens when payments cease and whether a ‘no pay, no care’ environmental ethic is fostered. I present empirical research from a case study in western Uganda, where forest-adjacent communities are paid in exchange for planting trees on private lands, for carbon sequestration. The study demonstrates the range of values people have for trees in the landscape and the range of motivations for participating in PES schemes. However, the analysis shows that payments are clearly the main motivation for involvement, except in one area where people are more motivated by aesthetic and existence values for trees. Given the widespread importance of money in motivating involvement, I investigate the profitability of participation over time. This profitability analysis, in combination with qualitative data on perceptions of, and plans for, the future, contributes to understanding the temporal sustainability of PES. I draw on various strands of evidence to argue that the way participants prioritize payments may constitute a threat to the long-term maintenance of PES activities, particularly in situations such as in this case study, in which there is a mismatch between payments and contract length.","container-title":"Oryx","DOI":"10.1017/S0030605311001384","ISSN":"1365-3008, 0030-6053","issue":"1","language":"en","note":"publisher: Cambridge University Press","page":"45-54","source":"Cambridge University Press","title":"No pay, no care? A case study exploring motivations for participation in payments for ecosystem services in Uganda","title-short":"No pay, no care?","volume":"46","author":[{"family":"Fisher","given":"Janet"}],"issued":{"date-parts":[["2012",1]]}}}],"schema":"https://github.com/citation-style-language/schema/raw/master/csl-citation.json"} </w:instrText>
      </w:r>
      <w:r w:rsidR="00733289">
        <w:fldChar w:fldCharType="separate"/>
      </w:r>
      <w:r w:rsidR="00733289" w:rsidRPr="00733289">
        <w:rPr>
          <w:rFonts w:ascii="Calibri" w:hAnsi="Calibri" w:cs="Calibri"/>
        </w:rPr>
        <w:t>(Fisher, 2012)</w:t>
      </w:r>
      <w:r w:rsidR="00733289">
        <w:fldChar w:fldCharType="end"/>
      </w:r>
      <w:r w:rsidR="00733289">
        <w:t xml:space="preserve">. There are many case studies that demonstrate successful PES projects </w:t>
      </w:r>
      <w:r w:rsidR="00733289">
        <w:fldChar w:fldCharType="begin"/>
      </w:r>
      <w:r w:rsidR="00BC1DD8">
        <w:instrText xml:space="preserve"> ADDIN ZOTERO_ITEM CSL_CITATION {"citationID":"bdsaExIY","properties":{"formattedCitation":"(Clements and Milner-Gulland, 2015; Ingram et al., 2014; Jayachandran et al., 2016; Zheng et al., 2013)","plainCitation":"(Clements and Milner-Gulland, 2015; Ingram et al., 2014; Jayachandran et al., 2016; Zheng et al., 2013)","noteIndex":0},"citationItems":[{"id":2854,"uris":["http://zotero.org/users/2170232/items/Y6P4VP5J"],"uri":["http://zotero.org/users/2170232/items/Y6P4VP5J"],"itemData":{"id":2854,"type":"article-journal","abstract":"The potential impacts of payments for environmental services (PES) and protected areas (PAs) on environmental outcomes and local livelihoods in developing countries are contentious and have been widely debated. The available evidence is sparse, with few rigorous evaluations of the environmental and social impacts of PAs and particularly of PES. We measured the impacts on forests and human well-being of three different PES programs instituted within two PAs in northern Cambodia, using a panel of intervention villages and matched controls. Both PES and PAs delivered additional environmental outcomes relative to the counterfactual: reducing deforestation rates significantly relative to controls. PAs increased security of access to land and forest resources for local households, benefiting forest resource users but restricting households’ ability to expand and diversify their agriculture. The impacts of PES on household well-being were related to the magnitude of the payments provided. The two higher paying market-linked PES programs had significant positive impacts, whereas a lower paying program that targeted biodiversity protection had no detectable effect on livelihoods, despite its positive environmental outcomes. Households that signed up for the higher paying PES programs, however, typically needed more capital assets; hence, they were less poor and more food secure than other villagers. Therefore, whereas the impacts of PAs on household well-being were limited overall and varied between livelihood strategies, the PES programs had significant positive impacts on livelihoods for those that could afford to participate. Our results are consistent with theories that PES, when designed appropriately, can be a powerful new tool for delivering conservation goals whilst benefiting local people.","container-title":"Conservation Biology","DOI":"10.1111/cobi.12423","ISSN":"1523-1739","issue":"1","language":"es","note":"_eprint: https://onlinelibrary.wiley.com/doi/pdf/10.1111/cobi.12423","page":"78-87","source":"Wiley Online Library","title":"Impact of payments for environmental services and protected areas on local livelihoods and forest conservation in northern Cambodia","volume":"29","author":[{"family":"Clements","given":"Tom"},{"family":"Milner-Gulland","given":"E. J."}],"issued":{"date-parts":[["2015"]]}}},{"id":2826,"uris":["http://zotero.org/users/2170232/items/F96WIQCU"],"uri":["http://zotero.org/users/2170232/items/F96WIQCU"],"itemData":{"id":2826,"type":"article-journal","abstract":"Payments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Harold"}],"issued":{"date-parts":[["2014",3,1]]}}},{"id":2876,"uris":["http://zotero.org/users/2170232/items/STDTRNXD"],"uri":["http://zotero.org/users/2170232/items/STDTRNXD"],"itemData":{"id":2876,"type":"report","abstract":"This paper evaluates a Payments for Ecosystem Services (PES) program in western Uganda that offered forest-owning households cash payments if they conserved their forest. The program was implemented as a randomized trial in 121 villages, 60 of which received the program for two years. The PES program reduced deforestation and forest degradation: Tree cover, measured using high-resolution satellite imagery, declined by 2% to 5% in treatment villages compared to 7% to 10% in control villages during the study period. We find no evidence of shifting of tree-cutting to nearby land. We then use the estimated effect size and the \"social cost of carbon\" to value the delayed carbon dioxide emissions, and compare this benefit to the program's cost.","genre":"Working Paper","note":"collection-title: Working Paper Series\nDOI: 10.3386/w22378","number":"22378","publisher":"National Bureau of Economic Research","source":"National Bureau of Economic Research","title":"Cash for Carbon: A Randomized Controlled Trial of Payments for Ecosystem Services to Reduce Deforestation","title-short":"Cash for Carbon","URL":"https://www.nber.org/papers/w22378","author":[{"family":"Jayachandran","given":"Seema"},{"family":"Laat","given":"Joost","non-dropping-particle":"de"},{"family":"Lambin","given":"Eric F."},{"family":"Stanton","given":"Charlotte Y."}],"accessed":{"date-parts":[["2021",10,13]]},"issued":{"date-parts":[["2016",6]]}}},{"id":2877,"uris":["http://zotero.org/users/2170232/items/WLK6H5LT"],"uri":["http://zotero.org/users/2170232/items/WLK6H5LT"],"itemData":{"id":2877,"type":"article-journal","abstract":"Despite broad interest in using payment for ecosystem services to promote changes in the use of natural capital, there are few expost assessments of impacts of payment for ecosystem services programs on ecosystem service provision, program cost, and changes in livelihoods resulting from program participation. In this paper, we evaluate the Paddy Land-to-Dry Land (PLDL) program in Beijing, China, and associated changes in service providers’ livelihood activities. The PLDL is a land use conversion program that aims to protect water quality and quantity for the only surface water reservoir that serves Beijing, China’s capital city with nearly 20 million residents. Our analysis integrates hydrologic data with household survey data and shows that the PLDL generates benefits of improved water quantity and quality that exceed the costs of reduced agricultural output. The PLDL has an overall benefit–cost ratio of 1.5, and both downstream beneficiaries and upstream providers gain from the program. Household data show that changes in livelihood activities may offset some of the desired effects of the program through increased expenditures on agricultural fertilizers. Overall, however, reductions in fertilizer leaching from land use change dominate so that the program still has a positive net impact on water quality. This program is a successful example of water users paying upstream landholders to improve water quantity and quality through land use change. Program evaluation also highlights the importance of considering behavioral changes by program participants.","container-title":"Proceedings of the National Academy of Sciences","DOI":"10.1073/pnas.1312324110","ISSN":"0027-8424, 1091-6490","issue":"41","journalAbbreviation":"PNAS","language":"en","note":"publisher: National Academy of Sciences\nsection: Biological Sciences\nPMID: 24003160","page":"16681-16686","source":"www.pnas.org","title":"Benefits, costs, and livelihood implications of a regional payment for ecosystem service program","volume":"110","author":[{"family":"Zheng","given":"Hua"},{"family":"Robinson","given":"Brian E."},{"family":"Liang","given":"Yi-Cheng"},{"family":"Polasky","given":"Stephen"},{"family":"Ma","given":"Dong-Chun"},{"family":"Wang","given":"Feng-Chun"},{"family":"Ruckelshaus","given":"Mary"},{"family":"Ouyang","given":"Zhi-Yun"},{"family":"Daily","given":"Gretchen C."}],"issued":{"date-parts":[["2013",10,8]]}}}],"schema":"https://github.com/citation-style-language/schema/raw/master/csl-citation.json"} </w:instrText>
      </w:r>
      <w:r w:rsidR="00733289">
        <w:fldChar w:fldCharType="separate"/>
      </w:r>
      <w:r w:rsidR="00BC1DD8" w:rsidRPr="00BC1DD8">
        <w:rPr>
          <w:rFonts w:ascii="Calibri" w:hAnsi="Calibri" w:cs="Calibri"/>
        </w:rPr>
        <w:t>(</w:t>
      </w:r>
      <w:r w:rsidR="00BC1DD8">
        <w:rPr>
          <w:rFonts w:ascii="Calibri" w:hAnsi="Calibri" w:cs="Calibri"/>
        </w:rPr>
        <w:t xml:space="preserve">e.g., </w:t>
      </w:r>
      <w:r w:rsidR="00BC1DD8" w:rsidRPr="00BC1DD8">
        <w:rPr>
          <w:rFonts w:ascii="Calibri" w:hAnsi="Calibri" w:cs="Calibri"/>
        </w:rPr>
        <w:t>Clements and Milner-Gulland, 2015; Ingram et al., 2014; Jayachandran et al., 2016; Zheng et al., 2013)</w:t>
      </w:r>
      <w:r w:rsidR="00733289">
        <w:fldChar w:fldCharType="end"/>
      </w:r>
      <w:r w:rsidR="00180B63">
        <w:t>, yet</w:t>
      </w:r>
      <w:r w:rsidR="00AB2E08">
        <w:t xml:space="preserve"> a lack of effective monitoring of PES programmes globally means</w:t>
      </w:r>
      <w:r w:rsidR="00180B63">
        <w:t xml:space="preserve"> </w:t>
      </w:r>
      <w:r w:rsidR="00AB2E08">
        <w:t xml:space="preserve">there is still insufficient evidence that these market-based mechanisms provide a net benefit to nature </w:t>
      </w:r>
      <w:r w:rsidR="00AB2E08">
        <w:fldChar w:fldCharType="begin"/>
      </w:r>
      <w:r w:rsidR="00BC1DD8">
        <w:instrText xml:space="preserve"> ADDIN ZOTERO_ITEM CSL_CITATION {"citationID":"9OxK16vX","properties":{"formattedCitation":"(Ingram et al., 2014; Salzman et al., 2018)","plainCitation":"(Ingram et al., 2014; Salzman et al., 2018)","noteIndex":0},"citationItems":[{"id":2826,"uris":["http://zotero.org/users/2170232/items/F96WIQCU"],"uri":["http://zotero.org/users/2170232/items/F96WIQCU"],"itemData":{"id":2826,"type":"article-journal","abstract":"Payments for Ecosystem Services (PES) represent a mechanism for promoting sustainable management of ecosystem services, and can also be useful for supporting rural development. However, few studies have demonstrated quantitatively the benefits for biodiversity and rural communities resulting from PES. In this paper we review four initiatives in Guatemala, Cambodia, and Tanzania that were designed to support the conservation of biodiversity through the use of community-based PES. Each case study documents the utility of PES for conserving biodiversity and enhancing rural livelihoods and, from these examples, we distill general lessons learned about the use of PES for conserving biodiversity and supporting poverty reduction in rural areas of tropical, developing countries.","container-title":"Ecosystem Services","DOI":"10.1016/j.ecoser.2013.12.003","ISSN":"2212-0416","journalAbbreviation":"Ecosystem Services","language":"en","page":"10-21","source":"ScienceDirect","title":"Evidence of Payments for Ecosystem Services as a mechanism for supporting biodiversity conservation and rural livelihoods","volume":"7","author":[{"family":"Ingram","given":"Jane Carter"},{"family":"Wilkie","given":"David"},{"family":"Clements","given":"Tom"},{"family":"McNab","given":"Roan Balas"},{"family":"Nelson","given":"Fred"},{"family":"Baur","given":"Erick Hogan"},{"family":"Sachedina","given":"Hassanali T."},{"family":"Peterson","given":"David Dean"},{"family":"Foley","given":"Charles Andrew Harold"}],"issued":{"date-parts":[["2014",3,1]]}}},{"id":2822,"uris":["http://zotero.org/users/2170232/items/HRZYTNZP"],"uri":["http://zotero.org/users/2170232/items/HRZYTNZP"],"itemData":{"id":2822,"type":"article-journal","abstract":"Recent decades have witnessed a considerable increase in Payments for Ecosystem Services (PES)—programmes that exchange value for land management practices intended to provide or ensure ecosystem services—with over 550 active programmes around the globe and an estimated US$36–42 billion in annual transactions. PES represent a recent policy instrument with often very different programmes operating at local, regional and national levels. Despite the growth of these programmes, comprehensive and reliable data have proven difficult to find. This Analysis provides an assessment of the trends and current status of PES mechanisms—user-financed, government-financed and compliance—across the domains of water, biodiversity, and forest and land-use carbon around the world. We report the various dimensions of growth over the past decade (number of programmes, geographical spread, dollar value) to understand better the range of PES mechanisms over time and to examine which factors have contributed to or hindered growth. Four key features stand out for scaling up PES: motivated buyers, motivated sellers, metrics and low-transaction-cost institutions.","container-title":"Nature Sustainability","DOI":"10.1038/s41893-018-0033-0","ISSN":"2398-9629","issue":"3","journalAbbreviation":"Nat Sustain","language":"en","note":"Bandiera_abtest: a\nCg_type: Nature Research Journals\nnumber: 3\nPrimary_atype: Research\npublisher: Nature Publishing Group\nSubject_term: Ecosystem services;Environmental economics;Sustainability\nSubject_term_id: ecosystem-services;environmental-economics;sustainability","page":"136-144","source":"www.nature.com","title":"The global status and trends of Payments for Ecosystem Services","volume":"1","author":[{"family":"Salzman","given":"James"},{"family":"Bennett","given":"Genevieve"},{"family":"Carroll","given":"Nathaniel"},{"family":"Goldstein","given":"Allie"},{"family":"Jenkins","given":"Michael"}],"issued":{"date-parts":[["2018",3]]}}}],"schema":"https://github.com/citation-style-language/schema/raw/master/csl-citation.json"} </w:instrText>
      </w:r>
      <w:r w:rsidR="00AB2E08">
        <w:fldChar w:fldCharType="separate"/>
      </w:r>
      <w:r w:rsidR="00BC1DD8" w:rsidRPr="00BC1DD8">
        <w:rPr>
          <w:rFonts w:ascii="Calibri" w:hAnsi="Calibri" w:cs="Calibri"/>
        </w:rPr>
        <w:t>(Ingram et al., 2014; Salzman et al., 2018)</w:t>
      </w:r>
      <w:r w:rsidR="00AB2E08">
        <w:fldChar w:fldCharType="end"/>
      </w:r>
      <w:r w:rsidR="00AB2E08">
        <w:t xml:space="preserve">. Although likely an important component of the conservation toolbox, </w:t>
      </w:r>
      <w:r w:rsidR="00BC1DD8">
        <w:t xml:space="preserve">and a potential source of stable, long-term funding for conservation, </w:t>
      </w:r>
      <w:r w:rsidR="00BC1DD8">
        <w:t xml:space="preserve">the development of PES projects should be </w:t>
      </w:r>
      <w:r w:rsidR="00BC1DD8">
        <w:t>careful</w:t>
      </w:r>
      <w:r w:rsidR="00BC1DD8">
        <w:t>, context-specific</w:t>
      </w:r>
      <w:r w:rsidR="00BC1DD8">
        <w:t>, and designed with robust monitoring to ensure</w:t>
      </w:r>
      <w:r w:rsidR="00574A12">
        <w:t xml:space="preserve"> long-term</w:t>
      </w:r>
      <w:r w:rsidR="00BC1DD8">
        <w:t xml:space="preserve"> effectiveness </w:t>
      </w:r>
      <w:r w:rsidR="00BC1DD8">
        <w:fldChar w:fldCharType="begin"/>
      </w:r>
      <w:r w:rsidR="00BC1DD8">
        <w:instrText xml:space="preserve"> ADDIN ZOTERO_ITEM CSL_CITATION {"citationID":"1XPnaDA2","properties":{"formattedCitation":"(Hein et al., 2013; Redford and Adams, 2009)","plainCitation":"(Hein et al., 2013; Redford and Adams, 2009)","noteIndex":0},"citationItems":[{"id":2828,"uris":["http://zotero.org/users/2170232/items/VFMQNNYK"],"uri":["http://zotero.org/users/2170232/items/VFMQNNYK"],"itemData":{"id":2828,"type":"article-journal","abstract":"It is generally recognized that addressing the ongoing loss of global biodiversity requires a substantial increase in funding for conservation activities, particularly in developing countries. An increasing interest in Payment Mechanisms for Ecosystem Services (PES) begs the question of whether a focus on developing payment mechanisms will also reduce the ongoing loss of global biodiversity. We review, firstly, current flows of funds for biodiversity conservation, including PES and other market mechanisms, and secondly, the opportunities and constraints of PES to contribute to biodiversity protection globally. We argue that PES can and should make an important contribution, but that it will not be sufficient to rely on PES alone to finance the actions necessary to substantially reduce biodiversity loss. In response to the identified constraints, we believe there is a need to develop additional funding mechanisms specifically targeted at biodiversity conservation.","collection-title":"Terrestrial systems","container-title":"Current Opinion in Environmental Sustainability","DOI":"10.1016/j.cosust.2012.12.004","ISSN":"1877-3435","issue":"1","journalAbbreviation":"Current Opinion in Environmental Sustainability","language":"en","page":"87-93","source":"ScienceDirect","title":"Payments for ecosystem services and the financing of global biodiversity conservation","volume":"5","author":[{"family":"Hein","given":"Lars"},{"family":"Miller","given":"Daniel C"},{"family":"Groot","given":"Rudolf","non-dropping-particle":"de"}],"issued":{"date-parts":[["2013",3,1]]}}},{"id":2872,"uris":["http://zotero.org/users/2170232/items/Q66CXYTS"],"uri":["http://zotero.org/users/2170232/items/Q66CXYTS"],"itemData":{"id":2872,"type":"article-journal","container-title":"Conservation Biology","DOI":"10.1111/j.1523-1739.2009.01271.x","ISSN":"1523-1739","issue":"4","language":"en","note":"_eprint: https://onlinelibrary.wiley.com/doi/pdf/10.1111/j.1523-1739.2009.01271.x","page":"785-787","source":"Wiley Online Library","title":"Payment for Ecosystem Services and the Challenge of Saving Nature","volume":"23","author":[{"family":"Redford","given":"Kent H."},{"family":"Adams","given":"William M."}],"issued":{"date-parts":[["2009"]]}}}],"schema":"https://github.com/citation-style-language/schema/raw/master/csl-citation.json"} </w:instrText>
      </w:r>
      <w:r w:rsidR="00BC1DD8">
        <w:fldChar w:fldCharType="separate"/>
      </w:r>
      <w:r w:rsidR="00BC1DD8" w:rsidRPr="00BC1DD8">
        <w:rPr>
          <w:rFonts w:ascii="Calibri" w:hAnsi="Calibri" w:cs="Calibri"/>
        </w:rPr>
        <w:t>(Hein et al., 2013; Redford and Adams, 2009)</w:t>
      </w:r>
      <w:r w:rsidR="00BC1DD8">
        <w:fldChar w:fldCharType="end"/>
      </w:r>
      <w:r w:rsidR="00BC1DD8">
        <w:t>.</w:t>
      </w:r>
      <w:r w:rsidR="00BC1DD8">
        <w:t xml:space="preserve">  </w:t>
      </w:r>
    </w:p>
    <w:p w14:paraId="61DE1821" w14:textId="41051851" w:rsidR="002D4DF5" w:rsidRDefault="00622F30">
      <w:r>
        <w:t>Another</w:t>
      </w:r>
      <w:r w:rsidR="0089199E">
        <w:t xml:space="preserve"> promising avenue for </w:t>
      </w:r>
      <w:r>
        <w:t xml:space="preserve">market-based </w:t>
      </w:r>
      <w:r w:rsidR="0089199E">
        <w:t xml:space="preserve">environmental funding is private finance, the power of which is yet to be fully realised </w:t>
      </w:r>
      <w:r w:rsidR="0089199E">
        <w:fldChar w:fldCharType="begin"/>
      </w:r>
      <w:r w:rsidR="0089199E">
        <w:instrText>ADDIN ZOTERO_ITEM CSL_CITATION {"citationID":"noSP6V8z","properties":{"formattedCitation":"(Clark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1" w:name="__Fieldmark__1181_362668386"/>
      <w:r w:rsidR="0089199E">
        <w:rPr>
          <w:rFonts w:cs="Calibri"/>
        </w:rPr>
        <w:t>(Clark et al., 2018)</w:t>
      </w:r>
      <w:r w:rsidR="0089199E">
        <w:fldChar w:fldCharType="end"/>
      </w:r>
      <w:bookmarkEnd w:id="71"/>
      <w:r w:rsidR="0089199E">
        <w:t xml:space="preserve">. This is largely because the environmental sector has thus far failed to provide projects that are investable, scalable, and low risk </w:t>
      </w:r>
      <w:r w:rsidR="0089199E">
        <w:fldChar w:fldCharType="begin"/>
      </w:r>
      <w:r w:rsidR="0089199E">
        <w:instrText>ADDIN ZOTERO_ITEM CSL_CITATION {"citationID":"v77w7PY4","properties":{"formattedCitation":"(McFarland, 2018)","plainCitation":"(McFarland, 2018)","noteIndex":0},"citationItems":[{"id":2812,"uris":["http://zotero.org/users/2170232/items/FQLJN2Z3"],"uri":["http://zotero.org/users/2170232/items/FQLJN2Z3"],"itemData":{"id":2812,"type":"chapter","collection-title":"Palgrave studies in environmental policy and regulation","container-title":"Conservation of tropical rainforests","event-place":"Cham","ISBN":"978-3-319-63236-0","publisher":"Palgrave Macmillan","publisher-place":"Cham","title":"The future of tropical forest conservation finance","author":[{"family":"McFarland","given":"BJ"}],"issued":{"date-parts":[["2018"]]}}}],"schema":"https://github.com/citation-style-language/schema/raw/master/csl-citation.json"}</w:instrText>
      </w:r>
      <w:r w:rsidR="0089199E">
        <w:fldChar w:fldCharType="separate"/>
      </w:r>
      <w:bookmarkStart w:id="72" w:name="__Fieldmark__1186_362668386"/>
      <w:r w:rsidR="0089199E">
        <w:rPr>
          <w:rFonts w:cs="Calibri"/>
        </w:rPr>
        <w:t>(McFarland, 2018)</w:t>
      </w:r>
      <w:r w:rsidR="0089199E">
        <w:fldChar w:fldCharType="end"/>
      </w:r>
      <w:bookmarkEnd w:id="72"/>
      <w:r w:rsidR="0089199E">
        <w:t xml:space="preserve">. Leveraging of private sector finance is increasing, and is being achieved through a variety of mechanisms including 1) national development banks which provide credit and finance to underfunded areas of society </w:t>
      </w:r>
      <w:r w:rsidR="0089199E">
        <w:fldChar w:fldCharType="begin"/>
      </w:r>
      <w:r w:rsidR="0089199E">
        <w:instrText>ADDIN ZOTERO_ITEM CSL_CITATION {"citationID":"Ufy8gfkY","properties":{"formattedCitation":"(Torres and Zeidan, 2016)","plainCitation":"(Torres and Zeidan, 2016)","noteIndex":0},"citationItems":[{"id":2816,"uris":["http://zotero.org/users/2170232/items/2XMFPFHT"],"uri":["http://zotero.org/users/2170232/items/2XMFPFHT"],"itemData":{"id":2816,"type":"article-journal","abstract":"We posit a life-cycle hypothesis for the evolving role of National Development Banks (NDBs) using the case of one of the largest such institutions in the world, the Brazilian Development Bank (BNDES). NDBs are a particularly important institution for channeling long-term credit in less developed financial markets. However, we argue that as countries develop their financial markets, NDBs should share this role with other local banks and specialize their focus, eventually disappearing altogether. In the Brazilian case, we show how the BNDES evolved from a purveyor of long-term credit to a more complex financial institution. The BNDES was the most important tool used by the Brazilian government as a countercyclical response to the financial crisis. For many developing countries, institutions like the BNDES may be a tenable solution for building long-term local financial institutions and markets, and developing specialized human capital. However, they also pose potential risks centered on issues of scalability, crowding out, graft and inefficiency.","collection-title":"Special Issue: Is there a Brazilian Development 'Model'?","container-title":"The Quarterly Review of Economics and Finance","DOI":"10.1016/j.qref.2016.07.006","ISSN":"1062-9769","journalAbbreviation":"The Quarterly Review of Economics and Finance","language":"en","page":"97-104","source":"ScienceDirect","title":"The life-cycle of national development banks: The experience of Brazil's BNDES","title-short":"The life-cycle of national development banks","volume":"62","author":[{"family":"Torres","given":"Ernani"},{"family":"Zeidan","given":"Rodrigo"}],"issued":{"date-parts":[["2016",11,1]]}}}],"schema":"https://github.com/citation-style-language/schema/raw/master/csl-citation.json"}</w:instrText>
      </w:r>
      <w:r w:rsidR="0089199E">
        <w:fldChar w:fldCharType="separate"/>
      </w:r>
      <w:bookmarkStart w:id="73" w:name="__Fieldmark__1191_362668386"/>
      <w:r w:rsidR="0089199E">
        <w:rPr>
          <w:rFonts w:cs="Calibri"/>
        </w:rPr>
        <w:t>(Torres and Zeidan, 2016)</w:t>
      </w:r>
      <w:r w:rsidR="0089199E">
        <w:fldChar w:fldCharType="end"/>
      </w:r>
      <w:bookmarkEnd w:id="73"/>
      <w:r w:rsidR="0089199E">
        <w:t xml:space="preserve">; 2) blended finance, which combines public and private finance through traditional mechanisms such as public-private partnerships, and through more novel mechanisms including development finance institutions </w:t>
      </w:r>
      <w:r w:rsidR="0089199E">
        <w:fldChar w:fldCharType="begin"/>
      </w:r>
      <w:r w:rsidR="0089199E">
        <w:instrText>ADDIN ZOTERO_ITEM CSL_CITATION {"citationID":"GjAxyv8d","properties":{"formattedCitation":"(Clark et al., 2018)","plainCitation":"(Clark et al., 2018)","noteIndex":0},"citationItems":[{"id":2798,"uris":["http://zotero.org/users/2170232/items/MWYT7CKD"],"uri":["http://zotero.org/users/2170232/items/MWYT7CKD"],"itemData":{"id":2798,"type":"article-journal","abstract":"In a world where natural capital is often unpriced or undervalued, thus making resource exploitation very lucrative, environmentally degrading activities will continue to dominate the economy. The past decade has seen a bourgeoning interest in scaling up private investment to address persistent socioeconomic and environmental challenges globally. The recently formulated sustainable development goals and global climate agenda have further heightened the urgency for a more holistic and integrated conceptualization of transitioning towards a sustainable low-carbon economy. Despite the increasing appeal of green finance as a concept, the delivery of an empirical evidence base that illustrates the effectiveness of projects aligned with climate action and sustainable development—both in terms of measurable performance and value for money—has been less forthcoming. Concurrently, there have been numerous claims of the potential of ‘unlocking’ the trillions of dollars of private finance that is available for investment. We perform a critical analysis of literature from across a spectrum of research topics to explore the inhibiting barriers and apparent disconnect between the purported available—or required—finance and the actual finance invested in sustainable development. Furthermore, we consider actions that government agencies and the research community might consider in order to better incentivize private investment in developing and low-income countries that will facilitate low-carbon sustainable development. We provide suggestions for fiscal and policy reform in addition to identifying the need for a centralized reporting and convening body. We conclude that far more coordinated efforts are required to encourage investments in long-term and sustainable landscape-scale initiatives. Current efforts at securing finance, implementing initiatives and building the knowledge base are accelerating but remain fragmented and often sectorial in their nature; we thus offer some key recommendations for areas of future progress.","container-title":"Land Use Policy","DOI":"10.1016/j.landusepol.2017.12.013","ISSN":"0264-8377","journalAbbreviation":"Land Use Policy","language":"en","page":"335-346","source":"ScienceDirect","title":"Bridging funding gaps for climate and sustainable development: Pitfalls, progress and potential of private finance","title-short":"Bridging funding gaps for climate and sustainable development","volume":"71","author":[{"family":"Clark","given":"Robyn"},{"family":"Reed","given":"James"},{"family":"Sunderland","given":"Terry"}],"issued":{"date-parts":[["2018",2,1]]}}}],"schema":"https://github.com/citation-style-language/schema/raw/master/csl-citation.json"}</w:instrText>
      </w:r>
      <w:r w:rsidR="0089199E">
        <w:fldChar w:fldCharType="separate"/>
      </w:r>
      <w:bookmarkStart w:id="74" w:name="__Fieldmark__1196_362668386"/>
      <w:r w:rsidR="0089199E">
        <w:rPr>
          <w:rFonts w:cs="Calibri"/>
        </w:rPr>
        <w:t>(Clark et al., 2018)</w:t>
      </w:r>
      <w:r w:rsidR="0089199E">
        <w:fldChar w:fldCharType="end"/>
      </w:r>
      <w:bookmarkEnd w:id="74"/>
      <w:r w:rsidR="0089199E">
        <w:t>; 3) custom-built partnerships between the private sector and governments, civil society, and non-governmental organisations, for example the Tropical Landscapes Finance Facility (</w:t>
      </w:r>
      <w:hyperlink r:id="rId18">
        <w:r w:rsidR="0089199E">
          <w:rPr>
            <w:rStyle w:val="InternetLink"/>
          </w:rPr>
          <w:t>www.tlffindonesia.org</w:t>
        </w:r>
      </w:hyperlink>
      <w:r w:rsidR="0089199E">
        <w:t xml:space="preserve">) which provide long-term financing to support sustainable land use; 4) green bonds, which raise funds for projects that contribute to a more sustainable economy and deliver benefits to the environment </w:t>
      </w:r>
      <w:r w:rsidR="0089199E">
        <w:fldChar w:fldCharType="begin"/>
      </w:r>
      <w:r w:rsidR="0089199E">
        <w:instrText>ADDIN ZOTERO_ITEM CSL_CITATION {"citationID":"ODJazWK9","properties":{"formattedCitation":"(Sachs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5" w:name="__Fieldmark__1206_362668386"/>
      <w:r w:rsidR="0089199E">
        <w:rPr>
          <w:rFonts w:cs="Calibri"/>
        </w:rPr>
        <w:t>(Sachs et al., 2019)</w:t>
      </w:r>
      <w:r w:rsidR="0089199E">
        <w:fldChar w:fldCharType="end"/>
      </w:r>
      <w:bookmarkEnd w:id="75"/>
      <w:r w:rsidR="0089199E">
        <w:t xml:space="preserve">, 5) conservation finance, which is a broad term that describes financial solutions </w:t>
      </w:r>
      <w:r w:rsidR="0089199E">
        <w:lastRenderedPageBreak/>
        <w:t xml:space="preserve">that deliver conservation gains </w:t>
      </w:r>
      <w:r w:rsidR="0089199E">
        <w:rPr>
          <w:i/>
          <w:iCs/>
        </w:rPr>
        <w:t>and</w:t>
      </w:r>
      <w:r w:rsidR="0089199E">
        <w:t xml:space="preserve"> financial return for investors. An undeveloped field, conservation finance has huge potential as a private sector investment opportunity that delivers conservation goals, using mechanisms such as substitute funds, marine protected area bonds, and conservation impact bonds </w:t>
      </w:r>
      <w:r w:rsidR="0089199E">
        <w:fldChar w:fldCharType="begin"/>
      </w:r>
      <w:r w:rsidR="0089199E">
        <w:instrText>ADDIN ZOTERO_ITEM CSL_CITATION {"citationID":"imRPqhv7","properties":{"formattedCitation":"(Huwyler et al., 2016)","plainCitation":"(Huwyler et al., 2016)","noteIndex":0},"citationItems":[{"id":2811,"uris":["http://zotero.org/users/2170232/items/EQY45584"],"uri":["http://zotero.org/users/2170232/items/EQY45584"],"itemData":{"id":2811,"type":"report","event-place":"Zurich, Switzerland","publisher":"Credit Suisse and McMinsey Center for Business and Environment","publisher-place":"Zurich, Switzerland","title":"Conservation finance from niche to mainstream: The building of an institutional asset class","URL":"http://cpicfinance.com/wp-content/uploads/2017/03/conservation-finance-en.pdf","author":[{"family":"Huwyler","given":"F"},{"family":"Kappeli","given":"J"},{"family":"Tobin","given":"J"}],"issued":{"date-parts":[["2016"]]}}}],"schema":"https://github.com/citation-style-language/schema/raw/master/csl-citation.json"}</w:instrText>
      </w:r>
      <w:r w:rsidR="0089199E">
        <w:fldChar w:fldCharType="separate"/>
      </w:r>
      <w:bookmarkStart w:id="76" w:name="__Fieldmark__1213_362668386"/>
      <w:r w:rsidR="0089199E">
        <w:rPr>
          <w:rFonts w:cs="Calibri"/>
        </w:rPr>
        <w:t>(Huwyler et al., 2016)</w:t>
      </w:r>
      <w:r w:rsidR="0089199E">
        <w:fldChar w:fldCharType="end"/>
      </w:r>
      <w:bookmarkEnd w:id="76"/>
      <w:r w:rsidR="0089199E">
        <w:t xml:space="preserve">; 6) carbon market instruments such as REDD+ and the Green Climate Fund </w:t>
      </w:r>
      <w:r w:rsidR="0089199E">
        <w:fldChar w:fldCharType="begin"/>
      </w:r>
      <w:r w:rsidR="0089199E">
        <w:instrText>ADDIN ZOTERO_ITEM CSL_CITATION {"citationID":"CLfSEacK","properties":{"formattedCitation":"(Sachs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7" w:name="__Fieldmark__1218_362668386"/>
      <w:r w:rsidR="0089199E">
        <w:rPr>
          <w:rFonts w:cs="Calibri"/>
        </w:rPr>
        <w:t>(Sachs et al., 2019)</w:t>
      </w:r>
      <w:r w:rsidR="0089199E">
        <w:fldChar w:fldCharType="end"/>
      </w:r>
      <w:bookmarkEnd w:id="77"/>
      <w:r w:rsidR="0089199E">
        <w:t xml:space="preserve">; 7) other ‘green finance’ mechanisms such as impact investing, fiscal policy, green central banking, and community-based green funds </w:t>
      </w:r>
      <w:r w:rsidR="0089199E">
        <w:fldChar w:fldCharType="begin"/>
      </w:r>
      <w:r w:rsidR="0089199E">
        <w:instrText>ADDIN ZOTERO_ITEM CSL_CITATION {"citationID":"e3RVoGji","properties":{"formattedCitation":"(Sachs et al., 2019)","plainCitation":"(Sachs et al., 2019)","noteIndex":0},"citationItems":[{"id":2802,"uris":["http://zotero.org/users/2170232/items/57UPTN2R"],"uri":["http://zotero.org/users/2170232/items/57UPTN2R"],"itemData":{"id":2802,"type":"chapter","collection-title":"Sustainable Development","container-title":"Handbook of Green Finance: Energy Security and Sustainable Development","event-place":"Tokyo","publisher":"Springer","publisher-place":"Tokyo","title":"Importance of green finance for achieving sustainable development goals and energy security","author":[{"family":"Sachs","given":"JD"},{"family":"Woo","given":"WT"},{"family":"Yoshino","given":"N"},{"family":"Taghizadeh-Hesary","given":"F"}],"issued":{"date-parts":[["2019"]]}}}],"schema":"https://github.com/citation-style-language/schema/raw/master/csl-citation.json"}</w:instrText>
      </w:r>
      <w:r w:rsidR="0089199E">
        <w:fldChar w:fldCharType="separate"/>
      </w:r>
      <w:bookmarkStart w:id="78" w:name="__Fieldmark__1223_362668386"/>
      <w:r w:rsidR="0089199E">
        <w:rPr>
          <w:rFonts w:cs="Calibri"/>
        </w:rPr>
        <w:t>(Sachs et al., 2019)</w:t>
      </w:r>
      <w:r w:rsidR="0089199E">
        <w:fldChar w:fldCharType="end"/>
      </w:r>
      <w:bookmarkEnd w:id="78"/>
      <w:r w:rsidR="0089199E">
        <w:t xml:space="preserve">. </w:t>
      </w:r>
    </w:p>
    <w:p w14:paraId="20508361" w14:textId="77777777" w:rsidR="002D4DF5" w:rsidRDefault="0089199E">
      <w:r>
        <w:t xml:space="preserve">Although in relative infancy, private sector investment for conservation and the environment is underway, with global players in both conservation and finance recognising the potential. An example is the </w:t>
      </w:r>
      <w:proofErr w:type="spellStart"/>
      <w:r>
        <w:t>NatureVest</w:t>
      </w:r>
      <w:proofErr w:type="spellEnd"/>
      <w:r>
        <w:t xml:space="preserve"> collaboration between The Nature Conservancy and JP Morgan Chase which focusses on identifying and financing investable projects that deliver for investors and the environment </w:t>
      </w:r>
      <w:r>
        <w:fldChar w:fldCharType="begin"/>
      </w:r>
      <w:r>
        <w:instrText>ADDIN ZOTERO_ITEM CSL_CITATION {"citationID":"G40GPEH6","properties":{"formattedCitation":"(Kaiser, 2015)","plainCitation":"(Kaiser, 2015)","noteIndex":0},"citationItems":[{"id":2819,"uris":["http://zotero.org/users/2170232/items/KD7GVQX5"],"uri":["http://zotero.org/users/2170232/items/KD7GVQX5"],"itemData":{"id":2819,"type":"article-journal","container-title":"Social Research","ISSN":"0037-783X","issue":"3","note":"publisher: The New School","page":"749-760","source":"JSTOR","title":"NatureVest: Natural Capital Investment Solutions to Transform The Way We Protect Nature","title-short":"NatureVest","volume":"82","author":[{"family":"Kaiser","given":"Charlotte"}],"issued":{"date-parts":[["2015"]]}}}],"schema":"https://github.com/citation-style-language/schema/raw/master/csl-citation.json"}</w:instrText>
      </w:r>
      <w:r>
        <w:fldChar w:fldCharType="separate"/>
      </w:r>
      <w:bookmarkStart w:id="79" w:name="__Fieldmark__1232_362668386"/>
      <w:r>
        <w:rPr>
          <w:rFonts w:cs="Calibri"/>
        </w:rPr>
        <w:t>(Kaiser, 2015)</w:t>
      </w:r>
      <w:r>
        <w:fldChar w:fldCharType="end"/>
      </w:r>
      <w:bookmarkEnd w:id="79"/>
      <w:r>
        <w:t xml:space="preserve">. To successfully leverage private sector finance, the conservation sector (and the environmental sector more broadly) needs to dramatically increase the number and scale of projects that have low-risk rates of return and conservation impacts that are clear and measurable, thus making them attractive investments. </w:t>
      </w:r>
    </w:p>
    <w:p w14:paraId="5A22DC42" w14:textId="77777777" w:rsidR="003D7D4E" w:rsidRDefault="0089199E">
      <w:r>
        <w:t xml:space="preserve">There is currently a large gap between the global ambitions for environmental recovery and the money available to fulfil those ambitions. In this study we have demonstrated that stable, long-term funding is more effective for the management of social-ecological landscapes than short-term, unreliable grant funding. Yet funding streams that provide such long-term financial stability are rare. Increasing the quantity of funding available for conservation and moving towards more sustainable investment strategies is going to require paradigm shifts across national and global policies and economies. </w:t>
      </w:r>
    </w:p>
    <w:p w14:paraId="4BCCEE77" w14:textId="6DB094B8" w:rsidR="002D4DF5" w:rsidRDefault="002D4DF5"/>
    <w:p w14:paraId="2A464DD5" w14:textId="6624A8F0" w:rsidR="00BF25B7" w:rsidRDefault="00BF25B7"/>
    <w:p w14:paraId="2771E0BF" w14:textId="56C7C5E5" w:rsidR="00BF25B7" w:rsidRDefault="00BF25B7"/>
    <w:p w14:paraId="48FFB91C" w14:textId="156D35A0" w:rsidR="00BF25B7" w:rsidRDefault="00BF25B7"/>
    <w:p w14:paraId="19AEF56C" w14:textId="6809EFD9" w:rsidR="00BF25B7" w:rsidRDefault="00BF25B7"/>
    <w:p w14:paraId="604339D6" w14:textId="0E0EB710" w:rsidR="00BF25B7" w:rsidRDefault="00BF25B7"/>
    <w:p w14:paraId="65919F00" w14:textId="1E8DBA10" w:rsidR="00BF25B7" w:rsidRDefault="00BF25B7"/>
    <w:p w14:paraId="3E27C357" w14:textId="167DBE0B" w:rsidR="00BF25B7" w:rsidRDefault="00BF25B7"/>
    <w:p w14:paraId="70F072E0" w14:textId="5373F522" w:rsidR="00BF25B7" w:rsidRDefault="00BF25B7"/>
    <w:p w14:paraId="228FF9A3" w14:textId="0868A55B" w:rsidR="00BF25B7" w:rsidRDefault="00BF25B7"/>
    <w:p w14:paraId="319C3DF2" w14:textId="520134FF" w:rsidR="00BF25B7" w:rsidRDefault="00BF25B7"/>
    <w:p w14:paraId="135AEA70" w14:textId="21E08F53" w:rsidR="00BF25B7" w:rsidRDefault="00BF25B7"/>
    <w:p w14:paraId="3EE72550" w14:textId="448F56D0" w:rsidR="00BF25B7" w:rsidRDefault="00BF25B7"/>
    <w:p w14:paraId="4A0240DB" w14:textId="537EDC7C" w:rsidR="00BF25B7" w:rsidRDefault="00BF25B7"/>
    <w:p w14:paraId="44DD7376" w14:textId="7EA35DB7" w:rsidR="00BF25B7" w:rsidRDefault="00BF25B7"/>
    <w:p w14:paraId="7FF5993F" w14:textId="0C04F7EE" w:rsidR="00BF25B7" w:rsidRDefault="00BF25B7"/>
    <w:p w14:paraId="35A82A9F" w14:textId="4B221C38" w:rsidR="00BF25B7" w:rsidRDefault="00BF25B7">
      <w:pPr>
        <w:rPr>
          <w:b/>
          <w:bCs/>
        </w:rPr>
      </w:pPr>
      <w:r>
        <w:rPr>
          <w:b/>
          <w:bCs/>
        </w:rPr>
        <w:lastRenderedPageBreak/>
        <w:t xml:space="preserve">References </w:t>
      </w:r>
    </w:p>
    <w:p w14:paraId="06F12803" w14:textId="77777777" w:rsidR="00BF25B7" w:rsidRPr="00BF25B7" w:rsidRDefault="00BF25B7" w:rsidP="00BF25B7">
      <w:pPr>
        <w:pStyle w:val="Bibliography"/>
        <w:rPr>
          <w:rFonts w:ascii="Calibri" w:hAnsi="Calibri" w:cs="Calibri"/>
        </w:rPr>
      </w:pPr>
      <w:r>
        <w:fldChar w:fldCharType="begin"/>
      </w:r>
      <w:r>
        <w:instrText xml:space="preserve"> ADDIN ZOTERO_BIBL {"uncited":[],"omitted":[],"custom":[]} CSL_BIBLIOGRAPHY </w:instrText>
      </w:r>
      <w:r>
        <w:fldChar w:fldCharType="separate"/>
      </w:r>
      <w:r w:rsidRPr="00BF25B7">
        <w:rPr>
          <w:rFonts w:ascii="Calibri" w:hAnsi="Calibri" w:cs="Calibri"/>
        </w:rPr>
        <w:t xml:space="preserve">Andrade, G.S.M., Rhodes, J.R., 2012. Protected Areas and Local Communities: </w:t>
      </w:r>
      <w:proofErr w:type="gramStart"/>
      <w:r w:rsidRPr="00BF25B7">
        <w:rPr>
          <w:rFonts w:ascii="Calibri" w:hAnsi="Calibri" w:cs="Calibri"/>
        </w:rPr>
        <w:t>an</w:t>
      </w:r>
      <w:proofErr w:type="gramEnd"/>
      <w:r w:rsidRPr="00BF25B7">
        <w:rPr>
          <w:rFonts w:ascii="Calibri" w:hAnsi="Calibri" w:cs="Calibri"/>
        </w:rPr>
        <w:t xml:space="preserve"> Inevitable Partnership toward Successful Conservation Strategies? Ecol. Soc. 17. https://doi.org/10.5751/ES-05216-170414</w:t>
      </w:r>
    </w:p>
    <w:p w14:paraId="6C98BFCC"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Armsworth</w:t>
      </w:r>
      <w:proofErr w:type="spellEnd"/>
      <w:r w:rsidRPr="00BF25B7">
        <w:rPr>
          <w:rFonts w:ascii="Calibri" w:hAnsi="Calibri" w:cs="Calibri"/>
        </w:rPr>
        <w:t xml:space="preserve">, P.R., Jackson, H.B., Cho, S.-H., Clark, M., </w:t>
      </w:r>
      <w:proofErr w:type="spellStart"/>
      <w:r w:rsidRPr="00BF25B7">
        <w:rPr>
          <w:rFonts w:ascii="Calibri" w:hAnsi="Calibri" w:cs="Calibri"/>
        </w:rPr>
        <w:t>Fargione</w:t>
      </w:r>
      <w:proofErr w:type="spellEnd"/>
      <w:r w:rsidRPr="00BF25B7">
        <w:rPr>
          <w:rFonts w:ascii="Calibri" w:hAnsi="Calibri" w:cs="Calibri"/>
        </w:rPr>
        <w:t xml:space="preserve">, J.E., </w:t>
      </w:r>
      <w:proofErr w:type="spellStart"/>
      <w:r w:rsidRPr="00BF25B7">
        <w:rPr>
          <w:rFonts w:ascii="Calibri" w:hAnsi="Calibri" w:cs="Calibri"/>
        </w:rPr>
        <w:t>Iacona</w:t>
      </w:r>
      <w:proofErr w:type="spellEnd"/>
      <w:r w:rsidRPr="00BF25B7">
        <w:rPr>
          <w:rFonts w:ascii="Calibri" w:hAnsi="Calibri" w:cs="Calibri"/>
        </w:rPr>
        <w:t xml:space="preserve">, G.D., Kim, T., Larson, E.R., </w:t>
      </w:r>
      <w:proofErr w:type="spellStart"/>
      <w:r w:rsidRPr="00BF25B7">
        <w:rPr>
          <w:rFonts w:ascii="Calibri" w:hAnsi="Calibri" w:cs="Calibri"/>
        </w:rPr>
        <w:t>Minney</w:t>
      </w:r>
      <w:proofErr w:type="spellEnd"/>
      <w:r w:rsidRPr="00BF25B7">
        <w:rPr>
          <w:rFonts w:ascii="Calibri" w:hAnsi="Calibri" w:cs="Calibri"/>
        </w:rPr>
        <w:t xml:space="preserve">, T., Sutton, N.A., 2018. Is conservation right to go big? Protected area size and conservation return-on-investment. Biol. </w:t>
      </w:r>
      <w:proofErr w:type="spellStart"/>
      <w:r w:rsidRPr="00BF25B7">
        <w:rPr>
          <w:rFonts w:ascii="Calibri" w:hAnsi="Calibri" w:cs="Calibri"/>
        </w:rPr>
        <w:t>Conserv</w:t>
      </w:r>
      <w:proofErr w:type="spellEnd"/>
      <w:r w:rsidRPr="00BF25B7">
        <w:rPr>
          <w:rFonts w:ascii="Calibri" w:hAnsi="Calibri" w:cs="Calibri"/>
        </w:rPr>
        <w:t>. 225, 229–236. https://doi.org/10.1016/j.biocon.2018.07.005</w:t>
      </w:r>
    </w:p>
    <w:p w14:paraId="3B02E49A" w14:textId="77777777" w:rsidR="00BF25B7" w:rsidRPr="00BF25B7" w:rsidRDefault="00BF25B7" w:rsidP="00BF25B7">
      <w:pPr>
        <w:pStyle w:val="Bibliography"/>
        <w:rPr>
          <w:rFonts w:ascii="Calibri" w:hAnsi="Calibri" w:cs="Calibri"/>
        </w:rPr>
      </w:pPr>
      <w:r w:rsidRPr="00BF25B7">
        <w:rPr>
          <w:rFonts w:ascii="Calibri" w:hAnsi="Calibri" w:cs="Calibri"/>
        </w:rPr>
        <w:t xml:space="preserve">Bang, A., </w:t>
      </w:r>
      <w:proofErr w:type="spellStart"/>
      <w:r w:rsidRPr="00BF25B7">
        <w:rPr>
          <w:rFonts w:ascii="Calibri" w:hAnsi="Calibri" w:cs="Calibri"/>
        </w:rPr>
        <w:t>Khadakkar</w:t>
      </w:r>
      <w:proofErr w:type="spellEnd"/>
      <w:r w:rsidRPr="00BF25B7">
        <w:rPr>
          <w:rFonts w:ascii="Calibri" w:hAnsi="Calibri" w:cs="Calibri"/>
        </w:rPr>
        <w:t>, S., 2020. Opinion: Biodiversity conservation during a global crisis: Consequences and the way forward. Proc. Natl. Acad. Sci. 117, 29995–29999. https://doi.org/10.1073/pnas.2021460117</w:t>
      </w:r>
    </w:p>
    <w:p w14:paraId="7908CC92" w14:textId="77777777" w:rsidR="00BF25B7" w:rsidRPr="00BF25B7" w:rsidRDefault="00BF25B7" w:rsidP="00BF25B7">
      <w:pPr>
        <w:pStyle w:val="Bibliography"/>
        <w:rPr>
          <w:rFonts w:ascii="Calibri" w:hAnsi="Calibri" w:cs="Calibri"/>
        </w:rPr>
      </w:pPr>
      <w:r w:rsidRPr="00BF25B7">
        <w:rPr>
          <w:rFonts w:ascii="Calibri" w:hAnsi="Calibri" w:cs="Calibri"/>
        </w:rPr>
        <w:t xml:space="preserve">Barnes, M.D., </w:t>
      </w:r>
      <w:proofErr w:type="spellStart"/>
      <w:r w:rsidRPr="00BF25B7">
        <w:rPr>
          <w:rFonts w:ascii="Calibri" w:hAnsi="Calibri" w:cs="Calibri"/>
        </w:rPr>
        <w:t>Glew</w:t>
      </w:r>
      <w:proofErr w:type="spellEnd"/>
      <w:r w:rsidRPr="00BF25B7">
        <w:rPr>
          <w:rFonts w:ascii="Calibri" w:hAnsi="Calibri" w:cs="Calibri"/>
        </w:rPr>
        <w:t xml:space="preserve">, L., </w:t>
      </w:r>
      <w:proofErr w:type="spellStart"/>
      <w:r w:rsidRPr="00BF25B7">
        <w:rPr>
          <w:rFonts w:ascii="Calibri" w:hAnsi="Calibri" w:cs="Calibri"/>
        </w:rPr>
        <w:t>Wyborn</w:t>
      </w:r>
      <w:proofErr w:type="spellEnd"/>
      <w:r w:rsidRPr="00BF25B7">
        <w:rPr>
          <w:rFonts w:ascii="Calibri" w:hAnsi="Calibri" w:cs="Calibri"/>
        </w:rPr>
        <w:t xml:space="preserve">, C., Craigie, I.D., 2018. Prevent perverse outcomes from global protected area policy. Nat. Ecol. </w:t>
      </w:r>
      <w:proofErr w:type="spellStart"/>
      <w:r w:rsidRPr="00BF25B7">
        <w:rPr>
          <w:rFonts w:ascii="Calibri" w:hAnsi="Calibri" w:cs="Calibri"/>
        </w:rPr>
        <w:t>Evol</w:t>
      </w:r>
      <w:proofErr w:type="spellEnd"/>
      <w:r w:rsidRPr="00BF25B7">
        <w:rPr>
          <w:rFonts w:ascii="Calibri" w:hAnsi="Calibri" w:cs="Calibri"/>
        </w:rPr>
        <w:t>. 1. https://doi.org/10.1038/s41559-018-0501-y</w:t>
      </w:r>
    </w:p>
    <w:p w14:paraId="619CFB11"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Berkes</w:t>
      </w:r>
      <w:proofErr w:type="spellEnd"/>
      <w:r w:rsidRPr="00BF25B7">
        <w:rPr>
          <w:rFonts w:ascii="Calibri" w:hAnsi="Calibri" w:cs="Calibri"/>
        </w:rPr>
        <w:t xml:space="preserve">, F., </w:t>
      </w:r>
      <w:proofErr w:type="spellStart"/>
      <w:r w:rsidRPr="00BF25B7">
        <w:rPr>
          <w:rFonts w:ascii="Calibri" w:hAnsi="Calibri" w:cs="Calibri"/>
        </w:rPr>
        <w:t>Folke</w:t>
      </w:r>
      <w:proofErr w:type="spellEnd"/>
      <w:r w:rsidRPr="00BF25B7">
        <w:rPr>
          <w:rFonts w:ascii="Calibri" w:hAnsi="Calibri" w:cs="Calibri"/>
        </w:rPr>
        <w:t xml:space="preserve">, C., </w:t>
      </w:r>
      <w:proofErr w:type="spellStart"/>
      <w:r w:rsidRPr="00BF25B7">
        <w:rPr>
          <w:rFonts w:ascii="Calibri" w:hAnsi="Calibri" w:cs="Calibri"/>
        </w:rPr>
        <w:t>Colding</w:t>
      </w:r>
      <w:proofErr w:type="spellEnd"/>
      <w:r w:rsidRPr="00BF25B7">
        <w:rPr>
          <w:rFonts w:ascii="Calibri" w:hAnsi="Calibri" w:cs="Calibri"/>
        </w:rPr>
        <w:t>, J., 2000. Linking social and ecological systems: management practices and social mechanisms for building resilience. Cambridge University Press.</w:t>
      </w:r>
    </w:p>
    <w:p w14:paraId="5E58A918"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Betsill</w:t>
      </w:r>
      <w:proofErr w:type="spellEnd"/>
      <w:r w:rsidRPr="00BF25B7">
        <w:rPr>
          <w:rFonts w:ascii="Calibri" w:hAnsi="Calibri" w:cs="Calibri"/>
        </w:rPr>
        <w:t xml:space="preserve">, M.M., </w:t>
      </w:r>
      <w:proofErr w:type="spellStart"/>
      <w:r w:rsidRPr="00BF25B7">
        <w:rPr>
          <w:rFonts w:ascii="Calibri" w:hAnsi="Calibri" w:cs="Calibri"/>
        </w:rPr>
        <w:t>Enrici</w:t>
      </w:r>
      <w:proofErr w:type="spellEnd"/>
      <w:r w:rsidRPr="00BF25B7">
        <w:rPr>
          <w:rFonts w:ascii="Calibri" w:hAnsi="Calibri" w:cs="Calibri"/>
        </w:rPr>
        <w:t xml:space="preserve">, A., Le </w:t>
      </w:r>
      <w:proofErr w:type="spellStart"/>
      <w:r w:rsidRPr="00BF25B7">
        <w:rPr>
          <w:rFonts w:ascii="Calibri" w:hAnsi="Calibri" w:cs="Calibri"/>
        </w:rPr>
        <w:t>Cornu</w:t>
      </w:r>
      <w:proofErr w:type="spellEnd"/>
      <w:r w:rsidRPr="00BF25B7">
        <w:rPr>
          <w:rFonts w:ascii="Calibri" w:hAnsi="Calibri" w:cs="Calibri"/>
        </w:rPr>
        <w:t xml:space="preserve">, E., </w:t>
      </w:r>
      <w:proofErr w:type="spellStart"/>
      <w:r w:rsidRPr="00BF25B7">
        <w:rPr>
          <w:rFonts w:ascii="Calibri" w:hAnsi="Calibri" w:cs="Calibri"/>
        </w:rPr>
        <w:t>Gruby</w:t>
      </w:r>
      <w:proofErr w:type="spellEnd"/>
      <w:r w:rsidRPr="00BF25B7">
        <w:rPr>
          <w:rFonts w:ascii="Calibri" w:hAnsi="Calibri" w:cs="Calibri"/>
        </w:rPr>
        <w:t xml:space="preserve">, R.L., 2021. Philanthropic foundations as agents of environmental </w:t>
      </w:r>
      <w:proofErr w:type="spellStart"/>
      <w:proofErr w:type="gramStart"/>
      <w:r w:rsidRPr="00BF25B7">
        <w:rPr>
          <w:rFonts w:ascii="Calibri" w:hAnsi="Calibri" w:cs="Calibri"/>
        </w:rPr>
        <w:t>governance:a</w:t>
      </w:r>
      <w:proofErr w:type="spellEnd"/>
      <w:proofErr w:type="gramEnd"/>
      <w:r w:rsidRPr="00BF25B7">
        <w:rPr>
          <w:rFonts w:ascii="Calibri" w:hAnsi="Calibri" w:cs="Calibri"/>
        </w:rPr>
        <w:t xml:space="preserve"> research agenda. Environ. Polit. 0, 1–22. https://doi.org/10.1080/09644016.2021.1955494</w:t>
      </w:r>
    </w:p>
    <w:p w14:paraId="0A5BE978" w14:textId="77777777" w:rsidR="00BF25B7" w:rsidRPr="00BF25B7" w:rsidRDefault="00BF25B7" w:rsidP="00BF25B7">
      <w:pPr>
        <w:pStyle w:val="Bibliography"/>
        <w:rPr>
          <w:rFonts w:ascii="Calibri" w:hAnsi="Calibri" w:cs="Calibri"/>
        </w:rPr>
      </w:pPr>
      <w:r w:rsidRPr="00BF25B7">
        <w:rPr>
          <w:rFonts w:ascii="Calibri" w:hAnsi="Calibri" w:cs="Calibri"/>
        </w:rPr>
        <w:t xml:space="preserve">Bruner, A.G., </w:t>
      </w:r>
      <w:proofErr w:type="spellStart"/>
      <w:r w:rsidRPr="00BF25B7">
        <w:rPr>
          <w:rFonts w:ascii="Calibri" w:hAnsi="Calibri" w:cs="Calibri"/>
        </w:rPr>
        <w:t>Gullison</w:t>
      </w:r>
      <w:proofErr w:type="spellEnd"/>
      <w:r w:rsidRPr="00BF25B7">
        <w:rPr>
          <w:rFonts w:ascii="Calibri" w:hAnsi="Calibri" w:cs="Calibri"/>
        </w:rPr>
        <w:t xml:space="preserve">, R.E., </w:t>
      </w:r>
      <w:proofErr w:type="spellStart"/>
      <w:r w:rsidRPr="00BF25B7">
        <w:rPr>
          <w:rFonts w:ascii="Calibri" w:hAnsi="Calibri" w:cs="Calibri"/>
        </w:rPr>
        <w:t>Balmford</w:t>
      </w:r>
      <w:proofErr w:type="spellEnd"/>
      <w:r w:rsidRPr="00BF25B7">
        <w:rPr>
          <w:rFonts w:ascii="Calibri" w:hAnsi="Calibri" w:cs="Calibri"/>
        </w:rPr>
        <w:t xml:space="preserve">, A., 2004. Financial Costs and Shortfalls of Managing and Expanding Protected-Area Systems in Developing Countries. </w:t>
      </w:r>
      <w:proofErr w:type="spellStart"/>
      <w:r w:rsidRPr="00BF25B7">
        <w:rPr>
          <w:rFonts w:ascii="Calibri" w:hAnsi="Calibri" w:cs="Calibri"/>
        </w:rPr>
        <w:t>BioScience</w:t>
      </w:r>
      <w:proofErr w:type="spellEnd"/>
      <w:r w:rsidRPr="00BF25B7">
        <w:rPr>
          <w:rFonts w:ascii="Calibri" w:hAnsi="Calibri" w:cs="Calibri"/>
        </w:rPr>
        <w:t xml:space="preserve"> 54, 1119–1126. https://doi.org/10.1641/0006-3568(2004)054[</w:t>
      </w:r>
      <w:proofErr w:type="gramStart"/>
      <w:r w:rsidRPr="00BF25B7">
        <w:rPr>
          <w:rFonts w:ascii="Calibri" w:hAnsi="Calibri" w:cs="Calibri"/>
        </w:rPr>
        <w:t>1119:FCASOM</w:t>
      </w:r>
      <w:proofErr w:type="gramEnd"/>
      <w:r w:rsidRPr="00BF25B7">
        <w:rPr>
          <w:rFonts w:ascii="Calibri" w:hAnsi="Calibri" w:cs="Calibri"/>
        </w:rPr>
        <w:t>]2.0.CO;2</w:t>
      </w:r>
    </w:p>
    <w:p w14:paraId="03185BB7" w14:textId="77777777" w:rsidR="00BF25B7" w:rsidRPr="00BF25B7" w:rsidRDefault="00BF25B7" w:rsidP="00BF25B7">
      <w:pPr>
        <w:pStyle w:val="Bibliography"/>
        <w:rPr>
          <w:rFonts w:ascii="Calibri" w:hAnsi="Calibri" w:cs="Calibri"/>
        </w:rPr>
      </w:pPr>
      <w:r w:rsidRPr="00BF25B7">
        <w:rPr>
          <w:rFonts w:ascii="Calibri" w:hAnsi="Calibri" w:cs="Calibri"/>
        </w:rPr>
        <w:t xml:space="preserve">Bunnefeld, N., Hoshino, E., Milner-Gulland, E.J., 2011. Management strategy evaluation: a powerful tool for conservation? Trends Ecol. </w:t>
      </w:r>
      <w:proofErr w:type="spellStart"/>
      <w:r w:rsidRPr="00BF25B7">
        <w:rPr>
          <w:rFonts w:ascii="Calibri" w:hAnsi="Calibri" w:cs="Calibri"/>
        </w:rPr>
        <w:t>Evol</w:t>
      </w:r>
      <w:proofErr w:type="spellEnd"/>
      <w:r w:rsidRPr="00BF25B7">
        <w:rPr>
          <w:rFonts w:ascii="Calibri" w:hAnsi="Calibri" w:cs="Calibri"/>
        </w:rPr>
        <w:t>. 26, 441–447. https://doi.org/10.1016/j.tree.2011.05.003</w:t>
      </w:r>
    </w:p>
    <w:p w14:paraId="58833B05" w14:textId="77777777" w:rsidR="00BF25B7" w:rsidRPr="00BF25B7" w:rsidRDefault="00BF25B7" w:rsidP="00BF25B7">
      <w:pPr>
        <w:pStyle w:val="Bibliography"/>
        <w:rPr>
          <w:rFonts w:ascii="Calibri" w:hAnsi="Calibri" w:cs="Calibri"/>
        </w:rPr>
      </w:pPr>
      <w:r w:rsidRPr="00BF25B7">
        <w:rPr>
          <w:rFonts w:ascii="Calibri" w:hAnsi="Calibri" w:cs="Calibri"/>
        </w:rPr>
        <w:t xml:space="preserve">Clark, R., Reed, J., Sunderland, T., 2018. Bridging funding gaps for climate and sustainable development: Pitfalls, </w:t>
      </w:r>
      <w:proofErr w:type="gramStart"/>
      <w:r w:rsidRPr="00BF25B7">
        <w:rPr>
          <w:rFonts w:ascii="Calibri" w:hAnsi="Calibri" w:cs="Calibri"/>
        </w:rPr>
        <w:t>progress</w:t>
      </w:r>
      <w:proofErr w:type="gramEnd"/>
      <w:r w:rsidRPr="00BF25B7">
        <w:rPr>
          <w:rFonts w:ascii="Calibri" w:hAnsi="Calibri" w:cs="Calibri"/>
        </w:rPr>
        <w:t xml:space="preserve"> and potential of private finance. Land Use Policy 71, 335–346. https://doi.org/10.1016/j.landusepol.2017.12.013</w:t>
      </w:r>
    </w:p>
    <w:p w14:paraId="3D7C09DB" w14:textId="77777777" w:rsidR="00BF25B7" w:rsidRPr="00BF25B7" w:rsidRDefault="00BF25B7" w:rsidP="00BF25B7">
      <w:pPr>
        <w:pStyle w:val="Bibliography"/>
        <w:rPr>
          <w:rFonts w:ascii="Calibri" w:hAnsi="Calibri" w:cs="Calibri"/>
        </w:rPr>
      </w:pPr>
      <w:r w:rsidRPr="00BF25B7">
        <w:rPr>
          <w:rFonts w:ascii="Calibri" w:hAnsi="Calibri" w:cs="Calibri"/>
        </w:rPr>
        <w:t xml:space="preserve">Clements, T., Milner-Gulland, E.J., 2015. Impact of payments for environmental services and protected areas on local livelihoods and forest conservation in northern Cambodia. </w:t>
      </w:r>
      <w:proofErr w:type="spellStart"/>
      <w:r w:rsidRPr="00BF25B7">
        <w:rPr>
          <w:rFonts w:ascii="Calibri" w:hAnsi="Calibri" w:cs="Calibri"/>
        </w:rPr>
        <w:t>Conserv</w:t>
      </w:r>
      <w:proofErr w:type="spellEnd"/>
      <w:r w:rsidRPr="00BF25B7">
        <w:rPr>
          <w:rFonts w:ascii="Calibri" w:hAnsi="Calibri" w:cs="Calibri"/>
        </w:rPr>
        <w:t>. Biol. 29, 78–87. https://doi.org/10.1111/cobi.12423</w:t>
      </w:r>
    </w:p>
    <w:p w14:paraId="5A92FBA3" w14:textId="77777777" w:rsidR="00BF25B7" w:rsidRPr="00BF25B7" w:rsidRDefault="00BF25B7" w:rsidP="00BF25B7">
      <w:pPr>
        <w:pStyle w:val="Bibliography"/>
        <w:rPr>
          <w:rFonts w:ascii="Calibri" w:hAnsi="Calibri" w:cs="Calibri"/>
        </w:rPr>
      </w:pPr>
      <w:r w:rsidRPr="00BF25B7">
        <w:rPr>
          <w:rFonts w:ascii="Calibri" w:hAnsi="Calibri" w:cs="Calibri"/>
        </w:rPr>
        <w:t xml:space="preserve">Coad, L., Watson, J.E., </w:t>
      </w:r>
      <w:proofErr w:type="spellStart"/>
      <w:r w:rsidRPr="00BF25B7">
        <w:rPr>
          <w:rFonts w:ascii="Calibri" w:hAnsi="Calibri" w:cs="Calibri"/>
        </w:rPr>
        <w:t>Geldmann</w:t>
      </w:r>
      <w:proofErr w:type="spellEnd"/>
      <w:r w:rsidRPr="00BF25B7">
        <w:rPr>
          <w:rFonts w:ascii="Calibri" w:hAnsi="Calibri" w:cs="Calibri"/>
        </w:rPr>
        <w:t xml:space="preserve">, J., Burgess, N.D., </w:t>
      </w:r>
      <w:proofErr w:type="spellStart"/>
      <w:r w:rsidRPr="00BF25B7">
        <w:rPr>
          <w:rFonts w:ascii="Calibri" w:hAnsi="Calibri" w:cs="Calibri"/>
        </w:rPr>
        <w:t>Leverington</w:t>
      </w:r>
      <w:proofErr w:type="spellEnd"/>
      <w:r w:rsidRPr="00BF25B7">
        <w:rPr>
          <w:rFonts w:ascii="Calibri" w:hAnsi="Calibri" w:cs="Calibri"/>
        </w:rPr>
        <w:t>, F., Hockings, M., Knights, K., Marco, M.D., 2019. Widespread shortfalls in protected area resourcing undermine efforts to conserve biodiversity. Front. Ecol. Environ. 17, 259–264. https://doi.org/10.1002/fee.2042</w:t>
      </w:r>
    </w:p>
    <w:p w14:paraId="53CC7754" w14:textId="77777777" w:rsidR="00BF25B7" w:rsidRPr="00BF25B7" w:rsidRDefault="00BF25B7" w:rsidP="00BF25B7">
      <w:pPr>
        <w:pStyle w:val="Bibliography"/>
        <w:rPr>
          <w:rFonts w:ascii="Calibri" w:hAnsi="Calibri" w:cs="Calibri"/>
        </w:rPr>
      </w:pPr>
      <w:r w:rsidRPr="00BF25B7">
        <w:rPr>
          <w:rFonts w:ascii="Calibri" w:hAnsi="Calibri" w:cs="Calibri"/>
        </w:rPr>
        <w:t xml:space="preserve">Corlett, R.T., Primack, R.B., </w:t>
      </w:r>
      <w:proofErr w:type="spellStart"/>
      <w:r w:rsidRPr="00BF25B7">
        <w:rPr>
          <w:rFonts w:ascii="Calibri" w:hAnsi="Calibri" w:cs="Calibri"/>
        </w:rPr>
        <w:t>Devictor</w:t>
      </w:r>
      <w:proofErr w:type="spellEnd"/>
      <w:r w:rsidRPr="00BF25B7">
        <w:rPr>
          <w:rFonts w:ascii="Calibri" w:hAnsi="Calibri" w:cs="Calibri"/>
        </w:rPr>
        <w:t xml:space="preserve">, V., Maas, B., Goswami, V.R., Bates, A.E., Koh, L.P., Regan, T.J., Loyola, R., </w:t>
      </w:r>
      <w:proofErr w:type="spellStart"/>
      <w:r w:rsidRPr="00BF25B7">
        <w:rPr>
          <w:rFonts w:ascii="Calibri" w:hAnsi="Calibri" w:cs="Calibri"/>
        </w:rPr>
        <w:t>Pakeman</w:t>
      </w:r>
      <w:proofErr w:type="spellEnd"/>
      <w:r w:rsidRPr="00BF25B7">
        <w:rPr>
          <w:rFonts w:ascii="Calibri" w:hAnsi="Calibri" w:cs="Calibri"/>
        </w:rPr>
        <w:t xml:space="preserve">, R.J., Cumming, G.S., Pidgeon, A., Johns, D., Roth, R., 2020. Impacts of the coronavirus pandemic on biodiversity conservation. Biol. </w:t>
      </w:r>
      <w:proofErr w:type="spellStart"/>
      <w:r w:rsidRPr="00BF25B7">
        <w:rPr>
          <w:rFonts w:ascii="Calibri" w:hAnsi="Calibri" w:cs="Calibri"/>
        </w:rPr>
        <w:t>Conserv</w:t>
      </w:r>
      <w:proofErr w:type="spellEnd"/>
      <w:r w:rsidRPr="00BF25B7">
        <w:rPr>
          <w:rFonts w:ascii="Calibri" w:hAnsi="Calibri" w:cs="Calibri"/>
        </w:rPr>
        <w:t>. 246, 108571. https://doi.org/10.1016/j.biocon.2020.108571</w:t>
      </w:r>
    </w:p>
    <w:p w14:paraId="660AA68F" w14:textId="77777777" w:rsidR="00BF25B7" w:rsidRPr="00BF25B7" w:rsidRDefault="00BF25B7" w:rsidP="00BF25B7">
      <w:pPr>
        <w:pStyle w:val="Bibliography"/>
        <w:rPr>
          <w:rFonts w:ascii="Calibri" w:hAnsi="Calibri" w:cs="Calibri"/>
        </w:rPr>
      </w:pPr>
      <w:r w:rsidRPr="00BF25B7">
        <w:rPr>
          <w:rFonts w:ascii="Calibri" w:hAnsi="Calibri" w:cs="Calibri"/>
        </w:rPr>
        <w:t>Cusack, J., Duthie, A., Minderman, J., Jones, I., Pozo, R., Rakotonarivo, O., Redpath, S., Bunnefeld, N., 2020. Integrating conflict, lobbying, and compliance to predict the sustainability of natural resource use. Ecol. Soc. 25. https://doi.org/10.5751/ES-11552-250213</w:t>
      </w:r>
    </w:p>
    <w:p w14:paraId="41A49C02" w14:textId="77777777" w:rsidR="00BF25B7" w:rsidRPr="00BF25B7" w:rsidRDefault="00BF25B7" w:rsidP="00BF25B7">
      <w:pPr>
        <w:pStyle w:val="Bibliography"/>
        <w:rPr>
          <w:rFonts w:ascii="Calibri" w:hAnsi="Calibri" w:cs="Calibri"/>
        </w:rPr>
      </w:pPr>
      <w:r w:rsidRPr="00BF25B7">
        <w:rPr>
          <w:rFonts w:ascii="Calibri" w:hAnsi="Calibri" w:cs="Calibri"/>
        </w:rPr>
        <w:t xml:space="preserve">Deutz, A., Heal, G.M., </w:t>
      </w:r>
      <w:proofErr w:type="spellStart"/>
      <w:r w:rsidRPr="00BF25B7">
        <w:rPr>
          <w:rFonts w:ascii="Calibri" w:hAnsi="Calibri" w:cs="Calibri"/>
        </w:rPr>
        <w:t>Niu</w:t>
      </w:r>
      <w:proofErr w:type="spellEnd"/>
      <w:r w:rsidRPr="00BF25B7">
        <w:rPr>
          <w:rFonts w:ascii="Calibri" w:hAnsi="Calibri" w:cs="Calibri"/>
        </w:rPr>
        <w:t xml:space="preserve">, R., Swanson, E., Townsend, T., Li, Z., Delmar, A., </w:t>
      </w:r>
      <w:proofErr w:type="spellStart"/>
      <w:r w:rsidRPr="00BF25B7">
        <w:rPr>
          <w:rFonts w:ascii="Calibri" w:hAnsi="Calibri" w:cs="Calibri"/>
        </w:rPr>
        <w:t>Meghji</w:t>
      </w:r>
      <w:proofErr w:type="spellEnd"/>
      <w:r w:rsidRPr="00BF25B7">
        <w:rPr>
          <w:rFonts w:ascii="Calibri" w:hAnsi="Calibri" w:cs="Calibri"/>
        </w:rPr>
        <w:t>, A., Sethi, S.A., Tobin-</w:t>
      </w:r>
      <w:proofErr w:type="spellStart"/>
      <w:r w:rsidRPr="00BF25B7">
        <w:rPr>
          <w:rFonts w:ascii="Calibri" w:hAnsi="Calibri" w:cs="Calibri"/>
        </w:rPr>
        <w:t>demla</w:t>
      </w:r>
      <w:proofErr w:type="spellEnd"/>
      <w:r w:rsidRPr="00BF25B7">
        <w:rPr>
          <w:rFonts w:ascii="Calibri" w:hAnsi="Calibri" w:cs="Calibri"/>
        </w:rPr>
        <w:t xml:space="preserve"> Puente, J., 2020. Financing nature: Closing the global biodiversity financing gap. The Paulson Institute, The Nature Conservancy, the Cornell Atkinson </w:t>
      </w:r>
      <w:proofErr w:type="spellStart"/>
      <w:r w:rsidRPr="00BF25B7">
        <w:rPr>
          <w:rFonts w:ascii="Calibri" w:hAnsi="Calibri" w:cs="Calibri"/>
        </w:rPr>
        <w:t>Center</w:t>
      </w:r>
      <w:proofErr w:type="spellEnd"/>
      <w:r w:rsidRPr="00BF25B7">
        <w:rPr>
          <w:rFonts w:ascii="Calibri" w:hAnsi="Calibri" w:cs="Calibri"/>
        </w:rPr>
        <w:t xml:space="preserve"> for Sustainability.</w:t>
      </w:r>
    </w:p>
    <w:p w14:paraId="6301CD52"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Doak</w:t>
      </w:r>
      <w:proofErr w:type="spellEnd"/>
      <w:r w:rsidRPr="00BF25B7">
        <w:rPr>
          <w:rFonts w:ascii="Calibri" w:hAnsi="Calibri" w:cs="Calibri"/>
        </w:rPr>
        <w:t>, D.F., Mills, L.S., 1994. A Useful Role for Theory in Conservation. Ecology 75, 615–626. https://doi.org/10.2307/1941720</w:t>
      </w:r>
    </w:p>
    <w:p w14:paraId="572E9F66" w14:textId="77777777" w:rsidR="00BF25B7" w:rsidRPr="00BF25B7" w:rsidRDefault="00BF25B7" w:rsidP="00BF25B7">
      <w:pPr>
        <w:pStyle w:val="Bibliography"/>
        <w:rPr>
          <w:rFonts w:ascii="Calibri" w:hAnsi="Calibri" w:cs="Calibri"/>
        </w:rPr>
      </w:pPr>
      <w:r w:rsidRPr="00BF25B7">
        <w:rPr>
          <w:rFonts w:ascii="Calibri" w:hAnsi="Calibri" w:cs="Calibri"/>
        </w:rPr>
        <w:t xml:space="preserve">Duthie, A.B., Cusack, J.J., Jones, I.L., Minderman, J., Nilsen, E.B., Pozo, R.A., Rakotonarivo, O.S., </w:t>
      </w:r>
      <w:proofErr w:type="spellStart"/>
      <w:r w:rsidRPr="00BF25B7">
        <w:rPr>
          <w:rFonts w:ascii="Calibri" w:hAnsi="Calibri" w:cs="Calibri"/>
        </w:rPr>
        <w:t>Moorter</w:t>
      </w:r>
      <w:proofErr w:type="spellEnd"/>
      <w:r w:rsidRPr="00BF25B7">
        <w:rPr>
          <w:rFonts w:ascii="Calibri" w:hAnsi="Calibri" w:cs="Calibri"/>
        </w:rPr>
        <w:t xml:space="preserve">, B.V., Bunnefeld, N., 2018a. GMSE: An r package for generalised management strategy evaluation. Methods Ecol. </w:t>
      </w:r>
      <w:proofErr w:type="spellStart"/>
      <w:r w:rsidRPr="00BF25B7">
        <w:rPr>
          <w:rFonts w:ascii="Calibri" w:hAnsi="Calibri" w:cs="Calibri"/>
        </w:rPr>
        <w:t>Evol</w:t>
      </w:r>
      <w:proofErr w:type="spellEnd"/>
      <w:r w:rsidRPr="00BF25B7">
        <w:rPr>
          <w:rFonts w:ascii="Calibri" w:hAnsi="Calibri" w:cs="Calibri"/>
        </w:rPr>
        <w:t>. 9, 2396–2401. https://doi.org/10.1111/2041-210X.13091</w:t>
      </w:r>
    </w:p>
    <w:p w14:paraId="32A5F960"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 xml:space="preserve">Duthie, A.B., Cusack, J.J., Jones, I.L., Minderman, J., Nilsen, E.B., Pozo, R.A., Rakotonarivo, O.S., Van </w:t>
      </w:r>
      <w:proofErr w:type="spellStart"/>
      <w:r w:rsidRPr="00BF25B7">
        <w:rPr>
          <w:rFonts w:ascii="Calibri" w:hAnsi="Calibri" w:cs="Calibri"/>
        </w:rPr>
        <w:t>Moorter</w:t>
      </w:r>
      <w:proofErr w:type="spellEnd"/>
      <w:r w:rsidRPr="00BF25B7">
        <w:rPr>
          <w:rFonts w:ascii="Calibri" w:hAnsi="Calibri" w:cs="Calibri"/>
        </w:rPr>
        <w:t xml:space="preserve">, B., Bunnefeld, N., 2018b. Supporting Information 1 from Duthie et al. 2018. The genetic algorithm of GMSE. Methods Ecol. </w:t>
      </w:r>
      <w:proofErr w:type="spellStart"/>
      <w:r w:rsidRPr="00BF25B7">
        <w:rPr>
          <w:rFonts w:ascii="Calibri" w:hAnsi="Calibri" w:cs="Calibri"/>
        </w:rPr>
        <w:t>Evol</w:t>
      </w:r>
      <w:proofErr w:type="spellEnd"/>
      <w:r w:rsidRPr="00BF25B7">
        <w:rPr>
          <w:rFonts w:ascii="Calibri" w:hAnsi="Calibri" w:cs="Calibri"/>
        </w:rPr>
        <w:t>. 9.</w:t>
      </w:r>
    </w:p>
    <w:p w14:paraId="245CB23E" w14:textId="77777777" w:rsidR="00BF25B7" w:rsidRPr="00BF25B7" w:rsidRDefault="00BF25B7" w:rsidP="00BF25B7">
      <w:pPr>
        <w:pStyle w:val="Bibliography"/>
        <w:rPr>
          <w:rFonts w:ascii="Calibri" w:hAnsi="Calibri" w:cs="Calibri"/>
        </w:rPr>
      </w:pPr>
      <w:r w:rsidRPr="00BF25B7">
        <w:rPr>
          <w:rFonts w:ascii="Calibri" w:hAnsi="Calibri" w:cs="Calibri"/>
        </w:rPr>
        <w:t xml:space="preserve">Echols, A., Front, A., Cummins, J., 2019. Broadening conservation funding. </w:t>
      </w:r>
      <w:proofErr w:type="spellStart"/>
      <w:r w:rsidRPr="00BF25B7">
        <w:rPr>
          <w:rFonts w:ascii="Calibri" w:hAnsi="Calibri" w:cs="Calibri"/>
        </w:rPr>
        <w:t>Wildl</w:t>
      </w:r>
      <w:proofErr w:type="spellEnd"/>
      <w:r w:rsidRPr="00BF25B7">
        <w:rPr>
          <w:rFonts w:ascii="Calibri" w:hAnsi="Calibri" w:cs="Calibri"/>
        </w:rPr>
        <w:t>. Soc. Bull. 43, 372–381. https://doi.org/10.1002/wsb.1003</w:t>
      </w:r>
    </w:p>
    <w:p w14:paraId="132EAA40" w14:textId="77777777" w:rsidR="00BF25B7" w:rsidRPr="00BF25B7" w:rsidRDefault="00BF25B7" w:rsidP="00BF25B7">
      <w:pPr>
        <w:pStyle w:val="Bibliography"/>
        <w:rPr>
          <w:rFonts w:ascii="Calibri" w:hAnsi="Calibri" w:cs="Calibri"/>
        </w:rPr>
      </w:pPr>
      <w:r w:rsidRPr="00BF25B7">
        <w:rPr>
          <w:rFonts w:ascii="Calibri" w:hAnsi="Calibri" w:cs="Calibri"/>
        </w:rPr>
        <w:t xml:space="preserve">Emerton, L., Bishop, J., Thomas, L., 2006. Sustainable financing of protected areas - A global review of challenges and options, Best Practice Protected Area </w:t>
      </w:r>
      <w:proofErr w:type="spellStart"/>
      <w:r w:rsidRPr="00BF25B7">
        <w:rPr>
          <w:rFonts w:ascii="Calibri" w:hAnsi="Calibri" w:cs="Calibri"/>
        </w:rPr>
        <w:t>Guidlines</w:t>
      </w:r>
      <w:proofErr w:type="spellEnd"/>
      <w:r w:rsidRPr="00BF25B7">
        <w:rPr>
          <w:rFonts w:ascii="Calibri" w:hAnsi="Calibri" w:cs="Calibri"/>
        </w:rPr>
        <w:t>. IUCN, Gland, Switzerland.</w:t>
      </w:r>
    </w:p>
    <w:p w14:paraId="004615CC" w14:textId="77777777" w:rsidR="00BF25B7" w:rsidRPr="00BF25B7" w:rsidRDefault="00BF25B7" w:rsidP="00BF25B7">
      <w:pPr>
        <w:pStyle w:val="Bibliography"/>
        <w:rPr>
          <w:rFonts w:ascii="Calibri" w:hAnsi="Calibri" w:cs="Calibri"/>
        </w:rPr>
      </w:pPr>
      <w:r w:rsidRPr="00BF25B7">
        <w:rPr>
          <w:rFonts w:ascii="Calibri" w:hAnsi="Calibri" w:cs="Calibri"/>
        </w:rPr>
        <w:t xml:space="preserve">Ervin, J., 2003. Rapid Assessment of Protected Area Management Effectiveness in Four Countries. </w:t>
      </w:r>
      <w:proofErr w:type="spellStart"/>
      <w:r w:rsidRPr="00BF25B7">
        <w:rPr>
          <w:rFonts w:ascii="Calibri" w:hAnsi="Calibri" w:cs="Calibri"/>
        </w:rPr>
        <w:t>BioScience</w:t>
      </w:r>
      <w:proofErr w:type="spellEnd"/>
      <w:r w:rsidRPr="00BF25B7">
        <w:rPr>
          <w:rFonts w:ascii="Calibri" w:hAnsi="Calibri" w:cs="Calibri"/>
        </w:rPr>
        <w:t xml:space="preserve"> 53, 833–841. https://doi.org/10.1641/0006-3568(2003)053[</w:t>
      </w:r>
      <w:proofErr w:type="gramStart"/>
      <w:r w:rsidRPr="00BF25B7">
        <w:rPr>
          <w:rFonts w:ascii="Calibri" w:hAnsi="Calibri" w:cs="Calibri"/>
        </w:rPr>
        <w:t>0833:RAOPAM</w:t>
      </w:r>
      <w:proofErr w:type="gramEnd"/>
      <w:r w:rsidRPr="00BF25B7">
        <w:rPr>
          <w:rFonts w:ascii="Calibri" w:hAnsi="Calibri" w:cs="Calibri"/>
        </w:rPr>
        <w:t>]2.0.CO;2</w:t>
      </w:r>
    </w:p>
    <w:p w14:paraId="1BBEDD99" w14:textId="77777777" w:rsidR="00BF25B7" w:rsidRPr="00BF25B7" w:rsidRDefault="00BF25B7" w:rsidP="00BF25B7">
      <w:pPr>
        <w:pStyle w:val="Bibliography"/>
        <w:rPr>
          <w:rFonts w:ascii="Calibri" w:hAnsi="Calibri" w:cs="Calibri"/>
        </w:rPr>
      </w:pPr>
      <w:r w:rsidRPr="00BF25B7">
        <w:rPr>
          <w:rFonts w:ascii="Calibri" w:hAnsi="Calibri" w:cs="Calibri"/>
        </w:rPr>
        <w:t xml:space="preserve">Evans, K.L., Ewen, J.G., </w:t>
      </w:r>
      <w:proofErr w:type="spellStart"/>
      <w:r w:rsidRPr="00BF25B7">
        <w:rPr>
          <w:rFonts w:ascii="Calibri" w:hAnsi="Calibri" w:cs="Calibri"/>
        </w:rPr>
        <w:t>Guillera-Arroita</w:t>
      </w:r>
      <w:proofErr w:type="spellEnd"/>
      <w:r w:rsidRPr="00BF25B7">
        <w:rPr>
          <w:rFonts w:ascii="Calibri" w:hAnsi="Calibri" w:cs="Calibri"/>
        </w:rPr>
        <w:t xml:space="preserve">, G., Johnson, J.A., </w:t>
      </w:r>
      <w:proofErr w:type="spellStart"/>
      <w:r w:rsidRPr="00BF25B7">
        <w:rPr>
          <w:rFonts w:ascii="Calibri" w:hAnsi="Calibri" w:cs="Calibri"/>
        </w:rPr>
        <w:t>Penteriani</w:t>
      </w:r>
      <w:proofErr w:type="spellEnd"/>
      <w:r w:rsidRPr="00BF25B7">
        <w:rPr>
          <w:rFonts w:ascii="Calibri" w:hAnsi="Calibri" w:cs="Calibri"/>
        </w:rPr>
        <w:t xml:space="preserve">, V., Ryan, S.J., </w:t>
      </w:r>
      <w:proofErr w:type="spellStart"/>
      <w:r w:rsidRPr="00BF25B7">
        <w:rPr>
          <w:rFonts w:ascii="Calibri" w:hAnsi="Calibri" w:cs="Calibri"/>
        </w:rPr>
        <w:t>Sollmann</w:t>
      </w:r>
      <w:proofErr w:type="spellEnd"/>
      <w:r w:rsidRPr="00BF25B7">
        <w:rPr>
          <w:rFonts w:ascii="Calibri" w:hAnsi="Calibri" w:cs="Calibri"/>
        </w:rPr>
        <w:t xml:space="preserve">, R., Gordon, I.J., 2020. Conservation in the maelstrom of Covid-19 – a call to action to solve the challenges, exploit opportunities and prepare for the next pandemic. Anim. </w:t>
      </w:r>
      <w:proofErr w:type="spellStart"/>
      <w:r w:rsidRPr="00BF25B7">
        <w:rPr>
          <w:rFonts w:ascii="Calibri" w:hAnsi="Calibri" w:cs="Calibri"/>
        </w:rPr>
        <w:t>Conserv</w:t>
      </w:r>
      <w:proofErr w:type="spellEnd"/>
      <w:r w:rsidRPr="00BF25B7">
        <w:rPr>
          <w:rFonts w:ascii="Calibri" w:hAnsi="Calibri" w:cs="Calibri"/>
        </w:rPr>
        <w:t>. 23, 235–238. https://doi.org/10.1111/acv.12601</w:t>
      </w:r>
    </w:p>
    <w:p w14:paraId="0447E9B0" w14:textId="77777777" w:rsidR="00BF25B7" w:rsidRPr="00BF25B7" w:rsidRDefault="00BF25B7" w:rsidP="00BF25B7">
      <w:pPr>
        <w:pStyle w:val="Bibliography"/>
        <w:rPr>
          <w:rFonts w:ascii="Calibri" w:hAnsi="Calibri" w:cs="Calibri"/>
        </w:rPr>
      </w:pPr>
      <w:r w:rsidRPr="00BF25B7">
        <w:rPr>
          <w:rFonts w:ascii="Calibri" w:hAnsi="Calibri" w:cs="Calibri"/>
        </w:rPr>
        <w:t xml:space="preserve">Fernandes, G.W., Vale, M.M., Overbeck, G.E., Bustamante, M.M.C., </w:t>
      </w:r>
      <w:proofErr w:type="spellStart"/>
      <w:r w:rsidRPr="00BF25B7">
        <w:rPr>
          <w:rFonts w:ascii="Calibri" w:hAnsi="Calibri" w:cs="Calibri"/>
        </w:rPr>
        <w:t>Grelle</w:t>
      </w:r>
      <w:proofErr w:type="spellEnd"/>
      <w:r w:rsidRPr="00BF25B7">
        <w:rPr>
          <w:rFonts w:ascii="Calibri" w:hAnsi="Calibri" w:cs="Calibri"/>
        </w:rPr>
        <w:t xml:space="preserve">, C.E.V., </w:t>
      </w:r>
      <w:proofErr w:type="spellStart"/>
      <w:r w:rsidRPr="00BF25B7">
        <w:rPr>
          <w:rFonts w:ascii="Calibri" w:hAnsi="Calibri" w:cs="Calibri"/>
        </w:rPr>
        <w:t>Bergallo</w:t>
      </w:r>
      <w:proofErr w:type="spellEnd"/>
      <w:r w:rsidRPr="00BF25B7">
        <w:rPr>
          <w:rFonts w:ascii="Calibri" w:hAnsi="Calibri" w:cs="Calibri"/>
        </w:rPr>
        <w:t xml:space="preserve">, H.G., Magnusson, W.E., </w:t>
      </w:r>
      <w:proofErr w:type="spellStart"/>
      <w:r w:rsidRPr="00BF25B7">
        <w:rPr>
          <w:rFonts w:ascii="Calibri" w:hAnsi="Calibri" w:cs="Calibri"/>
        </w:rPr>
        <w:t>Akama</w:t>
      </w:r>
      <w:proofErr w:type="spellEnd"/>
      <w:r w:rsidRPr="00BF25B7">
        <w:rPr>
          <w:rFonts w:ascii="Calibri" w:hAnsi="Calibri" w:cs="Calibri"/>
        </w:rPr>
        <w:t xml:space="preserve">, A., Alves, S.S., Amorim, A., Araújo, J., Barros, C.F., Bravo, F., </w:t>
      </w:r>
      <w:proofErr w:type="spellStart"/>
      <w:r w:rsidRPr="00BF25B7">
        <w:rPr>
          <w:rFonts w:ascii="Calibri" w:hAnsi="Calibri" w:cs="Calibri"/>
        </w:rPr>
        <w:t>Carim</w:t>
      </w:r>
      <w:proofErr w:type="spellEnd"/>
      <w:r w:rsidRPr="00BF25B7">
        <w:rPr>
          <w:rFonts w:ascii="Calibri" w:hAnsi="Calibri" w:cs="Calibri"/>
        </w:rPr>
        <w:t xml:space="preserve">, M.J.V., </w:t>
      </w:r>
      <w:proofErr w:type="spellStart"/>
      <w:r w:rsidRPr="00BF25B7">
        <w:rPr>
          <w:rFonts w:ascii="Calibri" w:hAnsi="Calibri" w:cs="Calibri"/>
        </w:rPr>
        <w:t>Cerqueira</w:t>
      </w:r>
      <w:proofErr w:type="spellEnd"/>
      <w:r w:rsidRPr="00BF25B7">
        <w:rPr>
          <w:rFonts w:ascii="Calibri" w:hAnsi="Calibri" w:cs="Calibri"/>
        </w:rPr>
        <w:t xml:space="preserve">, R., </w:t>
      </w:r>
      <w:proofErr w:type="spellStart"/>
      <w:r w:rsidRPr="00BF25B7">
        <w:rPr>
          <w:rFonts w:ascii="Calibri" w:hAnsi="Calibri" w:cs="Calibri"/>
        </w:rPr>
        <w:t>Collevatti</w:t>
      </w:r>
      <w:proofErr w:type="spellEnd"/>
      <w:r w:rsidRPr="00BF25B7">
        <w:rPr>
          <w:rFonts w:ascii="Calibri" w:hAnsi="Calibri" w:cs="Calibri"/>
        </w:rPr>
        <w:t xml:space="preserve">, R.G., </w:t>
      </w:r>
      <w:proofErr w:type="spellStart"/>
      <w:r w:rsidRPr="00BF25B7">
        <w:rPr>
          <w:rFonts w:ascii="Calibri" w:hAnsi="Calibri" w:cs="Calibri"/>
        </w:rPr>
        <w:t>Colli</w:t>
      </w:r>
      <w:proofErr w:type="spellEnd"/>
      <w:r w:rsidRPr="00BF25B7">
        <w:rPr>
          <w:rFonts w:ascii="Calibri" w:hAnsi="Calibri" w:cs="Calibri"/>
        </w:rPr>
        <w:t xml:space="preserve">, G.R., da Cunha, C.N., </w:t>
      </w:r>
      <w:proofErr w:type="spellStart"/>
      <w:r w:rsidRPr="00BF25B7">
        <w:rPr>
          <w:rFonts w:ascii="Calibri" w:hAnsi="Calibri" w:cs="Calibri"/>
        </w:rPr>
        <w:t>D’Andrea</w:t>
      </w:r>
      <w:proofErr w:type="spellEnd"/>
      <w:r w:rsidRPr="00BF25B7">
        <w:rPr>
          <w:rFonts w:ascii="Calibri" w:hAnsi="Calibri" w:cs="Calibri"/>
        </w:rPr>
        <w:t xml:space="preserve">, P.S., </w:t>
      </w:r>
      <w:proofErr w:type="spellStart"/>
      <w:r w:rsidRPr="00BF25B7">
        <w:rPr>
          <w:rFonts w:ascii="Calibri" w:hAnsi="Calibri" w:cs="Calibri"/>
        </w:rPr>
        <w:t>Dianese</w:t>
      </w:r>
      <w:proofErr w:type="spellEnd"/>
      <w:r w:rsidRPr="00BF25B7">
        <w:rPr>
          <w:rFonts w:ascii="Calibri" w:hAnsi="Calibri" w:cs="Calibri"/>
        </w:rPr>
        <w:t xml:space="preserve">, J.C., </w:t>
      </w:r>
      <w:proofErr w:type="spellStart"/>
      <w:r w:rsidRPr="00BF25B7">
        <w:rPr>
          <w:rFonts w:ascii="Calibri" w:hAnsi="Calibri" w:cs="Calibri"/>
        </w:rPr>
        <w:t>Diniz</w:t>
      </w:r>
      <w:proofErr w:type="spellEnd"/>
      <w:r w:rsidRPr="00BF25B7">
        <w:rPr>
          <w:rFonts w:ascii="Calibri" w:hAnsi="Calibri" w:cs="Calibri"/>
        </w:rPr>
        <w:t xml:space="preserve">, S., Estrela, P.C., Fernandes, M.R.M., Fontana, C.S., </w:t>
      </w:r>
      <w:proofErr w:type="spellStart"/>
      <w:r w:rsidRPr="00BF25B7">
        <w:rPr>
          <w:rFonts w:ascii="Calibri" w:hAnsi="Calibri" w:cs="Calibri"/>
        </w:rPr>
        <w:t>Giacomin</w:t>
      </w:r>
      <w:proofErr w:type="spellEnd"/>
      <w:r w:rsidRPr="00BF25B7">
        <w:rPr>
          <w:rFonts w:ascii="Calibri" w:hAnsi="Calibri" w:cs="Calibri"/>
        </w:rPr>
        <w:t xml:space="preserve">, L.L., </w:t>
      </w:r>
      <w:proofErr w:type="spellStart"/>
      <w:r w:rsidRPr="00BF25B7">
        <w:rPr>
          <w:rFonts w:ascii="Calibri" w:hAnsi="Calibri" w:cs="Calibri"/>
        </w:rPr>
        <w:t>Gusmão</w:t>
      </w:r>
      <w:proofErr w:type="spellEnd"/>
      <w:r w:rsidRPr="00BF25B7">
        <w:rPr>
          <w:rFonts w:ascii="Calibri" w:hAnsi="Calibri" w:cs="Calibri"/>
        </w:rPr>
        <w:t xml:space="preserve">, L.F.P., </w:t>
      </w:r>
      <w:proofErr w:type="spellStart"/>
      <w:r w:rsidRPr="00BF25B7">
        <w:rPr>
          <w:rFonts w:ascii="Calibri" w:hAnsi="Calibri" w:cs="Calibri"/>
        </w:rPr>
        <w:t>Juncá</w:t>
      </w:r>
      <w:proofErr w:type="spellEnd"/>
      <w:r w:rsidRPr="00BF25B7">
        <w:rPr>
          <w:rFonts w:ascii="Calibri" w:hAnsi="Calibri" w:cs="Calibri"/>
        </w:rPr>
        <w:t xml:space="preserve">, F.A., </w:t>
      </w:r>
      <w:proofErr w:type="spellStart"/>
      <w:r w:rsidRPr="00BF25B7">
        <w:rPr>
          <w:rFonts w:ascii="Calibri" w:hAnsi="Calibri" w:cs="Calibri"/>
        </w:rPr>
        <w:t>Lins</w:t>
      </w:r>
      <w:proofErr w:type="spellEnd"/>
      <w:r w:rsidRPr="00BF25B7">
        <w:rPr>
          <w:rFonts w:ascii="Calibri" w:hAnsi="Calibri" w:cs="Calibri"/>
        </w:rPr>
        <w:t xml:space="preserve">-e-Silva, A.C.B., Lopes, C.R.A.S., </w:t>
      </w:r>
      <w:proofErr w:type="spellStart"/>
      <w:r w:rsidRPr="00BF25B7">
        <w:rPr>
          <w:rFonts w:ascii="Calibri" w:hAnsi="Calibri" w:cs="Calibri"/>
        </w:rPr>
        <w:t>Lorini</w:t>
      </w:r>
      <w:proofErr w:type="spellEnd"/>
      <w:r w:rsidRPr="00BF25B7">
        <w:rPr>
          <w:rFonts w:ascii="Calibri" w:hAnsi="Calibri" w:cs="Calibri"/>
        </w:rPr>
        <w:t xml:space="preserve">, M.L., de Queiroz, L.P., </w:t>
      </w:r>
      <w:proofErr w:type="spellStart"/>
      <w:r w:rsidRPr="00BF25B7">
        <w:rPr>
          <w:rFonts w:ascii="Calibri" w:hAnsi="Calibri" w:cs="Calibri"/>
        </w:rPr>
        <w:t>Malabarba</w:t>
      </w:r>
      <w:proofErr w:type="spellEnd"/>
      <w:r w:rsidRPr="00BF25B7">
        <w:rPr>
          <w:rFonts w:ascii="Calibri" w:hAnsi="Calibri" w:cs="Calibri"/>
        </w:rPr>
        <w:t xml:space="preserve">, L.R., </w:t>
      </w:r>
      <w:proofErr w:type="spellStart"/>
      <w:r w:rsidRPr="00BF25B7">
        <w:rPr>
          <w:rFonts w:ascii="Calibri" w:hAnsi="Calibri" w:cs="Calibri"/>
        </w:rPr>
        <w:t>Marimon</w:t>
      </w:r>
      <w:proofErr w:type="spellEnd"/>
      <w:r w:rsidRPr="00BF25B7">
        <w:rPr>
          <w:rFonts w:ascii="Calibri" w:hAnsi="Calibri" w:cs="Calibri"/>
        </w:rPr>
        <w:t xml:space="preserve">, B.S., Junior, B.H.M., Marques, M.C.M., Martinelli, B.M., Martins, M.B., de Medeiros, H.F., Menin, M., de </w:t>
      </w:r>
      <w:proofErr w:type="spellStart"/>
      <w:r w:rsidRPr="00BF25B7">
        <w:rPr>
          <w:rFonts w:ascii="Calibri" w:hAnsi="Calibri" w:cs="Calibri"/>
        </w:rPr>
        <w:t>Morais</w:t>
      </w:r>
      <w:proofErr w:type="spellEnd"/>
      <w:r w:rsidRPr="00BF25B7">
        <w:rPr>
          <w:rFonts w:ascii="Calibri" w:hAnsi="Calibri" w:cs="Calibri"/>
        </w:rPr>
        <w:t xml:space="preserve">, P.B., Muniz, F.H., </w:t>
      </w:r>
      <w:proofErr w:type="spellStart"/>
      <w:r w:rsidRPr="00BF25B7">
        <w:rPr>
          <w:rFonts w:ascii="Calibri" w:hAnsi="Calibri" w:cs="Calibri"/>
        </w:rPr>
        <w:t>Neckel</w:t>
      </w:r>
      <w:proofErr w:type="spellEnd"/>
      <w:r w:rsidRPr="00BF25B7">
        <w:rPr>
          <w:rFonts w:ascii="Calibri" w:hAnsi="Calibri" w:cs="Calibri"/>
        </w:rPr>
        <w:t xml:space="preserve">-Oliveira, S., de Oliveira, J.A., Oliveira, R.P., </w:t>
      </w:r>
      <w:proofErr w:type="spellStart"/>
      <w:r w:rsidRPr="00BF25B7">
        <w:rPr>
          <w:rFonts w:ascii="Calibri" w:hAnsi="Calibri" w:cs="Calibri"/>
        </w:rPr>
        <w:t>Pedroni</w:t>
      </w:r>
      <w:proofErr w:type="spellEnd"/>
      <w:r w:rsidRPr="00BF25B7">
        <w:rPr>
          <w:rFonts w:ascii="Calibri" w:hAnsi="Calibri" w:cs="Calibri"/>
        </w:rPr>
        <w:t xml:space="preserve">, F., Penha, J., </w:t>
      </w:r>
      <w:proofErr w:type="spellStart"/>
      <w:r w:rsidRPr="00BF25B7">
        <w:rPr>
          <w:rFonts w:ascii="Calibri" w:hAnsi="Calibri" w:cs="Calibri"/>
        </w:rPr>
        <w:t>Podgaiski</w:t>
      </w:r>
      <w:proofErr w:type="spellEnd"/>
      <w:r w:rsidRPr="00BF25B7">
        <w:rPr>
          <w:rFonts w:ascii="Calibri" w:hAnsi="Calibri" w:cs="Calibri"/>
        </w:rPr>
        <w:t xml:space="preserve">, L.R., Rodrigues, D.J., </w:t>
      </w:r>
      <w:proofErr w:type="spellStart"/>
      <w:r w:rsidRPr="00BF25B7">
        <w:rPr>
          <w:rFonts w:ascii="Calibri" w:hAnsi="Calibri" w:cs="Calibri"/>
        </w:rPr>
        <w:t>Scariot</w:t>
      </w:r>
      <w:proofErr w:type="spellEnd"/>
      <w:r w:rsidRPr="00BF25B7">
        <w:rPr>
          <w:rFonts w:ascii="Calibri" w:hAnsi="Calibri" w:cs="Calibri"/>
        </w:rPr>
        <w:t xml:space="preserve">, A., Silveira, L.F., Silveira, M., Tomas, W.M., Vital, M.J.S., Pillar, V.D., 2017. Dismantling Brazil’s science threatens global biodiversity heritage. </w:t>
      </w:r>
      <w:proofErr w:type="spellStart"/>
      <w:r w:rsidRPr="00BF25B7">
        <w:rPr>
          <w:rFonts w:ascii="Calibri" w:hAnsi="Calibri" w:cs="Calibri"/>
        </w:rPr>
        <w:t>Perspect</w:t>
      </w:r>
      <w:proofErr w:type="spellEnd"/>
      <w:r w:rsidRPr="00BF25B7">
        <w:rPr>
          <w:rFonts w:ascii="Calibri" w:hAnsi="Calibri" w:cs="Calibri"/>
        </w:rPr>
        <w:t xml:space="preserve">. Ecol. </w:t>
      </w:r>
      <w:proofErr w:type="spellStart"/>
      <w:r w:rsidRPr="00BF25B7">
        <w:rPr>
          <w:rFonts w:ascii="Calibri" w:hAnsi="Calibri" w:cs="Calibri"/>
        </w:rPr>
        <w:t>Conserv</w:t>
      </w:r>
      <w:proofErr w:type="spellEnd"/>
      <w:r w:rsidRPr="00BF25B7">
        <w:rPr>
          <w:rFonts w:ascii="Calibri" w:hAnsi="Calibri" w:cs="Calibri"/>
        </w:rPr>
        <w:t>. 15, 239–243. https://doi.org/10.1016/j.pecon.2017.07.004</w:t>
      </w:r>
    </w:p>
    <w:p w14:paraId="55DCC227"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Fishburn</w:t>
      </w:r>
      <w:proofErr w:type="spellEnd"/>
      <w:r w:rsidRPr="00BF25B7">
        <w:rPr>
          <w:rFonts w:ascii="Calibri" w:hAnsi="Calibri" w:cs="Calibri"/>
        </w:rPr>
        <w:t xml:space="preserve">, I.S., Boyer, A.G., </w:t>
      </w:r>
      <w:proofErr w:type="spellStart"/>
      <w:r w:rsidRPr="00BF25B7">
        <w:rPr>
          <w:rFonts w:ascii="Calibri" w:hAnsi="Calibri" w:cs="Calibri"/>
        </w:rPr>
        <w:t>Kareiva</w:t>
      </w:r>
      <w:proofErr w:type="spellEnd"/>
      <w:r w:rsidRPr="00BF25B7">
        <w:rPr>
          <w:rFonts w:ascii="Calibri" w:hAnsi="Calibri" w:cs="Calibri"/>
        </w:rPr>
        <w:t xml:space="preserve">, P., Gaston, K.J., </w:t>
      </w:r>
      <w:proofErr w:type="spellStart"/>
      <w:r w:rsidRPr="00BF25B7">
        <w:rPr>
          <w:rFonts w:ascii="Calibri" w:hAnsi="Calibri" w:cs="Calibri"/>
        </w:rPr>
        <w:t>Armsworth</w:t>
      </w:r>
      <w:proofErr w:type="spellEnd"/>
      <w:r w:rsidRPr="00BF25B7">
        <w:rPr>
          <w:rFonts w:ascii="Calibri" w:hAnsi="Calibri" w:cs="Calibri"/>
        </w:rPr>
        <w:t xml:space="preserve">, P.R., 2013. Changing spatial patterns of conservation investment by a major land trust. Biol. </w:t>
      </w:r>
      <w:proofErr w:type="spellStart"/>
      <w:r w:rsidRPr="00BF25B7">
        <w:rPr>
          <w:rFonts w:ascii="Calibri" w:hAnsi="Calibri" w:cs="Calibri"/>
        </w:rPr>
        <w:t>Conserv</w:t>
      </w:r>
      <w:proofErr w:type="spellEnd"/>
      <w:r w:rsidRPr="00BF25B7">
        <w:rPr>
          <w:rFonts w:ascii="Calibri" w:hAnsi="Calibri" w:cs="Calibri"/>
        </w:rPr>
        <w:t>. 161, 223–229. https://doi.org/10.1016/j.biocon.2013.02.007</w:t>
      </w:r>
    </w:p>
    <w:p w14:paraId="11113B5F" w14:textId="77777777" w:rsidR="00BF25B7" w:rsidRPr="00BF25B7" w:rsidRDefault="00BF25B7" w:rsidP="00BF25B7">
      <w:pPr>
        <w:pStyle w:val="Bibliography"/>
        <w:rPr>
          <w:rFonts w:ascii="Calibri" w:hAnsi="Calibri" w:cs="Calibri"/>
        </w:rPr>
      </w:pPr>
      <w:r w:rsidRPr="00BF25B7">
        <w:rPr>
          <w:rFonts w:ascii="Calibri" w:hAnsi="Calibri" w:cs="Calibri"/>
        </w:rPr>
        <w:t>Fisher, J., 2012. No pay, no care? A case study exploring motivations for participation in payments for ecosystem services in Uganda. Oryx 46, 45–54. https://doi.org/10.1017/S0030605311001384</w:t>
      </w:r>
    </w:p>
    <w:p w14:paraId="5D1F5FE3" w14:textId="77777777" w:rsidR="00BF25B7" w:rsidRPr="00BF25B7" w:rsidRDefault="00BF25B7" w:rsidP="00BF25B7">
      <w:pPr>
        <w:pStyle w:val="Bibliography"/>
        <w:rPr>
          <w:rFonts w:ascii="Calibri" w:hAnsi="Calibri" w:cs="Calibri"/>
        </w:rPr>
      </w:pPr>
      <w:r w:rsidRPr="00BF25B7">
        <w:rPr>
          <w:rFonts w:ascii="Calibri" w:hAnsi="Calibri" w:cs="Calibri"/>
        </w:rPr>
        <w:t xml:space="preserve">Freeling, B.S., Connell, S.D., 2020. Funding Conservation through an Emerging Social Movement. Trends Ecol. </w:t>
      </w:r>
      <w:proofErr w:type="spellStart"/>
      <w:r w:rsidRPr="00BF25B7">
        <w:rPr>
          <w:rFonts w:ascii="Calibri" w:hAnsi="Calibri" w:cs="Calibri"/>
        </w:rPr>
        <w:t>Evol</w:t>
      </w:r>
      <w:proofErr w:type="spellEnd"/>
      <w:r w:rsidRPr="00BF25B7">
        <w:rPr>
          <w:rFonts w:ascii="Calibri" w:hAnsi="Calibri" w:cs="Calibri"/>
        </w:rPr>
        <w:t>. 35, 3–6. https://doi.org/10.1016/j.tree.2019.09.002</w:t>
      </w:r>
    </w:p>
    <w:p w14:paraId="17AE6008" w14:textId="77777777" w:rsidR="00BF25B7" w:rsidRPr="00BF25B7" w:rsidRDefault="00BF25B7" w:rsidP="00BF25B7">
      <w:pPr>
        <w:pStyle w:val="Bibliography"/>
        <w:rPr>
          <w:rFonts w:ascii="Calibri" w:hAnsi="Calibri" w:cs="Calibri"/>
        </w:rPr>
      </w:pPr>
      <w:r w:rsidRPr="00BF25B7">
        <w:rPr>
          <w:rFonts w:ascii="Calibri" w:hAnsi="Calibri" w:cs="Calibri"/>
        </w:rPr>
        <w:t xml:space="preserve">Fryxell, J.M., Packer, C., McCann, K., Solberg, E.J., </w:t>
      </w:r>
      <w:proofErr w:type="spellStart"/>
      <w:r w:rsidRPr="00BF25B7">
        <w:rPr>
          <w:rFonts w:ascii="Calibri" w:hAnsi="Calibri" w:cs="Calibri"/>
        </w:rPr>
        <w:t>Sæther</w:t>
      </w:r>
      <w:proofErr w:type="spellEnd"/>
      <w:r w:rsidRPr="00BF25B7">
        <w:rPr>
          <w:rFonts w:ascii="Calibri" w:hAnsi="Calibri" w:cs="Calibri"/>
        </w:rPr>
        <w:t>, B.-E., 2010. Resource Management Cycles and the Sustainability of Harvested Wildlife Populations. Science 328, 903–906. https://doi.org/10.1126/science.1185802</w:t>
      </w:r>
    </w:p>
    <w:p w14:paraId="17A6E136" w14:textId="77777777" w:rsidR="00BF25B7" w:rsidRPr="00BF25B7" w:rsidRDefault="00BF25B7" w:rsidP="00BF25B7">
      <w:pPr>
        <w:pStyle w:val="Bibliography"/>
        <w:rPr>
          <w:rFonts w:ascii="Calibri" w:hAnsi="Calibri" w:cs="Calibri"/>
        </w:rPr>
      </w:pPr>
      <w:r w:rsidRPr="00BF25B7">
        <w:rPr>
          <w:rFonts w:ascii="Calibri" w:hAnsi="Calibri" w:cs="Calibri"/>
        </w:rPr>
        <w:t xml:space="preserve">Gill, D.A., </w:t>
      </w:r>
      <w:proofErr w:type="spellStart"/>
      <w:r w:rsidRPr="00BF25B7">
        <w:rPr>
          <w:rFonts w:ascii="Calibri" w:hAnsi="Calibri" w:cs="Calibri"/>
        </w:rPr>
        <w:t>Mascia</w:t>
      </w:r>
      <w:proofErr w:type="spellEnd"/>
      <w:r w:rsidRPr="00BF25B7">
        <w:rPr>
          <w:rFonts w:ascii="Calibri" w:hAnsi="Calibri" w:cs="Calibri"/>
        </w:rPr>
        <w:t xml:space="preserve">, M.B., </w:t>
      </w:r>
      <w:proofErr w:type="spellStart"/>
      <w:r w:rsidRPr="00BF25B7">
        <w:rPr>
          <w:rFonts w:ascii="Calibri" w:hAnsi="Calibri" w:cs="Calibri"/>
        </w:rPr>
        <w:t>Ahmadia</w:t>
      </w:r>
      <w:proofErr w:type="spellEnd"/>
      <w:r w:rsidRPr="00BF25B7">
        <w:rPr>
          <w:rFonts w:ascii="Calibri" w:hAnsi="Calibri" w:cs="Calibri"/>
        </w:rPr>
        <w:t xml:space="preserve">, G.N., </w:t>
      </w:r>
      <w:proofErr w:type="spellStart"/>
      <w:r w:rsidRPr="00BF25B7">
        <w:rPr>
          <w:rFonts w:ascii="Calibri" w:hAnsi="Calibri" w:cs="Calibri"/>
        </w:rPr>
        <w:t>Glew</w:t>
      </w:r>
      <w:proofErr w:type="spellEnd"/>
      <w:r w:rsidRPr="00BF25B7">
        <w:rPr>
          <w:rFonts w:ascii="Calibri" w:hAnsi="Calibri" w:cs="Calibri"/>
        </w:rPr>
        <w:t xml:space="preserve">, L., Lester, S.E., Barnes, M., Craigie, I., Darling, E.S., Free, C.M., </w:t>
      </w:r>
      <w:proofErr w:type="spellStart"/>
      <w:r w:rsidRPr="00BF25B7">
        <w:rPr>
          <w:rFonts w:ascii="Calibri" w:hAnsi="Calibri" w:cs="Calibri"/>
        </w:rPr>
        <w:t>Geldmann</w:t>
      </w:r>
      <w:proofErr w:type="spellEnd"/>
      <w:r w:rsidRPr="00BF25B7">
        <w:rPr>
          <w:rFonts w:ascii="Calibri" w:hAnsi="Calibri" w:cs="Calibri"/>
        </w:rPr>
        <w:t xml:space="preserve">, J., Holst, S., Jensen, O.P., White, A.T., </w:t>
      </w:r>
      <w:proofErr w:type="spellStart"/>
      <w:r w:rsidRPr="00BF25B7">
        <w:rPr>
          <w:rFonts w:ascii="Calibri" w:hAnsi="Calibri" w:cs="Calibri"/>
        </w:rPr>
        <w:t>Basurto</w:t>
      </w:r>
      <w:proofErr w:type="spellEnd"/>
      <w:r w:rsidRPr="00BF25B7">
        <w:rPr>
          <w:rFonts w:ascii="Calibri" w:hAnsi="Calibri" w:cs="Calibri"/>
        </w:rPr>
        <w:t xml:space="preserve">, X., Coad, L., Gates, R.D., </w:t>
      </w:r>
      <w:proofErr w:type="spellStart"/>
      <w:r w:rsidRPr="00BF25B7">
        <w:rPr>
          <w:rFonts w:ascii="Calibri" w:hAnsi="Calibri" w:cs="Calibri"/>
        </w:rPr>
        <w:t>Guannel</w:t>
      </w:r>
      <w:proofErr w:type="spellEnd"/>
      <w:r w:rsidRPr="00BF25B7">
        <w:rPr>
          <w:rFonts w:ascii="Calibri" w:hAnsi="Calibri" w:cs="Calibri"/>
        </w:rPr>
        <w:t xml:space="preserve">, G., </w:t>
      </w:r>
      <w:proofErr w:type="spellStart"/>
      <w:r w:rsidRPr="00BF25B7">
        <w:rPr>
          <w:rFonts w:ascii="Calibri" w:hAnsi="Calibri" w:cs="Calibri"/>
        </w:rPr>
        <w:t>Mumby</w:t>
      </w:r>
      <w:proofErr w:type="spellEnd"/>
      <w:r w:rsidRPr="00BF25B7">
        <w:rPr>
          <w:rFonts w:ascii="Calibri" w:hAnsi="Calibri" w:cs="Calibri"/>
        </w:rPr>
        <w:t xml:space="preserve">, P.J., Thomas, H., </w:t>
      </w:r>
      <w:proofErr w:type="spellStart"/>
      <w:r w:rsidRPr="00BF25B7">
        <w:rPr>
          <w:rFonts w:ascii="Calibri" w:hAnsi="Calibri" w:cs="Calibri"/>
        </w:rPr>
        <w:t>Whitmee</w:t>
      </w:r>
      <w:proofErr w:type="spellEnd"/>
      <w:r w:rsidRPr="00BF25B7">
        <w:rPr>
          <w:rFonts w:ascii="Calibri" w:hAnsi="Calibri" w:cs="Calibri"/>
        </w:rPr>
        <w:t>, S., Woodley, S., Fox, H.E., 2017. Capacity shortfalls hinder the performance of marine protected areas globally. Nature 543, 665–669. https://doi.org/10.1038/nature21708</w:t>
      </w:r>
    </w:p>
    <w:p w14:paraId="781A80F9"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Gollin</w:t>
      </w:r>
      <w:proofErr w:type="spellEnd"/>
      <w:r w:rsidRPr="00BF25B7">
        <w:rPr>
          <w:rFonts w:ascii="Calibri" w:hAnsi="Calibri" w:cs="Calibri"/>
        </w:rPr>
        <w:t xml:space="preserve">, D., Probst, L.T., 2015. Food and agriculture: shifting landscapes for policy. </w:t>
      </w:r>
      <w:proofErr w:type="spellStart"/>
      <w:r w:rsidRPr="00BF25B7">
        <w:rPr>
          <w:rFonts w:ascii="Calibri" w:hAnsi="Calibri" w:cs="Calibri"/>
        </w:rPr>
        <w:t>Oxf</w:t>
      </w:r>
      <w:proofErr w:type="spellEnd"/>
      <w:r w:rsidRPr="00BF25B7">
        <w:rPr>
          <w:rFonts w:ascii="Calibri" w:hAnsi="Calibri" w:cs="Calibri"/>
        </w:rPr>
        <w:t>. Rev. Econ. Policy 31, 8–25. https://doi.org/10.1093/oxrep/grv012</w:t>
      </w:r>
    </w:p>
    <w:p w14:paraId="2BD2BEAE" w14:textId="77777777" w:rsidR="00BF25B7" w:rsidRPr="00BF25B7" w:rsidRDefault="00BF25B7" w:rsidP="00BF25B7">
      <w:pPr>
        <w:pStyle w:val="Bibliography"/>
        <w:rPr>
          <w:rFonts w:ascii="Calibri" w:hAnsi="Calibri" w:cs="Calibri"/>
        </w:rPr>
      </w:pPr>
      <w:r w:rsidRPr="00BF25B7">
        <w:rPr>
          <w:rFonts w:ascii="Calibri" w:hAnsi="Calibri" w:cs="Calibri"/>
        </w:rPr>
        <w:t xml:space="preserve">Green, J.L., Hastings, A., </w:t>
      </w:r>
      <w:proofErr w:type="spellStart"/>
      <w:r w:rsidRPr="00BF25B7">
        <w:rPr>
          <w:rFonts w:ascii="Calibri" w:hAnsi="Calibri" w:cs="Calibri"/>
        </w:rPr>
        <w:t>Arzberger</w:t>
      </w:r>
      <w:proofErr w:type="spellEnd"/>
      <w:r w:rsidRPr="00BF25B7">
        <w:rPr>
          <w:rFonts w:ascii="Calibri" w:hAnsi="Calibri" w:cs="Calibri"/>
        </w:rPr>
        <w:t xml:space="preserve">, P., Ayala, F.J., Cottingham, K.L., </w:t>
      </w:r>
      <w:proofErr w:type="spellStart"/>
      <w:r w:rsidRPr="00BF25B7">
        <w:rPr>
          <w:rFonts w:ascii="Calibri" w:hAnsi="Calibri" w:cs="Calibri"/>
        </w:rPr>
        <w:t>Cuddington</w:t>
      </w:r>
      <w:proofErr w:type="spellEnd"/>
      <w:r w:rsidRPr="00BF25B7">
        <w:rPr>
          <w:rFonts w:ascii="Calibri" w:hAnsi="Calibri" w:cs="Calibri"/>
        </w:rPr>
        <w:t xml:space="preserve">, K., Davis, F., Dunne, J.A., Fortin, M.-J., Gerber, L., Neubert, M., 2005. Complexity in Ecology and Conservation: Mathematical, Statistical, and Computational Challenges. </w:t>
      </w:r>
      <w:proofErr w:type="spellStart"/>
      <w:r w:rsidRPr="00BF25B7">
        <w:rPr>
          <w:rFonts w:ascii="Calibri" w:hAnsi="Calibri" w:cs="Calibri"/>
        </w:rPr>
        <w:t>BioScience</w:t>
      </w:r>
      <w:proofErr w:type="spellEnd"/>
      <w:r w:rsidRPr="00BF25B7">
        <w:rPr>
          <w:rFonts w:ascii="Calibri" w:hAnsi="Calibri" w:cs="Calibri"/>
        </w:rPr>
        <w:t xml:space="preserve"> 55, 501–510. https://doi.org/10.1641/0006-3568(2005)055[</w:t>
      </w:r>
      <w:proofErr w:type="gramStart"/>
      <w:r w:rsidRPr="00BF25B7">
        <w:rPr>
          <w:rFonts w:ascii="Calibri" w:hAnsi="Calibri" w:cs="Calibri"/>
        </w:rPr>
        <w:t>0501:CIEACM</w:t>
      </w:r>
      <w:proofErr w:type="gramEnd"/>
      <w:r w:rsidRPr="00BF25B7">
        <w:rPr>
          <w:rFonts w:ascii="Calibri" w:hAnsi="Calibri" w:cs="Calibri"/>
        </w:rPr>
        <w:t>]2.0.CO;2</w:t>
      </w:r>
    </w:p>
    <w:p w14:paraId="4EE9D42E"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Gruby</w:t>
      </w:r>
      <w:proofErr w:type="spellEnd"/>
      <w:r w:rsidRPr="00BF25B7">
        <w:rPr>
          <w:rFonts w:ascii="Calibri" w:hAnsi="Calibri" w:cs="Calibri"/>
        </w:rPr>
        <w:t xml:space="preserve">, R.L., </w:t>
      </w:r>
      <w:proofErr w:type="spellStart"/>
      <w:r w:rsidRPr="00BF25B7">
        <w:rPr>
          <w:rFonts w:ascii="Calibri" w:hAnsi="Calibri" w:cs="Calibri"/>
        </w:rPr>
        <w:t>Enrici</w:t>
      </w:r>
      <w:proofErr w:type="spellEnd"/>
      <w:r w:rsidRPr="00BF25B7">
        <w:rPr>
          <w:rFonts w:ascii="Calibri" w:hAnsi="Calibri" w:cs="Calibri"/>
        </w:rPr>
        <w:t xml:space="preserve">, A., </w:t>
      </w:r>
      <w:proofErr w:type="spellStart"/>
      <w:r w:rsidRPr="00BF25B7">
        <w:rPr>
          <w:rFonts w:ascii="Calibri" w:hAnsi="Calibri" w:cs="Calibri"/>
        </w:rPr>
        <w:t>Betsill</w:t>
      </w:r>
      <w:proofErr w:type="spellEnd"/>
      <w:r w:rsidRPr="00BF25B7">
        <w:rPr>
          <w:rFonts w:ascii="Calibri" w:hAnsi="Calibri" w:cs="Calibri"/>
        </w:rPr>
        <w:t xml:space="preserve">, M., Le </w:t>
      </w:r>
      <w:proofErr w:type="spellStart"/>
      <w:r w:rsidRPr="00BF25B7">
        <w:rPr>
          <w:rFonts w:ascii="Calibri" w:hAnsi="Calibri" w:cs="Calibri"/>
        </w:rPr>
        <w:t>Cornu</w:t>
      </w:r>
      <w:proofErr w:type="spellEnd"/>
      <w:r w:rsidRPr="00BF25B7">
        <w:rPr>
          <w:rFonts w:ascii="Calibri" w:hAnsi="Calibri" w:cs="Calibri"/>
        </w:rPr>
        <w:t xml:space="preserve">, E., </w:t>
      </w:r>
      <w:proofErr w:type="spellStart"/>
      <w:r w:rsidRPr="00BF25B7">
        <w:rPr>
          <w:rFonts w:ascii="Calibri" w:hAnsi="Calibri" w:cs="Calibri"/>
        </w:rPr>
        <w:t>Basurto</w:t>
      </w:r>
      <w:proofErr w:type="spellEnd"/>
      <w:r w:rsidRPr="00BF25B7">
        <w:rPr>
          <w:rFonts w:ascii="Calibri" w:hAnsi="Calibri" w:cs="Calibri"/>
        </w:rPr>
        <w:t>, X., 2021. Opening the black box of conservation philanthropy: A co-produced research agenda on private foundations in marine conservation. Mar. Policy 132, 104645. https://doi.org/10.1016/j.marpol.2021.104645</w:t>
      </w:r>
    </w:p>
    <w:p w14:paraId="7B7DC0AC"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 xml:space="preserve">Hamblin, S., 2013. On the practical usage of genetic algorithms in ecology and evolution. Methods Ecol. </w:t>
      </w:r>
      <w:proofErr w:type="spellStart"/>
      <w:r w:rsidRPr="00BF25B7">
        <w:rPr>
          <w:rFonts w:ascii="Calibri" w:hAnsi="Calibri" w:cs="Calibri"/>
        </w:rPr>
        <w:t>Evol</w:t>
      </w:r>
      <w:proofErr w:type="spellEnd"/>
      <w:r w:rsidRPr="00BF25B7">
        <w:rPr>
          <w:rFonts w:ascii="Calibri" w:hAnsi="Calibri" w:cs="Calibri"/>
        </w:rPr>
        <w:t>. 4, 184–194. https://doi.org/10.1111/2041-210X.12000</w:t>
      </w:r>
    </w:p>
    <w:p w14:paraId="22559021" w14:textId="77777777" w:rsidR="00BF25B7" w:rsidRPr="00BF25B7" w:rsidRDefault="00BF25B7" w:rsidP="00BF25B7">
      <w:pPr>
        <w:pStyle w:val="Bibliography"/>
        <w:rPr>
          <w:rFonts w:ascii="Calibri" w:hAnsi="Calibri" w:cs="Calibri"/>
        </w:rPr>
      </w:pPr>
      <w:r w:rsidRPr="00BF25B7">
        <w:rPr>
          <w:rFonts w:ascii="Calibri" w:hAnsi="Calibri" w:cs="Calibri"/>
        </w:rPr>
        <w:t xml:space="preserve">Hein, L., Miller, D.C., de Groot, R., 2013. Payments for ecosystem services and the financing of global biodiversity conservation. </w:t>
      </w:r>
      <w:proofErr w:type="spellStart"/>
      <w:r w:rsidRPr="00BF25B7">
        <w:rPr>
          <w:rFonts w:ascii="Calibri" w:hAnsi="Calibri" w:cs="Calibri"/>
        </w:rPr>
        <w:t>Curr</w:t>
      </w:r>
      <w:proofErr w:type="spellEnd"/>
      <w:r w:rsidRPr="00BF25B7">
        <w:rPr>
          <w:rFonts w:ascii="Calibri" w:hAnsi="Calibri" w:cs="Calibri"/>
        </w:rPr>
        <w:t xml:space="preserve">. </w:t>
      </w:r>
      <w:proofErr w:type="spellStart"/>
      <w:r w:rsidRPr="00BF25B7">
        <w:rPr>
          <w:rFonts w:ascii="Calibri" w:hAnsi="Calibri" w:cs="Calibri"/>
        </w:rPr>
        <w:t>Opin</w:t>
      </w:r>
      <w:proofErr w:type="spellEnd"/>
      <w:r w:rsidRPr="00BF25B7">
        <w:rPr>
          <w:rFonts w:ascii="Calibri" w:hAnsi="Calibri" w:cs="Calibri"/>
        </w:rPr>
        <w:t>. Environ. Sustain., Terrestrial systems 5, 87–93. https://doi.org/10.1016/j.cosust.2012.12.004</w:t>
      </w:r>
    </w:p>
    <w:p w14:paraId="47870F64" w14:textId="77777777" w:rsidR="00BF25B7" w:rsidRPr="00BF25B7" w:rsidRDefault="00BF25B7" w:rsidP="00BF25B7">
      <w:pPr>
        <w:pStyle w:val="Bibliography"/>
        <w:rPr>
          <w:rFonts w:ascii="Calibri" w:hAnsi="Calibri" w:cs="Calibri"/>
        </w:rPr>
      </w:pPr>
      <w:r w:rsidRPr="00BF25B7">
        <w:rPr>
          <w:rFonts w:ascii="Calibri" w:hAnsi="Calibri" w:cs="Calibri"/>
        </w:rPr>
        <w:t xml:space="preserve">Henschel, P., Coad, L., Burton, C., </w:t>
      </w:r>
      <w:proofErr w:type="spellStart"/>
      <w:r w:rsidRPr="00BF25B7">
        <w:rPr>
          <w:rFonts w:ascii="Calibri" w:hAnsi="Calibri" w:cs="Calibri"/>
        </w:rPr>
        <w:t>Chataigner</w:t>
      </w:r>
      <w:proofErr w:type="spellEnd"/>
      <w:r w:rsidRPr="00BF25B7">
        <w:rPr>
          <w:rFonts w:ascii="Calibri" w:hAnsi="Calibri" w:cs="Calibri"/>
        </w:rPr>
        <w:t xml:space="preserve">, B., Dunn, A., MacDonald, D., </w:t>
      </w:r>
      <w:proofErr w:type="spellStart"/>
      <w:r w:rsidRPr="00BF25B7">
        <w:rPr>
          <w:rFonts w:ascii="Calibri" w:hAnsi="Calibri" w:cs="Calibri"/>
        </w:rPr>
        <w:t>Saidu</w:t>
      </w:r>
      <w:proofErr w:type="spellEnd"/>
      <w:r w:rsidRPr="00BF25B7">
        <w:rPr>
          <w:rFonts w:ascii="Calibri" w:hAnsi="Calibri" w:cs="Calibri"/>
        </w:rPr>
        <w:t>, Y., Hunter, L.T.B., 2014. The Lion in West Africa Is Critically Endangered. PLOS ONE 9, e83500. https://doi.org/10.1371/journal.pone.0083500</w:t>
      </w:r>
    </w:p>
    <w:p w14:paraId="23663B28" w14:textId="77777777" w:rsidR="00BF25B7" w:rsidRPr="00BF25B7" w:rsidRDefault="00BF25B7" w:rsidP="00BF25B7">
      <w:pPr>
        <w:pStyle w:val="Bibliography"/>
        <w:rPr>
          <w:rFonts w:ascii="Calibri" w:hAnsi="Calibri" w:cs="Calibri"/>
        </w:rPr>
      </w:pPr>
      <w:r w:rsidRPr="00BF25B7">
        <w:rPr>
          <w:rFonts w:ascii="Calibri" w:hAnsi="Calibri" w:cs="Calibri"/>
        </w:rPr>
        <w:t>Hodge, I., Adams, W.M., 2016. Short-Term Projects versus Adaptive Governance: Conflicting Demands in the Management of Ecological Restoration. Land 5, 39. https://doi.org/10.3390/land5040039</w:t>
      </w:r>
    </w:p>
    <w:p w14:paraId="23F8407B"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Huwyler</w:t>
      </w:r>
      <w:proofErr w:type="spellEnd"/>
      <w:r w:rsidRPr="00BF25B7">
        <w:rPr>
          <w:rFonts w:ascii="Calibri" w:hAnsi="Calibri" w:cs="Calibri"/>
        </w:rPr>
        <w:t xml:space="preserve">, F., </w:t>
      </w:r>
      <w:proofErr w:type="spellStart"/>
      <w:r w:rsidRPr="00BF25B7">
        <w:rPr>
          <w:rFonts w:ascii="Calibri" w:hAnsi="Calibri" w:cs="Calibri"/>
        </w:rPr>
        <w:t>Kappeli</w:t>
      </w:r>
      <w:proofErr w:type="spellEnd"/>
      <w:r w:rsidRPr="00BF25B7">
        <w:rPr>
          <w:rFonts w:ascii="Calibri" w:hAnsi="Calibri" w:cs="Calibri"/>
        </w:rPr>
        <w:t xml:space="preserve">, J., Tobin, J., 2016. Conservation finance from niche to mainstream: The building of an institutional asset class. Credit Suisse and </w:t>
      </w:r>
      <w:proofErr w:type="spellStart"/>
      <w:r w:rsidRPr="00BF25B7">
        <w:rPr>
          <w:rFonts w:ascii="Calibri" w:hAnsi="Calibri" w:cs="Calibri"/>
        </w:rPr>
        <w:t>McMinsey</w:t>
      </w:r>
      <w:proofErr w:type="spellEnd"/>
      <w:r w:rsidRPr="00BF25B7">
        <w:rPr>
          <w:rFonts w:ascii="Calibri" w:hAnsi="Calibri" w:cs="Calibri"/>
        </w:rPr>
        <w:t xml:space="preserve"> </w:t>
      </w:r>
      <w:proofErr w:type="spellStart"/>
      <w:r w:rsidRPr="00BF25B7">
        <w:rPr>
          <w:rFonts w:ascii="Calibri" w:hAnsi="Calibri" w:cs="Calibri"/>
        </w:rPr>
        <w:t>Center</w:t>
      </w:r>
      <w:proofErr w:type="spellEnd"/>
      <w:r w:rsidRPr="00BF25B7">
        <w:rPr>
          <w:rFonts w:ascii="Calibri" w:hAnsi="Calibri" w:cs="Calibri"/>
        </w:rPr>
        <w:t xml:space="preserve"> for Business and Environment, Zurich, Switzerland.</w:t>
      </w:r>
    </w:p>
    <w:p w14:paraId="05CE6516" w14:textId="77777777" w:rsidR="00BF25B7" w:rsidRPr="00BF25B7" w:rsidRDefault="00BF25B7" w:rsidP="00BF25B7">
      <w:pPr>
        <w:pStyle w:val="Bibliography"/>
        <w:rPr>
          <w:rFonts w:ascii="Calibri" w:hAnsi="Calibri" w:cs="Calibri"/>
        </w:rPr>
      </w:pPr>
      <w:r w:rsidRPr="00BF25B7">
        <w:rPr>
          <w:rFonts w:ascii="Calibri" w:hAnsi="Calibri" w:cs="Calibri"/>
        </w:rPr>
        <w:t xml:space="preserve">Ingram, J.C., </w:t>
      </w:r>
      <w:proofErr w:type="spellStart"/>
      <w:r w:rsidRPr="00BF25B7">
        <w:rPr>
          <w:rFonts w:ascii="Calibri" w:hAnsi="Calibri" w:cs="Calibri"/>
        </w:rPr>
        <w:t>Wilkie</w:t>
      </w:r>
      <w:proofErr w:type="spellEnd"/>
      <w:r w:rsidRPr="00BF25B7">
        <w:rPr>
          <w:rFonts w:ascii="Calibri" w:hAnsi="Calibri" w:cs="Calibri"/>
        </w:rPr>
        <w:t xml:space="preserve">, D., Clements, T., McNab, R.B., Nelson, F., Baur, E.H., Sachedina, H.T., Peterson, D.D., Foley, C.A.H., 2014. Evidence of Payments for Ecosystem Services as a mechanism for supporting biodiversity conservation and rural livelihoods. </w:t>
      </w:r>
      <w:proofErr w:type="spellStart"/>
      <w:r w:rsidRPr="00BF25B7">
        <w:rPr>
          <w:rFonts w:ascii="Calibri" w:hAnsi="Calibri" w:cs="Calibri"/>
        </w:rPr>
        <w:t>Ecosyst</w:t>
      </w:r>
      <w:proofErr w:type="spellEnd"/>
      <w:r w:rsidRPr="00BF25B7">
        <w:rPr>
          <w:rFonts w:ascii="Calibri" w:hAnsi="Calibri" w:cs="Calibri"/>
        </w:rPr>
        <w:t>. Serv. 7, 10–21. https://doi.org/10.1016/j.ecoser.2013.12.003</w:t>
      </w:r>
    </w:p>
    <w:p w14:paraId="5A08AB85" w14:textId="77777777" w:rsidR="00BF25B7" w:rsidRPr="00BF25B7" w:rsidRDefault="00BF25B7" w:rsidP="00BF25B7">
      <w:pPr>
        <w:pStyle w:val="Bibliography"/>
        <w:rPr>
          <w:rFonts w:ascii="Calibri" w:hAnsi="Calibri" w:cs="Calibri"/>
        </w:rPr>
      </w:pPr>
      <w:r w:rsidRPr="00BF25B7">
        <w:rPr>
          <w:rFonts w:ascii="Calibri" w:hAnsi="Calibri" w:cs="Calibri"/>
        </w:rPr>
        <w:t xml:space="preserve">Jayachandran, S., de Laat, J., </w:t>
      </w:r>
      <w:proofErr w:type="spellStart"/>
      <w:r w:rsidRPr="00BF25B7">
        <w:rPr>
          <w:rFonts w:ascii="Calibri" w:hAnsi="Calibri" w:cs="Calibri"/>
        </w:rPr>
        <w:t>Lambin</w:t>
      </w:r>
      <w:proofErr w:type="spellEnd"/>
      <w:r w:rsidRPr="00BF25B7">
        <w:rPr>
          <w:rFonts w:ascii="Calibri" w:hAnsi="Calibri" w:cs="Calibri"/>
        </w:rPr>
        <w:t>, E.F., Stanton, C.Y., 2016. Cash for Carbon: A Randomized Controlled Trial of Payments for Ecosystem Services to Reduce Deforestation (Working Paper No. 22378), Working Paper Series. National Bureau of Economic Research. https://doi.org/10.3386/w22378</w:t>
      </w:r>
    </w:p>
    <w:p w14:paraId="19A905CE" w14:textId="77777777" w:rsidR="00BF25B7" w:rsidRPr="00BF25B7" w:rsidRDefault="00BF25B7" w:rsidP="00BF25B7">
      <w:pPr>
        <w:pStyle w:val="Bibliography"/>
        <w:rPr>
          <w:rFonts w:ascii="Calibri" w:hAnsi="Calibri" w:cs="Calibri"/>
        </w:rPr>
      </w:pPr>
      <w:r w:rsidRPr="00BF25B7">
        <w:rPr>
          <w:rFonts w:ascii="Calibri" w:hAnsi="Calibri" w:cs="Calibri"/>
        </w:rPr>
        <w:t xml:space="preserve">Kaiser, C., 2015. </w:t>
      </w:r>
      <w:proofErr w:type="spellStart"/>
      <w:r w:rsidRPr="00BF25B7">
        <w:rPr>
          <w:rFonts w:ascii="Calibri" w:hAnsi="Calibri" w:cs="Calibri"/>
        </w:rPr>
        <w:t>NatureVest</w:t>
      </w:r>
      <w:proofErr w:type="spellEnd"/>
      <w:r w:rsidRPr="00BF25B7">
        <w:rPr>
          <w:rFonts w:ascii="Calibri" w:hAnsi="Calibri" w:cs="Calibri"/>
        </w:rPr>
        <w:t xml:space="preserve">: Natural Capital Investment Solutions to Transform </w:t>
      </w:r>
      <w:proofErr w:type="gramStart"/>
      <w:r w:rsidRPr="00BF25B7">
        <w:rPr>
          <w:rFonts w:ascii="Calibri" w:hAnsi="Calibri" w:cs="Calibri"/>
        </w:rPr>
        <w:t>The</w:t>
      </w:r>
      <w:proofErr w:type="gramEnd"/>
      <w:r w:rsidRPr="00BF25B7">
        <w:rPr>
          <w:rFonts w:ascii="Calibri" w:hAnsi="Calibri" w:cs="Calibri"/>
        </w:rPr>
        <w:t xml:space="preserve"> Way We Protect Nature. Soc. Res. 82, 749–760.</w:t>
      </w:r>
    </w:p>
    <w:p w14:paraId="04506650" w14:textId="77777777" w:rsidR="00BF25B7" w:rsidRPr="00BF25B7" w:rsidRDefault="00BF25B7" w:rsidP="00BF25B7">
      <w:pPr>
        <w:pStyle w:val="Bibliography"/>
        <w:rPr>
          <w:rFonts w:ascii="Calibri" w:hAnsi="Calibri" w:cs="Calibri"/>
        </w:rPr>
      </w:pPr>
      <w:r w:rsidRPr="00BF25B7">
        <w:rPr>
          <w:rFonts w:ascii="Calibri" w:hAnsi="Calibri" w:cs="Calibri"/>
        </w:rPr>
        <w:t xml:space="preserve">Kearney, S.G., Adams, V.M., Fuller, R.A., </w:t>
      </w:r>
      <w:proofErr w:type="spellStart"/>
      <w:r w:rsidRPr="00BF25B7">
        <w:rPr>
          <w:rFonts w:ascii="Calibri" w:hAnsi="Calibri" w:cs="Calibri"/>
        </w:rPr>
        <w:t>Possingham</w:t>
      </w:r>
      <w:proofErr w:type="spellEnd"/>
      <w:r w:rsidRPr="00BF25B7">
        <w:rPr>
          <w:rFonts w:ascii="Calibri" w:hAnsi="Calibri" w:cs="Calibri"/>
        </w:rPr>
        <w:t>, H.P., Watson, J.E.M., 2020. Estimating the benefit of well-managed protected areas for threatened species conservation. Oryx 54, 276–284. https://doi.org/10.1017/S0030605317001739</w:t>
      </w:r>
    </w:p>
    <w:p w14:paraId="1B71C090" w14:textId="77777777" w:rsidR="00BF25B7" w:rsidRPr="00BF25B7" w:rsidRDefault="00BF25B7" w:rsidP="00BF25B7">
      <w:pPr>
        <w:pStyle w:val="Bibliography"/>
        <w:rPr>
          <w:rFonts w:ascii="Calibri" w:hAnsi="Calibri" w:cs="Calibri"/>
        </w:rPr>
      </w:pPr>
      <w:r w:rsidRPr="00BF25B7">
        <w:rPr>
          <w:rFonts w:ascii="Calibri" w:hAnsi="Calibri" w:cs="Calibri"/>
        </w:rPr>
        <w:t xml:space="preserve">Larson, L.R., Peterson, M.N., Furstenberg, R.V., </w:t>
      </w:r>
      <w:proofErr w:type="spellStart"/>
      <w:r w:rsidRPr="00BF25B7">
        <w:rPr>
          <w:rFonts w:ascii="Calibri" w:hAnsi="Calibri" w:cs="Calibri"/>
        </w:rPr>
        <w:t>Vayer</w:t>
      </w:r>
      <w:proofErr w:type="spellEnd"/>
      <w:r w:rsidRPr="00BF25B7">
        <w:rPr>
          <w:rFonts w:ascii="Calibri" w:hAnsi="Calibri" w:cs="Calibri"/>
        </w:rPr>
        <w:t xml:space="preserve">, V.R., Lee, K.J., Choi, D.Y., Stevenson, K., </w:t>
      </w:r>
      <w:proofErr w:type="spellStart"/>
      <w:r w:rsidRPr="00BF25B7">
        <w:rPr>
          <w:rFonts w:ascii="Calibri" w:hAnsi="Calibri" w:cs="Calibri"/>
        </w:rPr>
        <w:t>Ahlers</w:t>
      </w:r>
      <w:proofErr w:type="spellEnd"/>
      <w:r w:rsidRPr="00BF25B7">
        <w:rPr>
          <w:rFonts w:ascii="Calibri" w:hAnsi="Calibri" w:cs="Calibri"/>
        </w:rPr>
        <w:t>, A.A., Anhalt-</w:t>
      </w:r>
      <w:proofErr w:type="spellStart"/>
      <w:r w:rsidRPr="00BF25B7">
        <w:rPr>
          <w:rFonts w:ascii="Calibri" w:hAnsi="Calibri" w:cs="Calibri"/>
        </w:rPr>
        <w:t>Depies</w:t>
      </w:r>
      <w:proofErr w:type="spellEnd"/>
      <w:r w:rsidRPr="00BF25B7">
        <w:rPr>
          <w:rFonts w:ascii="Calibri" w:hAnsi="Calibri" w:cs="Calibri"/>
        </w:rPr>
        <w:t xml:space="preserve">, C., </w:t>
      </w:r>
      <w:proofErr w:type="spellStart"/>
      <w:r w:rsidRPr="00BF25B7">
        <w:rPr>
          <w:rFonts w:ascii="Calibri" w:hAnsi="Calibri" w:cs="Calibri"/>
        </w:rPr>
        <w:t>Bethke</w:t>
      </w:r>
      <w:proofErr w:type="spellEnd"/>
      <w:r w:rsidRPr="00BF25B7">
        <w:rPr>
          <w:rFonts w:ascii="Calibri" w:hAnsi="Calibri" w:cs="Calibri"/>
        </w:rPr>
        <w:t xml:space="preserve">, T., </w:t>
      </w:r>
      <w:proofErr w:type="spellStart"/>
      <w:r w:rsidRPr="00BF25B7">
        <w:rPr>
          <w:rFonts w:ascii="Calibri" w:hAnsi="Calibri" w:cs="Calibri"/>
        </w:rPr>
        <w:t>Bruskotter</w:t>
      </w:r>
      <w:proofErr w:type="spellEnd"/>
      <w:r w:rsidRPr="00BF25B7">
        <w:rPr>
          <w:rFonts w:ascii="Calibri" w:hAnsi="Calibri" w:cs="Calibri"/>
        </w:rPr>
        <w:t xml:space="preserve">, J.T., </w:t>
      </w:r>
      <w:proofErr w:type="spellStart"/>
      <w:r w:rsidRPr="00BF25B7">
        <w:rPr>
          <w:rFonts w:ascii="Calibri" w:hAnsi="Calibri" w:cs="Calibri"/>
        </w:rPr>
        <w:t>Chizinski</w:t>
      </w:r>
      <w:proofErr w:type="spellEnd"/>
      <w:r w:rsidRPr="00BF25B7">
        <w:rPr>
          <w:rFonts w:ascii="Calibri" w:hAnsi="Calibri" w:cs="Calibri"/>
        </w:rPr>
        <w:t xml:space="preserve">, C.J., Clark, B., </w:t>
      </w:r>
      <w:proofErr w:type="spellStart"/>
      <w:r w:rsidRPr="00BF25B7">
        <w:rPr>
          <w:rFonts w:ascii="Calibri" w:hAnsi="Calibri" w:cs="Calibri"/>
        </w:rPr>
        <w:t>Dayer</w:t>
      </w:r>
      <w:proofErr w:type="spellEnd"/>
      <w:r w:rsidRPr="00BF25B7">
        <w:rPr>
          <w:rFonts w:ascii="Calibri" w:hAnsi="Calibri" w:cs="Calibri"/>
        </w:rPr>
        <w:t xml:space="preserve">, A.A., Dunning, K.H., </w:t>
      </w:r>
      <w:proofErr w:type="spellStart"/>
      <w:r w:rsidRPr="00BF25B7">
        <w:rPr>
          <w:rFonts w:ascii="Calibri" w:hAnsi="Calibri" w:cs="Calibri"/>
        </w:rPr>
        <w:t>Ghasemi</w:t>
      </w:r>
      <w:proofErr w:type="spellEnd"/>
      <w:r w:rsidRPr="00BF25B7">
        <w:rPr>
          <w:rFonts w:ascii="Calibri" w:hAnsi="Calibri" w:cs="Calibri"/>
        </w:rPr>
        <w:t xml:space="preserve">, B., Gigliotti, L., </w:t>
      </w:r>
      <w:proofErr w:type="spellStart"/>
      <w:r w:rsidRPr="00BF25B7">
        <w:rPr>
          <w:rFonts w:ascii="Calibri" w:hAnsi="Calibri" w:cs="Calibri"/>
        </w:rPr>
        <w:t>Graefe</w:t>
      </w:r>
      <w:proofErr w:type="spellEnd"/>
      <w:r w:rsidRPr="00BF25B7">
        <w:rPr>
          <w:rFonts w:ascii="Calibri" w:hAnsi="Calibri" w:cs="Calibri"/>
        </w:rPr>
        <w:t xml:space="preserve">, A., Irwin, K., Keith, S.J., Kelly, M., Kyle, G., Metcalf, E., Morse, W., Needham, M.D., Poudyal, N.C., </w:t>
      </w:r>
      <w:proofErr w:type="spellStart"/>
      <w:r w:rsidRPr="00BF25B7">
        <w:rPr>
          <w:rFonts w:ascii="Calibri" w:hAnsi="Calibri" w:cs="Calibri"/>
        </w:rPr>
        <w:t>Quartuch</w:t>
      </w:r>
      <w:proofErr w:type="spellEnd"/>
      <w:r w:rsidRPr="00BF25B7">
        <w:rPr>
          <w:rFonts w:ascii="Calibri" w:hAnsi="Calibri" w:cs="Calibri"/>
        </w:rPr>
        <w:t xml:space="preserve">, M., Rodriguez, S., Romulo, C., Sharp, R.L., </w:t>
      </w:r>
      <w:proofErr w:type="spellStart"/>
      <w:r w:rsidRPr="00BF25B7">
        <w:rPr>
          <w:rFonts w:ascii="Calibri" w:hAnsi="Calibri" w:cs="Calibri"/>
        </w:rPr>
        <w:t>Siemer</w:t>
      </w:r>
      <w:proofErr w:type="spellEnd"/>
      <w:r w:rsidRPr="00BF25B7">
        <w:rPr>
          <w:rFonts w:ascii="Calibri" w:hAnsi="Calibri" w:cs="Calibri"/>
        </w:rPr>
        <w:t xml:space="preserve">, W., Springer, M.T., Stayton, B., Stedman, R., Stein, T., </w:t>
      </w:r>
      <w:proofErr w:type="spellStart"/>
      <w:r w:rsidRPr="00BF25B7">
        <w:rPr>
          <w:rFonts w:ascii="Calibri" w:hAnsi="Calibri" w:cs="Calibri"/>
        </w:rPr>
        <w:t>Deelen</w:t>
      </w:r>
      <w:proofErr w:type="spellEnd"/>
      <w:r w:rsidRPr="00BF25B7">
        <w:rPr>
          <w:rFonts w:ascii="Calibri" w:hAnsi="Calibri" w:cs="Calibri"/>
        </w:rPr>
        <w:t xml:space="preserve">, T.R.V., Whiting, J., Winkler, R.L., </w:t>
      </w:r>
      <w:proofErr w:type="spellStart"/>
      <w:r w:rsidRPr="00BF25B7">
        <w:rPr>
          <w:rFonts w:ascii="Calibri" w:hAnsi="Calibri" w:cs="Calibri"/>
        </w:rPr>
        <w:t>Woosnam</w:t>
      </w:r>
      <w:proofErr w:type="spellEnd"/>
      <w:r w:rsidRPr="00BF25B7">
        <w:rPr>
          <w:rFonts w:ascii="Calibri" w:hAnsi="Calibri" w:cs="Calibri"/>
        </w:rPr>
        <w:t xml:space="preserve">, K.M., 2021. The future of wildlife conservation funding: What options do U.S. college students support? </w:t>
      </w:r>
      <w:proofErr w:type="spellStart"/>
      <w:r w:rsidRPr="00BF25B7">
        <w:rPr>
          <w:rFonts w:ascii="Calibri" w:hAnsi="Calibri" w:cs="Calibri"/>
        </w:rPr>
        <w:t>Conserv</w:t>
      </w:r>
      <w:proofErr w:type="spellEnd"/>
      <w:r w:rsidRPr="00BF25B7">
        <w:rPr>
          <w:rFonts w:ascii="Calibri" w:hAnsi="Calibri" w:cs="Calibri"/>
        </w:rPr>
        <w:t xml:space="preserve">. Sci. </w:t>
      </w:r>
      <w:proofErr w:type="spellStart"/>
      <w:r w:rsidRPr="00BF25B7">
        <w:rPr>
          <w:rFonts w:ascii="Calibri" w:hAnsi="Calibri" w:cs="Calibri"/>
        </w:rPr>
        <w:t>Pract</w:t>
      </w:r>
      <w:proofErr w:type="spellEnd"/>
      <w:r w:rsidRPr="00BF25B7">
        <w:rPr>
          <w:rFonts w:ascii="Calibri" w:hAnsi="Calibri" w:cs="Calibri"/>
        </w:rPr>
        <w:t>. n/a, e505. https://doi.org/10.1111/csp2.505</w:t>
      </w:r>
    </w:p>
    <w:p w14:paraId="75F5224F" w14:textId="77777777" w:rsidR="00BF25B7" w:rsidRPr="00BF25B7" w:rsidRDefault="00BF25B7" w:rsidP="00BF25B7">
      <w:pPr>
        <w:pStyle w:val="Bibliography"/>
        <w:rPr>
          <w:rFonts w:ascii="Calibri" w:hAnsi="Calibri" w:cs="Calibri"/>
        </w:rPr>
      </w:pPr>
      <w:r w:rsidRPr="00BF25B7">
        <w:rPr>
          <w:rFonts w:ascii="Calibri" w:hAnsi="Calibri" w:cs="Calibri"/>
        </w:rPr>
        <w:t xml:space="preserve">Laufer, A.E., Jones, M.D., 2021. Who pays for marine conservation? Processes and narratives that influence marine funding. Ocean Coast. </w:t>
      </w:r>
      <w:proofErr w:type="spellStart"/>
      <w:r w:rsidRPr="00BF25B7">
        <w:rPr>
          <w:rFonts w:ascii="Calibri" w:hAnsi="Calibri" w:cs="Calibri"/>
        </w:rPr>
        <w:t>Manag</w:t>
      </w:r>
      <w:proofErr w:type="spellEnd"/>
      <w:r w:rsidRPr="00BF25B7">
        <w:rPr>
          <w:rFonts w:ascii="Calibri" w:hAnsi="Calibri" w:cs="Calibri"/>
        </w:rPr>
        <w:t>. 203, 105504. https://doi.org/10.1016/j.ocecoaman.2020.105504</w:t>
      </w:r>
    </w:p>
    <w:p w14:paraId="58323446" w14:textId="77777777" w:rsidR="00BF25B7" w:rsidRPr="00BF25B7" w:rsidRDefault="00BF25B7" w:rsidP="00BF25B7">
      <w:pPr>
        <w:pStyle w:val="Bibliography"/>
        <w:rPr>
          <w:rFonts w:ascii="Calibri" w:hAnsi="Calibri" w:cs="Calibri"/>
        </w:rPr>
      </w:pPr>
      <w:r w:rsidRPr="00BF25B7">
        <w:rPr>
          <w:rFonts w:ascii="Calibri" w:hAnsi="Calibri" w:cs="Calibri"/>
        </w:rPr>
        <w:t xml:space="preserve">Lennox, G.D., </w:t>
      </w:r>
      <w:proofErr w:type="spellStart"/>
      <w:r w:rsidRPr="00BF25B7">
        <w:rPr>
          <w:rFonts w:ascii="Calibri" w:hAnsi="Calibri" w:cs="Calibri"/>
        </w:rPr>
        <w:t>Armsworth</w:t>
      </w:r>
      <w:proofErr w:type="spellEnd"/>
      <w:r w:rsidRPr="00BF25B7">
        <w:rPr>
          <w:rFonts w:ascii="Calibri" w:hAnsi="Calibri" w:cs="Calibri"/>
        </w:rPr>
        <w:t>, P.R., 2011. Suitability of short or long conservation contracts under ecological and socio-economic uncertainty. Ecol. Model. 222, 2856–2866. https://doi.org/10.1016/j.ecolmodel.2011.04.033</w:t>
      </w:r>
    </w:p>
    <w:p w14:paraId="190C39C6"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Levins</w:t>
      </w:r>
      <w:proofErr w:type="spellEnd"/>
      <w:r w:rsidRPr="00BF25B7">
        <w:rPr>
          <w:rFonts w:ascii="Calibri" w:hAnsi="Calibri" w:cs="Calibri"/>
        </w:rPr>
        <w:t>, R., 1966. The strategy of model building in population biology. Am. Sci. 54, 421–431.</w:t>
      </w:r>
    </w:p>
    <w:p w14:paraId="05111A54" w14:textId="77777777" w:rsidR="00BF25B7" w:rsidRPr="00BF25B7" w:rsidRDefault="00BF25B7" w:rsidP="00BF25B7">
      <w:pPr>
        <w:pStyle w:val="Bibliography"/>
        <w:rPr>
          <w:rFonts w:ascii="Calibri" w:hAnsi="Calibri" w:cs="Calibri"/>
        </w:rPr>
      </w:pPr>
      <w:r w:rsidRPr="00BF25B7">
        <w:rPr>
          <w:rFonts w:ascii="Calibri" w:hAnsi="Calibri" w:cs="Calibri"/>
        </w:rPr>
        <w:t xml:space="preserve">Lindsey, P.A., Nyirenda, V.R., Barnes, J.I., Becker, M.S., </w:t>
      </w:r>
      <w:proofErr w:type="spellStart"/>
      <w:r w:rsidRPr="00BF25B7">
        <w:rPr>
          <w:rFonts w:ascii="Calibri" w:hAnsi="Calibri" w:cs="Calibri"/>
        </w:rPr>
        <w:t>McRobb</w:t>
      </w:r>
      <w:proofErr w:type="spellEnd"/>
      <w:r w:rsidRPr="00BF25B7">
        <w:rPr>
          <w:rFonts w:ascii="Calibri" w:hAnsi="Calibri" w:cs="Calibri"/>
        </w:rPr>
        <w:t xml:space="preserve">, R., Tambling, C.J., Taylor, W.A., Watson, F.G., </w:t>
      </w:r>
      <w:proofErr w:type="spellStart"/>
      <w:r w:rsidRPr="00BF25B7">
        <w:rPr>
          <w:rFonts w:ascii="Calibri" w:hAnsi="Calibri" w:cs="Calibri"/>
        </w:rPr>
        <w:t>t’Sas-Rolfes</w:t>
      </w:r>
      <w:proofErr w:type="spellEnd"/>
      <w:r w:rsidRPr="00BF25B7">
        <w:rPr>
          <w:rFonts w:ascii="Calibri" w:hAnsi="Calibri" w:cs="Calibri"/>
        </w:rPr>
        <w:t>, M., 2014. Underperformance of African Protected Area Networks and the Case for New Conservation Models: Insights from Zambia. PLOS ONE 9, e94109. https://doi.org/10.1371/journal.pone.0094109</w:t>
      </w:r>
    </w:p>
    <w:p w14:paraId="7C2BC13C" w14:textId="77777777" w:rsidR="00BF25B7" w:rsidRPr="00BF25B7" w:rsidRDefault="00BF25B7" w:rsidP="00BF25B7">
      <w:pPr>
        <w:pStyle w:val="Bibliography"/>
        <w:rPr>
          <w:rFonts w:ascii="Calibri" w:hAnsi="Calibri" w:cs="Calibri"/>
        </w:rPr>
      </w:pPr>
      <w:r w:rsidRPr="00BF25B7">
        <w:rPr>
          <w:rFonts w:ascii="Calibri" w:hAnsi="Calibri" w:cs="Calibri"/>
        </w:rPr>
        <w:t xml:space="preserve">Lindsey, P.A., </w:t>
      </w:r>
      <w:proofErr w:type="spellStart"/>
      <w:r w:rsidRPr="00BF25B7">
        <w:rPr>
          <w:rFonts w:ascii="Calibri" w:hAnsi="Calibri" w:cs="Calibri"/>
        </w:rPr>
        <w:t>Petracca</w:t>
      </w:r>
      <w:proofErr w:type="spellEnd"/>
      <w:r w:rsidRPr="00BF25B7">
        <w:rPr>
          <w:rFonts w:ascii="Calibri" w:hAnsi="Calibri" w:cs="Calibri"/>
        </w:rPr>
        <w:t xml:space="preserve">, L.S., Funston, P.J., Bauer, H., Dickman, A., </w:t>
      </w:r>
      <w:proofErr w:type="spellStart"/>
      <w:r w:rsidRPr="00BF25B7">
        <w:rPr>
          <w:rFonts w:ascii="Calibri" w:hAnsi="Calibri" w:cs="Calibri"/>
        </w:rPr>
        <w:t>Everatt</w:t>
      </w:r>
      <w:proofErr w:type="spellEnd"/>
      <w:r w:rsidRPr="00BF25B7">
        <w:rPr>
          <w:rFonts w:ascii="Calibri" w:hAnsi="Calibri" w:cs="Calibri"/>
        </w:rPr>
        <w:t xml:space="preserve">, K., Flyman, M., Henschel, P., Hinks, A.E., </w:t>
      </w:r>
      <w:proofErr w:type="spellStart"/>
      <w:r w:rsidRPr="00BF25B7">
        <w:rPr>
          <w:rFonts w:ascii="Calibri" w:hAnsi="Calibri" w:cs="Calibri"/>
        </w:rPr>
        <w:t>Kasiki</w:t>
      </w:r>
      <w:proofErr w:type="spellEnd"/>
      <w:r w:rsidRPr="00BF25B7">
        <w:rPr>
          <w:rFonts w:ascii="Calibri" w:hAnsi="Calibri" w:cs="Calibri"/>
        </w:rPr>
        <w:t xml:space="preserve">, S., Loveridge, A., Macdonald, D.W., </w:t>
      </w:r>
      <w:proofErr w:type="spellStart"/>
      <w:r w:rsidRPr="00BF25B7">
        <w:rPr>
          <w:rFonts w:ascii="Calibri" w:hAnsi="Calibri" w:cs="Calibri"/>
        </w:rPr>
        <w:t>Mandisodza</w:t>
      </w:r>
      <w:proofErr w:type="spellEnd"/>
      <w:r w:rsidRPr="00BF25B7">
        <w:rPr>
          <w:rFonts w:ascii="Calibri" w:hAnsi="Calibri" w:cs="Calibri"/>
        </w:rPr>
        <w:t xml:space="preserve">, R., </w:t>
      </w:r>
      <w:proofErr w:type="spellStart"/>
      <w:r w:rsidRPr="00BF25B7">
        <w:rPr>
          <w:rFonts w:ascii="Calibri" w:hAnsi="Calibri" w:cs="Calibri"/>
        </w:rPr>
        <w:t>Mgoola</w:t>
      </w:r>
      <w:proofErr w:type="spellEnd"/>
      <w:r w:rsidRPr="00BF25B7">
        <w:rPr>
          <w:rFonts w:ascii="Calibri" w:hAnsi="Calibri" w:cs="Calibri"/>
        </w:rPr>
        <w:t xml:space="preserve">, W., Miller, S.M., </w:t>
      </w:r>
      <w:proofErr w:type="spellStart"/>
      <w:r w:rsidRPr="00BF25B7">
        <w:rPr>
          <w:rFonts w:ascii="Calibri" w:hAnsi="Calibri" w:cs="Calibri"/>
        </w:rPr>
        <w:t>Nazerali</w:t>
      </w:r>
      <w:proofErr w:type="spellEnd"/>
      <w:r w:rsidRPr="00BF25B7">
        <w:rPr>
          <w:rFonts w:ascii="Calibri" w:hAnsi="Calibri" w:cs="Calibri"/>
        </w:rPr>
        <w:t xml:space="preserve">, S., Siege, L., </w:t>
      </w:r>
      <w:proofErr w:type="spellStart"/>
      <w:r w:rsidRPr="00BF25B7">
        <w:rPr>
          <w:rFonts w:ascii="Calibri" w:hAnsi="Calibri" w:cs="Calibri"/>
        </w:rPr>
        <w:t>Uiseb</w:t>
      </w:r>
      <w:proofErr w:type="spellEnd"/>
      <w:r w:rsidRPr="00BF25B7">
        <w:rPr>
          <w:rFonts w:ascii="Calibri" w:hAnsi="Calibri" w:cs="Calibri"/>
        </w:rPr>
        <w:t xml:space="preserve">, K., Hunter, L.T.B., 2017. The performance of African protected areas for lions and their prey. Biol. </w:t>
      </w:r>
      <w:proofErr w:type="spellStart"/>
      <w:r w:rsidRPr="00BF25B7">
        <w:rPr>
          <w:rFonts w:ascii="Calibri" w:hAnsi="Calibri" w:cs="Calibri"/>
        </w:rPr>
        <w:t>Conserv</w:t>
      </w:r>
      <w:proofErr w:type="spellEnd"/>
      <w:r w:rsidRPr="00BF25B7">
        <w:rPr>
          <w:rFonts w:ascii="Calibri" w:hAnsi="Calibri" w:cs="Calibri"/>
        </w:rPr>
        <w:t>. 209, 137–149. https://doi.org/10.1016/j.biocon.2017.01.011</w:t>
      </w:r>
    </w:p>
    <w:p w14:paraId="35A107E5"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lastRenderedPageBreak/>
        <w:t>Lytras</w:t>
      </w:r>
      <w:proofErr w:type="spellEnd"/>
      <w:r w:rsidRPr="00BF25B7">
        <w:rPr>
          <w:rFonts w:ascii="Calibri" w:hAnsi="Calibri" w:cs="Calibri"/>
        </w:rPr>
        <w:t>, S., Xia, W., Hughes, J., Jiang, X., Robertson, D.L., 2021. The animal origin of SARS-CoV-2. Science 373, 968–970. https://doi.org/10.1126/science.abh0117</w:t>
      </w:r>
    </w:p>
    <w:p w14:paraId="7DB8A1A6" w14:textId="77777777" w:rsidR="00BF25B7" w:rsidRPr="00BF25B7" w:rsidRDefault="00BF25B7" w:rsidP="00BF25B7">
      <w:pPr>
        <w:pStyle w:val="Bibliography"/>
        <w:rPr>
          <w:rFonts w:ascii="Calibri" w:hAnsi="Calibri" w:cs="Calibri"/>
        </w:rPr>
      </w:pPr>
      <w:r w:rsidRPr="00BF25B7">
        <w:rPr>
          <w:rFonts w:ascii="Calibri" w:hAnsi="Calibri" w:cs="Calibri"/>
        </w:rPr>
        <w:t xml:space="preserve">McBride, M.F., Wilson, K.A., Bode, M., </w:t>
      </w:r>
      <w:proofErr w:type="spellStart"/>
      <w:r w:rsidRPr="00BF25B7">
        <w:rPr>
          <w:rFonts w:ascii="Calibri" w:hAnsi="Calibri" w:cs="Calibri"/>
        </w:rPr>
        <w:t>Possingham</w:t>
      </w:r>
      <w:proofErr w:type="spellEnd"/>
      <w:r w:rsidRPr="00BF25B7">
        <w:rPr>
          <w:rFonts w:ascii="Calibri" w:hAnsi="Calibri" w:cs="Calibri"/>
        </w:rPr>
        <w:t xml:space="preserve">, H.P., 2007. Incorporating the Effects of Socioeconomic Uncertainty into Priority Setting for Conservation Investment. </w:t>
      </w:r>
      <w:proofErr w:type="spellStart"/>
      <w:r w:rsidRPr="00BF25B7">
        <w:rPr>
          <w:rFonts w:ascii="Calibri" w:hAnsi="Calibri" w:cs="Calibri"/>
        </w:rPr>
        <w:t>Conserv</w:t>
      </w:r>
      <w:proofErr w:type="spellEnd"/>
      <w:r w:rsidRPr="00BF25B7">
        <w:rPr>
          <w:rFonts w:ascii="Calibri" w:hAnsi="Calibri" w:cs="Calibri"/>
        </w:rPr>
        <w:t>. Biol. 21, 1463–1474. https://doi.org/10.1111/j.1523-1739.2007.00832.x</w:t>
      </w:r>
    </w:p>
    <w:p w14:paraId="2F1E45C2" w14:textId="77777777" w:rsidR="00BF25B7" w:rsidRPr="00BF25B7" w:rsidRDefault="00BF25B7" w:rsidP="00BF25B7">
      <w:pPr>
        <w:pStyle w:val="Bibliography"/>
        <w:rPr>
          <w:rFonts w:ascii="Calibri" w:hAnsi="Calibri" w:cs="Calibri"/>
        </w:rPr>
      </w:pPr>
      <w:r w:rsidRPr="00BF25B7">
        <w:rPr>
          <w:rFonts w:ascii="Calibri" w:hAnsi="Calibri" w:cs="Calibri"/>
        </w:rPr>
        <w:t xml:space="preserve">McCarthy, D.P., Donald, P.F., </w:t>
      </w:r>
      <w:proofErr w:type="spellStart"/>
      <w:r w:rsidRPr="00BF25B7">
        <w:rPr>
          <w:rFonts w:ascii="Calibri" w:hAnsi="Calibri" w:cs="Calibri"/>
        </w:rPr>
        <w:t>Scharlemann</w:t>
      </w:r>
      <w:proofErr w:type="spellEnd"/>
      <w:r w:rsidRPr="00BF25B7">
        <w:rPr>
          <w:rFonts w:ascii="Calibri" w:hAnsi="Calibri" w:cs="Calibri"/>
        </w:rPr>
        <w:t xml:space="preserve">, J.P.W., Buchanan, G.M., </w:t>
      </w:r>
      <w:proofErr w:type="spellStart"/>
      <w:r w:rsidRPr="00BF25B7">
        <w:rPr>
          <w:rFonts w:ascii="Calibri" w:hAnsi="Calibri" w:cs="Calibri"/>
        </w:rPr>
        <w:t>Balmford</w:t>
      </w:r>
      <w:proofErr w:type="spellEnd"/>
      <w:r w:rsidRPr="00BF25B7">
        <w:rPr>
          <w:rFonts w:ascii="Calibri" w:hAnsi="Calibri" w:cs="Calibri"/>
        </w:rPr>
        <w:t xml:space="preserve">, A., Green, J.M.H., </w:t>
      </w:r>
      <w:proofErr w:type="spellStart"/>
      <w:r w:rsidRPr="00BF25B7">
        <w:rPr>
          <w:rFonts w:ascii="Calibri" w:hAnsi="Calibri" w:cs="Calibri"/>
        </w:rPr>
        <w:t>Bennun</w:t>
      </w:r>
      <w:proofErr w:type="spellEnd"/>
      <w:r w:rsidRPr="00BF25B7">
        <w:rPr>
          <w:rFonts w:ascii="Calibri" w:hAnsi="Calibri" w:cs="Calibri"/>
        </w:rPr>
        <w:t xml:space="preserve">, L.A., Burgess, N.D., Fishpool, L.D.C., Garnett, S.T., Leonard, D.L., Maloney, R.F., </w:t>
      </w:r>
      <w:proofErr w:type="spellStart"/>
      <w:r w:rsidRPr="00BF25B7">
        <w:rPr>
          <w:rFonts w:ascii="Calibri" w:hAnsi="Calibri" w:cs="Calibri"/>
        </w:rPr>
        <w:t>Morling</w:t>
      </w:r>
      <w:proofErr w:type="spellEnd"/>
      <w:r w:rsidRPr="00BF25B7">
        <w:rPr>
          <w:rFonts w:ascii="Calibri" w:hAnsi="Calibri" w:cs="Calibri"/>
        </w:rPr>
        <w:t xml:space="preserve">, P., Schaefer, H.M., Symes, A., </w:t>
      </w:r>
      <w:proofErr w:type="spellStart"/>
      <w:r w:rsidRPr="00BF25B7">
        <w:rPr>
          <w:rFonts w:ascii="Calibri" w:hAnsi="Calibri" w:cs="Calibri"/>
        </w:rPr>
        <w:t>Wiedenfeld</w:t>
      </w:r>
      <w:proofErr w:type="spellEnd"/>
      <w:r w:rsidRPr="00BF25B7">
        <w:rPr>
          <w:rFonts w:ascii="Calibri" w:hAnsi="Calibri" w:cs="Calibri"/>
        </w:rPr>
        <w:t>, D.A., Butchart, S.H.M., 2012. Financial Costs of Meeting Global Biodiversity Conservation Targets: Current Spending and Unmet Needs. Science 338, 946–949. https://doi.org/10.1126/science.1229803</w:t>
      </w:r>
    </w:p>
    <w:p w14:paraId="3766DF0C" w14:textId="77777777" w:rsidR="00BF25B7" w:rsidRPr="00BF25B7" w:rsidRDefault="00BF25B7" w:rsidP="00BF25B7">
      <w:pPr>
        <w:pStyle w:val="Bibliography"/>
        <w:rPr>
          <w:rFonts w:ascii="Calibri" w:hAnsi="Calibri" w:cs="Calibri"/>
        </w:rPr>
      </w:pPr>
      <w:r w:rsidRPr="00BF25B7">
        <w:rPr>
          <w:rFonts w:ascii="Calibri" w:hAnsi="Calibri" w:cs="Calibri"/>
        </w:rPr>
        <w:t>McFarland, B., 2018. The future of tropical forest conservation finance, in: Conservation of Tropical Rainforests, Palgrave Studies in Environmental Policy and Regulation. Palgrave Macmillan, Cham.</w:t>
      </w:r>
    </w:p>
    <w:p w14:paraId="00879259" w14:textId="77777777" w:rsidR="00BF25B7" w:rsidRPr="00BF25B7" w:rsidRDefault="00BF25B7" w:rsidP="00BF25B7">
      <w:pPr>
        <w:pStyle w:val="Bibliography"/>
        <w:rPr>
          <w:rFonts w:ascii="Calibri" w:hAnsi="Calibri" w:cs="Calibri"/>
        </w:rPr>
      </w:pPr>
      <w:r w:rsidRPr="00BF25B7">
        <w:rPr>
          <w:rFonts w:ascii="Calibri" w:hAnsi="Calibri" w:cs="Calibri"/>
        </w:rPr>
        <w:t xml:space="preserve">Meir, E., </w:t>
      </w:r>
      <w:proofErr w:type="spellStart"/>
      <w:r w:rsidRPr="00BF25B7">
        <w:rPr>
          <w:rFonts w:ascii="Calibri" w:hAnsi="Calibri" w:cs="Calibri"/>
        </w:rPr>
        <w:t>Andelman</w:t>
      </w:r>
      <w:proofErr w:type="spellEnd"/>
      <w:r w:rsidRPr="00BF25B7">
        <w:rPr>
          <w:rFonts w:ascii="Calibri" w:hAnsi="Calibri" w:cs="Calibri"/>
        </w:rPr>
        <w:t xml:space="preserve">, S., </w:t>
      </w:r>
      <w:proofErr w:type="spellStart"/>
      <w:r w:rsidRPr="00BF25B7">
        <w:rPr>
          <w:rFonts w:ascii="Calibri" w:hAnsi="Calibri" w:cs="Calibri"/>
        </w:rPr>
        <w:t>Possingham</w:t>
      </w:r>
      <w:proofErr w:type="spellEnd"/>
      <w:r w:rsidRPr="00BF25B7">
        <w:rPr>
          <w:rFonts w:ascii="Calibri" w:hAnsi="Calibri" w:cs="Calibri"/>
        </w:rPr>
        <w:t>, H.P., 2004. Does conservation planning matter in a dynamic and uncertain world? Ecol. Lett. 7, 615–622. https://doi.org/10.1111/j.1461-0248.2004.00624.x</w:t>
      </w:r>
    </w:p>
    <w:p w14:paraId="6C0622A4" w14:textId="77777777" w:rsidR="00BF25B7" w:rsidRPr="00BF25B7" w:rsidRDefault="00BF25B7" w:rsidP="00BF25B7">
      <w:pPr>
        <w:pStyle w:val="Bibliography"/>
        <w:rPr>
          <w:rFonts w:ascii="Calibri" w:hAnsi="Calibri" w:cs="Calibri"/>
        </w:rPr>
      </w:pPr>
      <w:r w:rsidRPr="00BF25B7">
        <w:rPr>
          <w:rFonts w:ascii="Calibri" w:hAnsi="Calibri" w:cs="Calibri"/>
        </w:rPr>
        <w:t xml:space="preserve">Moore, J.F., </w:t>
      </w:r>
      <w:proofErr w:type="spellStart"/>
      <w:r w:rsidRPr="00BF25B7">
        <w:rPr>
          <w:rFonts w:ascii="Calibri" w:hAnsi="Calibri" w:cs="Calibri"/>
        </w:rPr>
        <w:t>Mulindahabi</w:t>
      </w:r>
      <w:proofErr w:type="spellEnd"/>
      <w:r w:rsidRPr="00BF25B7">
        <w:rPr>
          <w:rFonts w:ascii="Calibri" w:hAnsi="Calibri" w:cs="Calibri"/>
        </w:rPr>
        <w:t xml:space="preserve">, F., </w:t>
      </w:r>
      <w:proofErr w:type="spellStart"/>
      <w:r w:rsidRPr="00BF25B7">
        <w:rPr>
          <w:rFonts w:ascii="Calibri" w:hAnsi="Calibri" w:cs="Calibri"/>
        </w:rPr>
        <w:t>Masozera</w:t>
      </w:r>
      <w:proofErr w:type="spellEnd"/>
      <w:r w:rsidRPr="00BF25B7">
        <w:rPr>
          <w:rFonts w:ascii="Calibri" w:hAnsi="Calibri" w:cs="Calibri"/>
        </w:rPr>
        <w:t xml:space="preserve">, M.K., Nichols, J.D., Hines, J.E., </w:t>
      </w:r>
      <w:proofErr w:type="spellStart"/>
      <w:r w:rsidRPr="00BF25B7">
        <w:rPr>
          <w:rFonts w:ascii="Calibri" w:hAnsi="Calibri" w:cs="Calibri"/>
        </w:rPr>
        <w:t>Turikunkiko</w:t>
      </w:r>
      <w:proofErr w:type="spellEnd"/>
      <w:r w:rsidRPr="00BF25B7">
        <w:rPr>
          <w:rFonts w:ascii="Calibri" w:hAnsi="Calibri" w:cs="Calibri"/>
        </w:rPr>
        <w:t>, E., Oli, M.K., 2018. Are ranger patrols effective in reducing poaching-related threats within protected areas? J. Appl. Ecol. 55, 99–107. https://doi.org/10.1111/1365-2664.12965</w:t>
      </w:r>
    </w:p>
    <w:p w14:paraId="426BE444" w14:textId="77777777" w:rsidR="00BF25B7" w:rsidRPr="00BF25B7" w:rsidRDefault="00BF25B7" w:rsidP="00BF25B7">
      <w:pPr>
        <w:pStyle w:val="Bibliography"/>
        <w:rPr>
          <w:rFonts w:ascii="Calibri" w:hAnsi="Calibri" w:cs="Calibri"/>
        </w:rPr>
      </w:pPr>
      <w:r w:rsidRPr="00BF25B7">
        <w:rPr>
          <w:rFonts w:ascii="Calibri" w:hAnsi="Calibri" w:cs="Calibri"/>
        </w:rPr>
        <w:t xml:space="preserve">Mouquet, N., </w:t>
      </w:r>
      <w:proofErr w:type="spellStart"/>
      <w:r w:rsidRPr="00BF25B7">
        <w:rPr>
          <w:rFonts w:ascii="Calibri" w:hAnsi="Calibri" w:cs="Calibri"/>
        </w:rPr>
        <w:t>Lagadeuc</w:t>
      </w:r>
      <w:proofErr w:type="spellEnd"/>
      <w:r w:rsidRPr="00BF25B7">
        <w:rPr>
          <w:rFonts w:ascii="Calibri" w:hAnsi="Calibri" w:cs="Calibri"/>
        </w:rPr>
        <w:t xml:space="preserve">, Y., </w:t>
      </w:r>
      <w:proofErr w:type="spellStart"/>
      <w:r w:rsidRPr="00BF25B7">
        <w:rPr>
          <w:rFonts w:ascii="Calibri" w:hAnsi="Calibri" w:cs="Calibri"/>
        </w:rPr>
        <w:t>Devictor</w:t>
      </w:r>
      <w:proofErr w:type="spellEnd"/>
      <w:r w:rsidRPr="00BF25B7">
        <w:rPr>
          <w:rFonts w:ascii="Calibri" w:hAnsi="Calibri" w:cs="Calibri"/>
        </w:rPr>
        <w:t xml:space="preserve">, V., Doyen, L., </w:t>
      </w:r>
      <w:proofErr w:type="spellStart"/>
      <w:r w:rsidRPr="00BF25B7">
        <w:rPr>
          <w:rFonts w:ascii="Calibri" w:hAnsi="Calibri" w:cs="Calibri"/>
        </w:rPr>
        <w:t>Duputié</w:t>
      </w:r>
      <w:proofErr w:type="spellEnd"/>
      <w:r w:rsidRPr="00BF25B7">
        <w:rPr>
          <w:rFonts w:ascii="Calibri" w:hAnsi="Calibri" w:cs="Calibri"/>
        </w:rPr>
        <w:t xml:space="preserve">, A., </w:t>
      </w:r>
      <w:proofErr w:type="spellStart"/>
      <w:r w:rsidRPr="00BF25B7">
        <w:rPr>
          <w:rFonts w:ascii="Calibri" w:hAnsi="Calibri" w:cs="Calibri"/>
        </w:rPr>
        <w:t>Eveillard</w:t>
      </w:r>
      <w:proofErr w:type="spellEnd"/>
      <w:r w:rsidRPr="00BF25B7">
        <w:rPr>
          <w:rFonts w:ascii="Calibri" w:hAnsi="Calibri" w:cs="Calibri"/>
        </w:rPr>
        <w:t xml:space="preserve">, D., Faure, D., Garnier, E., Gimenez, O., </w:t>
      </w:r>
      <w:proofErr w:type="spellStart"/>
      <w:r w:rsidRPr="00BF25B7">
        <w:rPr>
          <w:rFonts w:ascii="Calibri" w:hAnsi="Calibri" w:cs="Calibri"/>
        </w:rPr>
        <w:t>Huneman</w:t>
      </w:r>
      <w:proofErr w:type="spellEnd"/>
      <w:r w:rsidRPr="00BF25B7">
        <w:rPr>
          <w:rFonts w:ascii="Calibri" w:hAnsi="Calibri" w:cs="Calibri"/>
        </w:rPr>
        <w:t xml:space="preserve">, P., Jabot, F., </w:t>
      </w:r>
      <w:proofErr w:type="spellStart"/>
      <w:r w:rsidRPr="00BF25B7">
        <w:rPr>
          <w:rFonts w:ascii="Calibri" w:hAnsi="Calibri" w:cs="Calibri"/>
        </w:rPr>
        <w:t>Jarne</w:t>
      </w:r>
      <w:proofErr w:type="spellEnd"/>
      <w:r w:rsidRPr="00BF25B7">
        <w:rPr>
          <w:rFonts w:ascii="Calibri" w:hAnsi="Calibri" w:cs="Calibri"/>
        </w:rPr>
        <w:t xml:space="preserve">, P., Joly, D., Julliard, R., </w:t>
      </w:r>
      <w:proofErr w:type="spellStart"/>
      <w:r w:rsidRPr="00BF25B7">
        <w:rPr>
          <w:rFonts w:ascii="Calibri" w:hAnsi="Calibri" w:cs="Calibri"/>
        </w:rPr>
        <w:t>Kéfi</w:t>
      </w:r>
      <w:proofErr w:type="spellEnd"/>
      <w:r w:rsidRPr="00BF25B7">
        <w:rPr>
          <w:rFonts w:ascii="Calibri" w:hAnsi="Calibri" w:cs="Calibri"/>
        </w:rPr>
        <w:t xml:space="preserve">, S., </w:t>
      </w:r>
      <w:proofErr w:type="spellStart"/>
      <w:r w:rsidRPr="00BF25B7">
        <w:rPr>
          <w:rFonts w:ascii="Calibri" w:hAnsi="Calibri" w:cs="Calibri"/>
        </w:rPr>
        <w:t>Kergoat</w:t>
      </w:r>
      <w:proofErr w:type="spellEnd"/>
      <w:r w:rsidRPr="00BF25B7">
        <w:rPr>
          <w:rFonts w:ascii="Calibri" w:hAnsi="Calibri" w:cs="Calibri"/>
        </w:rPr>
        <w:t xml:space="preserve">, G.J., </w:t>
      </w:r>
      <w:proofErr w:type="spellStart"/>
      <w:r w:rsidRPr="00BF25B7">
        <w:rPr>
          <w:rFonts w:ascii="Calibri" w:hAnsi="Calibri" w:cs="Calibri"/>
        </w:rPr>
        <w:t>Lavorel</w:t>
      </w:r>
      <w:proofErr w:type="spellEnd"/>
      <w:r w:rsidRPr="00BF25B7">
        <w:rPr>
          <w:rFonts w:ascii="Calibri" w:hAnsi="Calibri" w:cs="Calibri"/>
        </w:rPr>
        <w:t xml:space="preserve">, S., Gall, L.L., Meslin, L., </w:t>
      </w:r>
      <w:proofErr w:type="spellStart"/>
      <w:r w:rsidRPr="00BF25B7">
        <w:rPr>
          <w:rFonts w:ascii="Calibri" w:hAnsi="Calibri" w:cs="Calibri"/>
        </w:rPr>
        <w:t>Morand</w:t>
      </w:r>
      <w:proofErr w:type="spellEnd"/>
      <w:r w:rsidRPr="00BF25B7">
        <w:rPr>
          <w:rFonts w:ascii="Calibri" w:hAnsi="Calibri" w:cs="Calibri"/>
        </w:rPr>
        <w:t xml:space="preserve">, S., Morin, X., Morlon, H., Pinay, G., </w:t>
      </w:r>
      <w:proofErr w:type="spellStart"/>
      <w:r w:rsidRPr="00BF25B7">
        <w:rPr>
          <w:rFonts w:ascii="Calibri" w:hAnsi="Calibri" w:cs="Calibri"/>
        </w:rPr>
        <w:t>Pradel</w:t>
      </w:r>
      <w:proofErr w:type="spellEnd"/>
      <w:r w:rsidRPr="00BF25B7">
        <w:rPr>
          <w:rFonts w:ascii="Calibri" w:hAnsi="Calibri" w:cs="Calibri"/>
        </w:rPr>
        <w:t xml:space="preserve">, R., </w:t>
      </w:r>
      <w:proofErr w:type="spellStart"/>
      <w:r w:rsidRPr="00BF25B7">
        <w:rPr>
          <w:rFonts w:ascii="Calibri" w:hAnsi="Calibri" w:cs="Calibri"/>
        </w:rPr>
        <w:t>Schurr</w:t>
      </w:r>
      <w:proofErr w:type="spellEnd"/>
      <w:r w:rsidRPr="00BF25B7">
        <w:rPr>
          <w:rFonts w:ascii="Calibri" w:hAnsi="Calibri" w:cs="Calibri"/>
        </w:rPr>
        <w:t xml:space="preserve">, F.M., </w:t>
      </w:r>
      <w:proofErr w:type="spellStart"/>
      <w:r w:rsidRPr="00BF25B7">
        <w:rPr>
          <w:rFonts w:ascii="Calibri" w:hAnsi="Calibri" w:cs="Calibri"/>
        </w:rPr>
        <w:t>Thuiller</w:t>
      </w:r>
      <w:proofErr w:type="spellEnd"/>
      <w:r w:rsidRPr="00BF25B7">
        <w:rPr>
          <w:rFonts w:ascii="Calibri" w:hAnsi="Calibri" w:cs="Calibri"/>
        </w:rPr>
        <w:t xml:space="preserve">, W., </w:t>
      </w:r>
      <w:proofErr w:type="spellStart"/>
      <w:r w:rsidRPr="00BF25B7">
        <w:rPr>
          <w:rFonts w:ascii="Calibri" w:hAnsi="Calibri" w:cs="Calibri"/>
        </w:rPr>
        <w:t>Loreau</w:t>
      </w:r>
      <w:proofErr w:type="spellEnd"/>
      <w:r w:rsidRPr="00BF25B7">
        <w:rPr>
          <w:rFonts w:ascii="Calibri" w:hAnsi="Calibri" w:cs="Calibri"/>
        </w:rPr>
        <w:t>, M., 2015. REVIEW: Predictive ecology in a changing world. J. Appl. Ecol. 52, 1293–1310. https://doi.org/10.1111/1365-2664.12482</w:t>
      </w:r>
    </w:p>
    <w:p w14:paraId="4020DF4B" w14:textId="77777777" w:rsidR="00BF25B7" w:rsidRPr="00BF25B7" w:rsidRDefault="00BF25B7" w:rsidP="00BF25B7">
      <w:pPr>
        <w:pStyle w:val="Bibliography"/>
        <w:rPr>
          <w:rFonts w:ascii="Calibri" w:hAnsi="Calibri" w:cs="Calibri"/>
        </w:rPr>
      </w:pPr>
      <w:r w:rsidRPr="00BF25B7">
        <w:rPr>
          <w:rFonts w:ascii="Calibri" w:hAnsi="Calibri" w:cs="Calibri"/>
        </w:rPr>
        <w:t xml:space="preserve">Murdoch, W., Ranganathan, J., </w:t>
      </w:r>
      <w:proofErr w:type="spellStart"/>
      <w:r w:rsidRPr="00BF25B7">
        <w:rPr>
          <w:rFonts w:ascii="Calibri" w:hAnsi="Calibri" w:cs="Calibri"/>
        </w:rPr>
        <w:t>Polasky</w:t>
      </w:r>
      <w:proofErr w:type="spellEnd"/>
      <w:r w:rsidRPr="00BF25B7">
        <w:rPr>
          <w:rFonts w:ascii="Calibri" w:hAnsi="Calibri" w:cs="Calibri"/>
        </w:rPr>
        <w:t xml:space="preserve">, S., </w:t>
      </w:r>
      <w:proofErr w:type="spellStart"/>
      <w:r w:rsidRPr="00BF25B7">
        <w:rPr>
          <w:rFonts w:ascii="Calibri" w:hAnsi="Calibri" w:cs="Calibri"/>
        </w:rPr>
        <w:t>Regetz</w:t>
      </w:r>
      <w:proofErr w:type="spellEnd"/>
      <w:r w:rsidRPr="00BF25B7">
        <w:rPr>
          <w:rFonts w:ascii="Calibri" w:hAnsi="Calibri" w:cs="Calibri"/>
        </w:rPr>
        <w:t>, J., 2010. Using return on investment to maximize conservation effectiveness in Argentine grasslands. Proc. Natl. Acad. Sci. 107, 20855–20862. https://doi.org/10.1073/pnas.1011851107</w:t>
      </w:r>
    </w:p>
    <w:p w14:paraId="48230AE0" w14:textId="77777777" w:rsidR="00BF25B7" w:rsidRPr="00BF25B7" w:rsidRDefault="00BF25B7" w:rsidP="00BF25B7">
      <w:pPr>
        <w:pStyle w:val="Bibliography"/>
        <w:rPr>
          <w:rFonts w:ascii="Calibri" w:hAnsi="Calibri" w:cs="Calibri"/>
        </w:rPr>
      </w:pPr>
      <w:r w:rsidRPr="00BF25B7">
        <w:rPr>
          <w:rFonts w:ascii="Calibri" w:hAnsi="Calibri" w:cs="Calibri"/>
        </w:rPr>
        <w:t>Nilsson, L., Bunnefeld, N., Minderman, J., Duthie, A.B., 2021. Effects of stakeholder empowerment on crane population and agricultural production. Ecol. Model. 440, 109396. https://doi.org/10.1016/j.ecolmodel.2020.109396</w:t>
      </w:r>
    </w:p>
    <w:p w14:paraId="036509EC" w14:textId="77777777" w:rsidR="00BF25B7" w:rsidRPr="00BF25B7" w:rsidRDefault="00BF25B7" w:rsidP="00BF25B7">
      <w:pPr>
        <w:pStyle w:val="Bibliography"/>
        <w:rPr>
          <w:rFonts w:ascii="Calibri" w:hAnsi="Calibri" w:cs="Calibri"/>
        </w:rPr>
      </w:pPr>
      <w:r w:rsidRPr="00BF25B7">
        <w:rPr>
          <w:rFonts w:ascii="Calibri" w:hAnsi="Calibri" w:cs="Calibri"/>
        </w:rPr>
        <w:t>Pringle, R.M., 2017. Upgrading protected areas to conserve wild biodiversity. Nature 546, 91–99. https://doi.org/10.1038/nature22902</w:t>
      </w:r>
    </w:p>
    <w:p w14:paraId="563A4E57" w14:textId="77777777" w:rsidR="00BF25B7" w:rsidRPr="00BF25B7" w:rsidRDefault="00BF25B7" w:rsidP="00BF25B7">
      <w:pPr>
        <w:pStyle w:val="Bibliography"/>
        <w:rPr>
          <w:rFonts w:ascii="Calibri" w:hAnsi="Calibri" w:cs="Calibri"/>
        </w:rPr>
      </w:pPr>
      <w:r w:rsidRPr="00BF25B7">
        <w:rPr>
          <w:rFonts w:ascii="Calibri" w:hAnsi="Calibri" w:cs="Calibri"/>
        </w:rPr>
        <w:t>R Core Team, 2021. R: A language and environment for statistical computing. R Foundation for Statistical Computing, Vienna, Austria.</w:t>
      </w:r>
    </w:p>
    <w:p w14:paraId="15DC54DF" w14:textId="77777777" w:rsidR="00BF25B7" w:rsidRPr="00BF25B7" w:rsidRDefault="00BF25B7" w:rsidP="00BF25B7">
      <w:pPr>
        <w:pStyle w:val="Bibliography"/>
        <w:rPr>
          <w:rFonts w:ascii="Calibri" w:hAnsi="Calibri" w:cs="Calibri"/>
        </w:rPr>
      </w:pPr>
      <w:r w:rsidRPr="00BF25B7">
        <w:rPr>
          <w:rFonts w:ascii="Calibri" w:hAnsi="Calibri" w:cs="Calibri"/>
        </w:rPr>
        <w:t xml:space="preserve">Redford, K.H., Adams, W.M., 2009. Payment for Ecosystem Services and the Challenge of Saving Nature. </w:t>
      </w:r>
      <w:proofErr w:type="spellStart"/>
      <w:r w:rsidRPr="00BF25B7">
        <w:rPr>
          <w:rFonts w:ascii="Calibri" w:hAnsi="Calibri" w:cs="Calibri"/>
        </w:rPr>
        <w:t>Conserv</w:t>
      </w:r>
      <w:proofErr w:type="spellEnd"/>
      <w:r w:rsidRPr="00BF25B7">
        <w:rPr>
          <w:rFonts w:ascii="Calibri" w:hAnsi="Calibri" w:cs="Calibri"/>
        </w:rPr>
        <w:t>. Biol. 23, 785–787. https://doi.org/10.1111/j.1523-1739.2009.01271.x</w:t>
      </w:r>
    </w:p>
    <w:p w14:paraId="40B0ACC1" w14:textId="77777777" w:rsidR="00BF25B7" w:rsidRPr="00BF25B7" w:rsidRDefault="00BF25B7" w:rsidP="00BF25B7">
      <w:pPr>
        <w:pStyle w:val="Bibliography"/>
        <w:rPr>
          <w:rFonts w:ascii="Calibri" w:hAnsi="Calibri" w:cs="Calibri"/>
        </w:rPr>
      </w:pPr>
      <w:r w:rsidRPr="00BF25B7">
        <w:rPr>
          <w:rFonts w:ascii="Calibri" w:hAnsi="Calibri" w:cs="Calibri"/>
        </w:rPr>
        <w:t xml:space="preserve">Rodríguez, J.P., Taber, A.B., </w:t>
      </w:r>
      <w:proofErr w:type="spellStart"/>
      <w:r w:rsidRPr="00BF25B7">
        <w:rPr>
          <w:rFonts w:ascii="Calibri" w:hAnsi="Calibri" w:cs="Calibri"/>
        </w:rPr>
        <w:t>Daszak</w:t>
      </w:r>
      <w:proofErr w:type="spellEnd"/>
      <w:r w:rsidRPr="00BF25B7">
        <w:rPr>
          <w:rFonts w:ascii="Calibri" w:hAnsi="Calibri" w:cs="Calibri"/>
        </w:rPr>
        <w:t xml:space="preserve">, P., Sukumar, R., Valladares-Padua, C., Padua, S., Aguirre, L.F., Medellín, R.A., Acosta, M., Aguirre, A.A., Bonacic, C., </w:t>
      </w:r>
      <w:proofErr w:type="spellStart"/>
      <w:r w:rsidRPr="00BF25B7">
        <w:rPr>
          <w:rFonts w:ascii="Calibri" w:hAnsi="Calibri" w:cs="Calibri"/>
        </w:rPr>
        <w:t>Bordino</w:t>
      </w:r>
      <w:proofErr w:type="spellEnd"/>
      <w:r w:rsidRPr="00BF25B7">
        <w:rPr>
          <w:rFonts w:ascii="Calibri" w:hAnsi="Calibri" w:cs="Calibri"/>
        </w:rPr>
        <w:t xml:space="preserve">, P., Bruschini, J., </w:t>
      </w:r>
      <w:proofErr w:type="spellStart"/>
      <w:r w:rsidRPr="00BF25B7">
        <w:rPr>
          <w:rFonts w:ascii="Calibri" w:hAnsi="Calibri" w:cs="Calibri"/>
        </w:rPr>
        <w:t>Buchori</w:t>
      </w:r>
      <w:proofErr w:type="spellEnd"/>
      <w:r w:rsidRPr="00BF25B7">
        <w:rPr>
          <w:rFonts w:ascii="Calibri" w:hAnsi="Calibri" w:cs="Calibri"/>
        </w:rPr>
        <w:t xml:space="preserve">, D., González, S., Mathew, T., Méndez, M., </w:t>
      </w:r>
      <w:proofErr w:type="spellStart"/>
      <w:r w:rsidRPr="00BF25B7">
        <w:rPr>
          <w:rFonts w:ascii="Calibri" w:hAnsi="Calibri" w:cs="Calibri"/>
        </w:rPr>
        <w:t>Mugica</w:t>
      </w:r>
      <w:proofErr w:type="spellEnd"/>
      <w:r w:rsidRPr="00BF25B7">
        <w:rPr>
          <w:rFonts w:ascii="Calibri" w:hAnsi="Calibri" w:cs="Calibri"/>
        </w:rPr>
        <w:t>, L., Pacheco, L.F., Dobson, A.P., Pearl, M., 2007. Globalization of Conservation: A View from the South. Science 317, 755–756. https://doi.org/10.1126/science.1145560</w:t>
      </w:r>
    </w:p>
    <w:p w14:paraId="54E0355D" w14:textId="77777777" w:rsidR="00BF25B7" w:rsidRPr="00BF25B7" w:rsidRDefault="00BF25B7" w:rsidP="00BF25B7">
      <w:pPr>
        <w:pStyle w:val="Bibliography"/>
        <w:rPr>
          <w:rFonts w:ascii="Calibri" w:hAnsi="Calibri" w:cs="Calibri"/>
        </w:rPr>
      </w:pPr>
      <w:r w:rsidRPr="00BF25B7">
        <w:rPr>
          <w:rFonts w:ascii="Calibri" w:hAnsi="Calibri" w:cs="Calibri"/>
        </w:rPr>
        <w:t xml:space="preserve">Sachs, J., Woo, W., Yoshino, N., </w:t>
      </w:r>
      <w:proofErr w:type="spellStart"/>
      <w:r w:rsidRPr="00BF25B7">
        <w:rPr>
          <w:rFonts w:ascii="Calibri" w:hAnsi="Calibri" w:cs="Calibri"/>
        </w:rPr>
        <w:t>Taghizadeh-Hesary</w:t>
      </w:r>
      <w:proofErr w:type="spellEnd"/>
      <w:r w:rsidRPr="00BF25B7">
        <w:rPr>
          <w:rFonts w:ascii="Calibri" w:hAnsi="Calibri" w:cs="Calibri"/>
        </w:rPr>
        <w:t>, F., 2019. Importance of green finance for achieving sustainable development goals and energy security, in: Handbook of Green Finance: Energy Security and Sustainable Development, Sustainable Development. Springer, Tokyo.</w:t>
      </w:r>
    </w:p>
    <w:p w14:paraId="386C150A" w14:textId="77777777" w:rsidR="00BF25B7" w:rsidRPr="00BF25B7" w:rsidRDefault="00BF25B7" w:rsidP="00BF25B7">
      <w:pPr>
        <w:pStyle w:val="Bibliography"/>
        <w:rPr>
          <w:rFonts w:ascii="Calibri" w:hAnsi="Calibri" w:cs="Calibri"/>
        </w:rPr>
      </w:pPr>
      <w:r w:rsidRPr="00BF25B7">
        <w:rPr>
          <w:rFonts w:ascii="Calibri" w:hAnsi="Calibri" w:cs="Calibri"/>
        </w:rPr>
        <w:t>Salzman, J., Bennett, G., Carroll, N., Goldstein, A., Jenkins, M., 2018. The global status and trends of Payments for Ecosystem Services. Nat. Sustain. 1, 136–144. https://doi.org/10.1038/s41893-018-0033-0</w:t>
      </w:r>
    </w:p>
    <w:p w14:paraId="256FFBD3" w14:textId="77777777" w:rsidR="00BF25B7" w:rsidRPr="00BF25B7" w:rsidRDefault="00BF25B7" w:rsidP="00BF25B7">
      <w:pPr>
        <w:pStyle w:val="Bibliography"/>
        <w:rPr>
          <w:rFonts w:ascii="Calibri" w:hAnsi="Calibri" w:cs="Calibri"/>
        </w:rPr>
      </w:pPr>
      <w:r w:rsidRPr="00BF25B7">
        <w:rPr>
          <w:rFonts w:ascii="Calibri" w:hAnsi="Calibri" w:cs="Calibri"/>
        </w:rPr>
        <w:t xml:space="preserve">Santana, J., </w:t>
      </w:r>
      <w:proofErr w:type="spellStart"/>
      <w:r w:rsidRPr="00BF25B7">
        <w:rPr>
          <w:rFonts w:ascii="Calibri" w:hAnsi="Calibri" w:cs="Calibri"/>
        </w:rPr>
        <w:t>Reino</w:t>
      </w:r>
      <w:proofErr w:type="spellEnd"/>
      <w:r w:rsidRPr="00BF25B7">
        <w:rPr>
          <w:rFonts w:ascii="Calibri" w:hAnsi="Calibri" w:cs="Calibri"/>
        </w:rPr>
        <w:t xml:space="preserve">, L., </w:t>
      </w:r>
      <w:proofErr w:type="spellStart"/>
      <w:r w:rsidRPr="00BF25B7">
        <w:rPr>
          <w:rFonts w:ascii="Calibri" w:hAnsi="Calibri" w:cs="Calibri"/>
        </w:rPr>
        <w:t>Stoate</w:t>
      </w:r>
      <w:proofErr w:type="spellEnd"/>
      <w:r w:rsidRPr="00BF25B7">
        <w:rPr>
          <w:rFonts w:ascii="Calibri" w:hAnsi="Calibri" w:cs="Calibri"/>
        </w:rPr>
        <w:t xml:space="preserve">, C., </w:t>
      </w:r>
      <w:proofErr w:type="spellStart"/>
      <w:r w:rsidRPr="00BF25B7">
        <w:rPr>
          <w:rFonts w:ascii="Calibri" w:hAnsi="Calibri" w:cs="Calibri"/>
        </w:rPr>
        <w:t>Borralho</w:t>
      </w:r>
      <w:proofErr w:type="spellEnd"/>
      <w:r w:rsidRPr="00BF25B7">
        <w:rPr>
          <w:rFonts w:ascii="Calibri" w:hAnsi="Calibri" w:cs="Calibri"/>
        </w:rPr>
        <w:t xml:space="preserve">, R., Carvalho, C.R., Schindler, S., Moreira, F., </w:t>
      </w:r>
      <w:proofErr w:type="spellStart"/>
      <w:r w:rsidRPr="00BF25B7">
        <w:rPr>
          <w:rFonts w:ascii="Calibri" w:hAnsi="Calibri" w:cs="Calibri"/>
        </w:rPr>
        <w:t>Bugalho</w:t>
      </w:r>
      <w:proofErr w:type="spellEnd"/>
      <w:r w:rsidRPr="00BF25B7">
        <w:rPr>
          <w:rFonts w:ascii="Calibri" w:hAnsi="Calibri" w:cs="Calibri"/>
        </w:rPr>
        <w:t xml:space="preserve">, M.N., Ribeiro, P.F., Santos, J.L., </w:t>
      </w:r>
      <w:proofErr w:type="spellStart"/>
      <w:r w:rsidRPr="00BF25B7">
        <w:rPr>
          <w:rFonts w:ascii="Calibri" w:hAnsi="Calibri" w:cs="Calibri"/>
        </w:rPr>
        <w:t>Vaz</w:t>
      </w:r>
      <w:proofErr w:type="spellEnd"/>
      <w:r w:rsidRPr="00BF25B7">
        <w:rPr>
          <w:rFonts w:ascii="Calibri" w:hAnsi="Calibri" w:cs="Calibri"/>
        </w:rPr>
        <w:t xml:space="preserve">, A., </w:t>
      </w:r>
      <w:proofErr w:type="spellStart"/>
      <w:r w:rsidRPr="00BF25B7">
        <w:rPr>
          <w:rFonts w:ascii="Calibri" w:hAnsi="Calibri" w:cs="Calibri"/>
        </w:rPr>
        <w:t>Morgado</w:t>
      </w:r>
      <w:proofErr w:type="spellEnd"/>
      <w:r w:rsidRPr="00BF25B7">
        <w:rPr>
          <w:rFonts w:ascii="Calibri" w:hAnsi="Calibri" w:cs="Calibri"/>
        </w:rPr>
        <w:t xml:space="preserve">, R., Porto, M., Beja, P., 2014. Mixed Effects of Long-Term Conservation Investment in Natura 2000 Farmland. </w:t>
      </w:r>
      <w:proofErr w:type="spellStart"/>
      <w:r w:rsidRPr="00BF25B7">
        <w:rPr>
          <w:rFonts w:ascii="Calibri" w:hAnsi="Calibri" w:cs="Calibri"/>
        </w:rPr>
        <w:t>Conserv</w:t>
      </w:r>
      <w:proofErr w:type="spellEnd"/>
      <w:r w:rsidRPr="00BF25B7">
        <w:rPr>
          <w:rFonts w:ascii="Calibri" w:hAnsi="Calibri" w:cs="Calibri"/>
        </w:rPr>
        <w:t>. Lett. 7, 467–477. https://doi.org/10.1111/conl.12077</w:t>
      </w:r>
    </w:p>
    <w:p w14:paraId="541C834D" w14:textId="77777777" w:rsidR="00BF25B7" w:rsidRPr="00BF25B7" w:rsidRDefault="00BF25B7" w:rsidP="00BF25B7">
      <w:pPr>
        <w:pStyle w:val="Bibliography"/>
        <w:rPr>
          <w:rFonts w:ascii="Calibri" w:hAnsi="Calibri" w:cs="Calibri"/>
        </w:rPr>
      </w:pPr>
      <w:r w:rsidRPr="00BF25B7">
        <w:rPr>
          <w:rFonts w:ascii="Calibri" w:hAnsi="Calibri" w:cs="Calibri"/>
        </w:rPr>
        <w:lastRenderedPageBreak/>
        <w:t>Sayer, J., Wells, M., 2004. The pathology of projects, in: Getting Biodiversity Projects to Work: Towards More Effective Conservation and Development. Columbia University Press, New York, USA, pp. 35–48.</w:t>
      </w:r>
    </w:p>
    <w:p w14:paraId="64E5FCE8" w14:textId="77777777" w:rsidR="00BF25B7" w:rsidRPr="00BF25B7" w:rsidRDefault="00BF25B7" w:rsidP="00BF25B7">
      <w:pPr>
        <w:pStyle w:val="Bibliography"/>
        <w:rPr>
          <w:rFonts w:ascii="Calibri" w:hAnsi="Calibri" w:cs="Calibri"/>
        </w:rPr>
      </w:pPr>
      <w:r w:rsidRPr="00BF25B7">
        <w:rPr>
          <w:rFonts w:ascii="Calibri" w:hAnsi="Calibri" w:cs="Calibri"/>
        </w:rPr>
        <w:t xml:space="preserve">Sayer, J.A., </w:t>
      </w:r>
      <w:proofErr w:type="spellStart"/>
      <w:r w:rsidRPr="00BF25B7">
        <w:rPr>
          <w:rFonts w:ascii="Calibri" w:hAnsi="Calibri" w:cs="Calibri"/>
        </w:rPr>
        <w:t>Margules</w:t>
      </w:r>
      <w:proofErr w:type="spellEnd"/>
      <w:r w:rsidRPr="00BF25B7">
        <w:rPr>
          <w:rFonts w:ascii="Calibri" w:hAnsi="Calibri" w:cs="Calibri"/>
        </w:rPr>
        <w:t xml:space="preserve">, C., </w:t>
      </w:r>
      <w:proofErr w:type="spellStart"/>
      <w:r w:rsidRPr="00BF25B7">
        <w:rPr>
          <w:rFonts w:ascii="Calibri" w:hAnsi="Calibri" w:cs="Calibri"/>
        </w:rPr>
        <w:t>Boedhihartono</w:t>
      </w:r>
      <w:proofErr w:type="spellEnd"/>
      <w:r w:rsidRPr="00BF25B7">
        <w:rPr>
          <w:rFonts w:ascii="Calibri" w:hAnsi="Calibri" w:cs="Calibri"/>
        </w:rPr>
        <w:t xml:space="preserve">, A.K., Sunderland, T., Langston, J.D., Reed, J., Riggs, R., Buck, L.E., Campbell, B.M., Kusters, K., Elliott, C., </w:t>
      </w:r>
      <w:proofErr w:type="spellStart"/>
      <w:r w:rsidRPr="00BF25B7">
        <w:rPr>
          <w:rFonts w:ascii="Calibri" w:hAnsi="Calibri" w:cs="Calibri"/>
        </w:rPr>
        <w:t>Minang</w:t>
      </w:r>
      <w:proofErr w:type="spellEnd"/>
      <w:r w:rsidRPr="00BF25B7">
        <w:rPr>
          <w:rFonts w:ascii="Calibri" w:hAnsi="Calibri" w:cs="Calibri"/>
        </w:rPr>
        <w:t xml:space="preserve">, P.A., Dale, A., Purnomo, H., Stevenson, J.R., </w:t>
      </w:r>
      <w:proofErr w:type="spellStart"/>
      <w:r w:rsidRPr="00BF25B7">
        <w:rPr>
          <w:rFonts w:ascii="Calibri" w:hAnsi="Calibri" w:cs="Calibri"/>
        </w:rPr>
        <w:t>Gunarso</w:t>
      </w:r>
      <w:proofErr w:type="spellEnd"/>
      <w:r w:rsidRPr="00BF25B7">
        <w:rPr>
          <w:rFonts w:ascii="Calibri" w:hAnsi="Calibri" w:cs="Calibri"/>
        </w:rPr>
        <w:t>, P., Purnomo, A., 2017. Measuring the effectiveness of landscape approaches to conservation and development. Sustain. Sci. 12, 465–476. https://doi.org/10.1007/s11625-016-0415-z</w:t>
      </w:r>
    </w:p>
    <w:p w14:paraId="66244B9C" w14:textId="77777777" w:rsidR="00BF25B7" w:rsidRPr="00BF25B7" w:rsidRDefault="00BF25B7" w:rsidP="00BF25B7">
      <w:pPr>
        <w:pStyle w:val="Bibliography"/>
        <w:rPr>
          <w:rFonts w:ascii="Calibri" w:hAnsi="Calibri" w:cs="Calibri"/>
        </w:rPr>
      </w:pPr>
      <w:r w:rsidRPr="00BF25B7">
        <w:rPr>
          <w:rFonts w:ascii="Calibri" w:hAnsi="Calibri" w:cs="Calibri"/>
        </w:rPr>
        <w:t>Sohn, E., 2019. Secrets to writing a winning grant. Nature 577, 133–135. https://doi.org/10.1038/d41586-019-03914-5</w:t>
      </w:r>
    </w:p>
    <w:p w14:paraId="19759F21" w14:textId="77777777" w:rsidR="00BF25B7" w:rsidRPr="00BF25B7" w:rsidRDefault="00BF25B7" w:rsidP="00BF25B7">
      <w:pPr>
        <w:pStyle w:val="Bibliography"/>
        <w:rPr>
          <w:rFonts w:ascii="Calibri" w:hAnsi="Calibri" w:cs="Calibri"/>
        </w:rPr>
      </w:pPr>
      <w:r w:rsidRPr="00BF25B7">
        <w:rPr>
          <w:rFonts w:ascii="Calibri" w:hAnsi="Calibri" w:cs="Calibri"/>
        </w:rPr>
        <w:t xml:space="preserve">Steinmetz, R., </w:t>
      </w:r>
      <w:proofErr w:type="spellStart"/>
      <w:r w:rsidRPr="00BF25B7">
        <w:rPr>
          <w:rFonts w:ascii="Calibri" w:hAnsi="Calibri" w:cs="Calibri"/>
        </w:rPr>
        <w:t>Srirattanaporn</w:t>
      </w:r>
      <w:proofErr w:type="spellEnd"/>
      <w:r w:rsidRPr="00BF25B7">
        <w:rPr>
          <w:rFonts w:ascii="Calibri" w:hAnsi="Calibri" w:cs="Calibri"/>
        </w:rPr>
        <w:t xml:space="preserve">, S., </w:t>
      </w:r>
      <w:proofErr w:type="spellStart"/>
      <w:r w:rsidRPr="00BF25B7">
        <w:rPr>
          <w:rFonts w:ascii="Calibri" w:hAnsi="Calibri" w:cs="Calibri"/>
        </w:rPr>
        <w:t>Mor</w:t>
      </w:r>
      <w:proofErr w:type="spellEnd"/>
      <w:r w:rsidRPr="00BF25B7">
        <w:rPr>
          <w:rFonts w:ascii="Calibri" w:hAnsi="Calibri" w:cs="Calibri"/>
        </w:rPr>
        <w:t xml:space="preserve">-Tip, J., </w:t>
      </w:r>
      <w:proofErr w:type="spellStart"/>
      <w:r w:rsidRPr="00BF25B7">
        <w:rPr>
          <w:rFonts w:ascii="Calibri" w:hAnsi="Calibri" w:cs="Calibri"/>
        </w:rPr>
        <w:t>Seuaturien</w:t>
      </w:r>
      <w:proofErr w:type="spellEnd"/>
      <w:r w:rsidRPr="00BF25B7">
        <w:rPr>
          <w:rFonts w:ascii="Calibri" w:hAnsi="Calibri" w:cs="Calibri"/>
        </w:rPr>
        <w:t>, N., 2014. Can community outreach alleviate poaching pressure and recover wildlife in South-East Asian protected areas? J. Appl. Ecol. 51, 1469–1478. https://doi.org/10.1111/1365-2664.12239</w:t>
      </w:r>
    </w:p>
    <w:p w14:paraId="50666757" w14:textId="77777777" w:rsidR="00BF25B7" w:rsidRPr="00BF25B7" w:rsidRDefault="00BF25B7" w:rsidP="00BF25B7">
      <w:pPr>
        <w:pStyle w:val="Bibliography"/>
        <w:rPr>
          <w:rFonts w:ascii="Calibri" w:hAnsi="Calibri" w:cs="Calibri"/>
        </w:rPr>
      </w:pPr>
      <w:r w:rsidRPr="00BF25B7">
        <w:rPr>
          <w:rFonts w:ascii="Calibri" w:hAnsi="Calibri" w:cs="Calibri"/>
        </w:rPr>
        <w:t xml:space="preserve">Torres, E., </w:t>
      </w:r>
      <w:proofErr w:type="spellStart"/>
      <w:r w:rsidRPr="00BF25B7">
        <w:rPr>
          <w:rFonts w:ascii="Calibri" w:hAnsi="Calibri" w:cs="Calibri"/>
        </w:rPr>
        <w:t>Zeidan</w:t>
      </w:r>
      <w:proofErr w:type="spellEnd"/>
      <w:r w:rsidRPr="00BF25B7">
        <w:rPr>
          <w:rFonts w:ascii="Calibri" w:hAnsi="Calibri" w:cs="Calibri"/>
        </w:rPr>
        <w:t xml:space="preserve">, R., 2016. The </w:t>
      </w:r>
      <w:proofErr w:type="gramStart"/>
      <w:r w:rsidRPr="00BF25B7">
        <w:rPr>
          <w:rFonts w:ascii="Calibri" w:hAnsi="Calibri" w:cs="Calibri"/>
        </w:rPr>
        <w:t>life-cycle</w:t>
      </w:r>
      <w:proofErr w:type="gramEnd"/>
      <w:r w:rsidRPr="00BF25B7">
        <w:rPr>
          <w:rFonts w:ascii="Calibri" w:hAnsi="Calibri" w:cs="Calibri"/>
        </w:rPr>
        <w:t xml:space="preserve"> of national development banks: The experience of Brazil’s BNDES. Q. Rev. Econ. Finance, Special Issue: Is there a Brazilian Development “Model”? 62, 97–104. https://doi.org/10.1016/j.qref.2016.07.006</w:t>
      </w:r>
    </w:p>
    <w:p w14:paraId="039750D9" w14:textId="77777777" w:rsidR="00BF25B7" w:rsidRPr="00BF25B7" w:rsidRDefault="00BF25B7" w:rsidP="00BF25B7">
      <w:pPr>
        <w:pStyle w:val="Bibliography"/>
        <w:rPr>
          <w:rFonts w:ascii="Calibri" w:hAnsi="Calibri" w:cs="Calibri"/>
        </w:rPr>
      </w:pPr>
      <w:r w:rsidRPr="00BF25B7">
        <w:rPr>
          <w:rFonts w:ascii="Calibri" w:hAnsi="Calibri" w:cs="Calibri"/>
        </w:rPr>
        <w:t xml:space="preserve">Tulloch, V.J.D., </w:t>
      </w:r>
      <w:proofErr w:type="spellStart"/>
      <w:r w:rsidRPr="00BF25B7">
        <w:rPr>
          <w:rFonts w:ascii="Calibri" w:hAnsi="Calibri" w:cs="Calibri"/>
        </w:rPr>
        <w:t>Turschwell</w:t>
      </w:r>
      <w:proofErr w:type="spellEnd"/>
      <w:r w:rsidRPr="00BF25B7">
        <w:rPr>
          <w:rFonts w:ascii="Calibri" w:hAnsi="Calibri" w:cs="Calibri"/>
        </w:rPr>
        <w:t xml:space="preserve">, M.P., </w:t>
      </w:r>
      <w:proofErr w:type="spellStart"/>
      <w:r w:rsidRPr="00BF25B7">
        <w:rPr>
          <w:rFonts w:ascii="Calibri" w:hAnsi="Calibri" w:cs="Calibri"/>
        </w:rPr>
        <w:t>Giffin</w:t>
      </w:r>
      <w:proofErr w:type="spellEnd"/>
      <w:r w:rsidRPr="00BF25B7">
        <w:rPr>
          <w:rFonts w:ascii="Calibri" w:hAnsi="Calibri" w:cs="Calibri"/>
        </w:rPr>
        <w:t xml:space="preserve">, A.L., Halpern, B.S., Connolly, R., Griffiths, L., Frazer, M., Brown, C.J., 2020. Linking threat maps with management to guide conservation investment. Biol. </w:t>
      </w:r>
      <w:proofErr w:type="spellStart"/>
      <w:r w:rsidRPr="00BF25B7">
        <w:rPr>
          <w:rFonts w:ascii="Calibri" w:hAnsi="Calibri" w:cs="Calibri"/>
        </w:rPr>
        <w:t>Conserv</w:t>
      </w:r>
      <w:proofErr w:type="spellEnd"/>
      <w:r w:rsidRPr="00BF25B7">
        <w:rPr>
          <w:rFonts w:ascii="Calibri" w:hAnsi="Calibri" w:cs="Calibri"/>
        </w:rPr>
        <w:t>. 245, 108527. https://doi.org/10.1016/j.biocon.2020.108527</w:t>
      </w:r>
    </w:p>
    <w:p w14:paraId="5F0538F2"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Utami</w:t>
      </w:r>
      <w:proofErr w:type="spellEnd"/>
      <w:r w:rsidRPr="00BF25B7">
        <w:rPr>
          <w:rFonts w:ascii="Calibri" w:hAnsi="Calibri" w:cs="Calibri"/>
        </w:rPr>
        <w:t xml:space="preserve">, N.W.F., </w:t>
      </w:r>
      <w:proofErr w:type="spellStart"/>
      <w:r w:rsidRPr="00BF25B7">
        <w:rPr>
          <w:rFonts w:ascii="Calibri" w:hAnsi="Calibri" w:cs="Calibri"/>
        </w:rPr>
        <w:t>Wirawan</w:t>
      </w:r>
      <w:proofErr w:type="spellEnd"/>
      <w:r w:rsidRPr="00BF25B7">
        <w:rPr>
          <w:rFonts w:ascii="Calibri" w:hAnsi="Calibri" w:cs="Calibri"/>
        </w:rPr>
        <w:t xml:space="preserve">, I.G.P., </w:t>
      </w:r>
      <w:proofErr w:type="spellStart"/>
      <w:r w:rsidRPr="00BF25B7">
        <w:rPr>
          <w:rFonts w:ascii="Calibri" w:hAnsi="Calibri" w:cs="Calibri"/>
        </w:rPr>
        <w:t>Firn</w:t>
      </w:r>
      <w:proofErr w:type="spellEnd"/>
      <w:r w:rsidRPr="00BF25B7">
        <w:rPr>
          <w:rFonts w:ascii="Calibri" w:hAnsi="Calibri" w:cs="Calibri"/>
        </w:rPr>
        <w:t xml:space="preserve">, J., </w:t>
      </w:r>
      <w:proofErr w:type="spellStart"/>
      <w:r w:rsidRPr="00BF25B7">
        <w:rPr>
          <w:rFonts w:ascii="Calibri" w:hAnsi="Calibri" w:cs="Calibri"/>
        </w:rPr>
        <w:t>Kepakisan</w:t>
      </w:r>
      <w:proofErr w:type="spellEnd"/>
      <w:r w:rsidRPr="00BF25B7">
        <w:rPr>
          <w:rFonts w:ascii="Calibri" w:hAnsi="Calibri" w:cs="Calibri"/>
        </w:rPr>
        <w:t xml:space="preserve">, A.N.K., </w:t>
      </w:r>
      <w:proofErr w:type="spellStart"/>
      <w:r w:rsidRPr="00BF25B7">
        <w:rPr>
          <w:rFonts w:ascii="Calibri" w:hAnsi="Calibri" w:cs="Calibri"/>
        </w:rPr>
        <w:t>Kusdyana</w:t>
      </w:r>
      <w:proofErr w:type="spellEnd"/>
      <w:r w:rsidRPr="00BF25B7">
        <w:rPr>
          <w:rFonts w:ascii="Calibri" w:hAnsi="Calibri" w:cs="Calibri"/>
        </w:rPr>
        <w:t xml:space="preserve">, I.P.G.A., Nicol, S., </w:t>
      </w:r>
      <w:proofErr w:type="spellStart"/>
      <w:r w:rsidRPr="00BF25B7">
        <w:rPr>
          <w:rFonts w:ascii="Calibri" w:hAnsi="Calibri" w:cs="Calibri"/>
        </w:rPr>
        <w:t>Carwardine</w:t>
      </w:r>
      <w:proofErr w:type="spellEnd"/>
      <w:r w:rsidRPr="00BF25B7">
        <w:rPr>
          <w:rFonts w:ascii="Calibri" w:hAnsi="Calibri" w:cs="Calibri"/>
        </w:rPr>
        <w:t xml:space="preserve">, J., 2020. Prioritizing management strategies to achieve multiple outcomes in a globally significant Indonesian protected area. </w:t>
      </w:r>
      <w:proofErr w:type="spellStart"/>
      <w:r w:rsidRPr="00BF25B7">
        <w:rPr>
          <w:rFonts w:ascii="Calibri" w:hAnsi="Calibri" w:cs="Calibri"/>
        </w:rPr>
        <w:t>Conserv</w:t>
      </w:r>
      <w:proofErr w:type="spellEnd"/>
      <w:r w:rsidRPr="00BF25B7">
        <w:rPr>
          <w:rFonts w:ascii="Calibri" w:hAnsi="Calibri" w:cs="Calibri"/>
        </w:rPr>
        <w:t xml:space="preserve">. Sci. </w:t>
      </w:r>
      <w:proofErr w:type="spellStart"/>
      <w:r w:rsidRPr="00BF25B7">
        <w:rPr>
          <w:rFonts w:ascii="Calibri" w:hAnsi="Calibri" w:cs="Calibri"/>
        </w:rPr>
        <w:t>Pract</w:t>
      </w:r>
      <w:proofErr w:type="spellEnd"/>
      <w:r w:rsidRPr="00BF25B7">
        <w:rPr>
          <w:rFonts w:ascii="Calibri" w:hAnsi="Calibri" w:cs="Calibri"/>
        </w:rPr>
        <w:t>. 2, e157. https://doi.org/10.1111/csp2.157</w:t>
      </w:r>
    </w:p>
    <w:p w14:paraId="66668AE1"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Waithaka</w:t>
      </w:r>
      <w:proofErr w:type="spellEnd"/>
      <w:r w:rsidRPr="00BF25B7">
        <w:rPr>
          <w:rFonts w:ascii="Calibri" w:hAnsi="Calibri" w:cs="Calibri"/>
        </w:rPr>
        <w:t xml:space="preserve">, J., Dudley, N., Alvarez, M., Arguedas Mora, S., Chapman, S., Figgis, P., Fitzsimons, J., Gallon, S., Gray, T.N.E., Kim, M., Pasha, M.K.S., Perkin, S., </w:t>
      </w:r>
      <w:proofErr w:type="spellStart"/>
      <w:r w:rsidRPr="00BF25B7">
        <w:rPr>
          <w:rFonts w:ascii="Calibri" w:hAnsi="Calibri" w:cs="Calibri"/>
        </w:rPr>
        <w:t>Roig-Boixeda</w:t>
      </w:r>
      <w:proofErr w:type="spellEnd"/>
      <w:r w:rsidRPr="00BF25B7">
        <w:rPr>
          <w:rFonts w:ascii="Calibri" w:hAnsi="Calibri" w:cs="Calibri"/>
        </w:rPr>
        <w:t>, P., Sierra, C., Valverde, A., Wong, M., 2021. Impacts of COVID-19 on protected and conserved areas: A global overview and regional perspectives. PARKS 27, 41–56.</w:t>
      </w:r>
    </w:p>
    <w:p w14:paraId="06EADA52" w14:textId="77777777" w:rsidR="00BF25B7" w:rsidRPr="00BF25B7" w:rsidRDefault="00BF25B7" w:rsidP="00BF25B7">
      <w:pPr>
        <w:pStyle w:val="Bibliography"/>
        <w:rPr>
          <w:rFonts w:ascii="Calibri" w:hAnsi="Calibri" w:cs="Calibri"/>
        </w:rPr>
      </w:pPr>
      <w:r w:rsidRPr="00BF25B7">
        <w:rPr>
          <w:rFonts w:ascii="Calibri" w:hAnsi="Calibri" w:cs="Calibri"/>
        </w:rPr>
        <w:t xml:space="preserve">Waldron, A., </w:t>
      </w:r>
      <w:proofErr w:type="spellStart"/>
      <w:r w:rsidRPr="00BF25B7">
        <w:rPr>
          <w:rFonts w:ascii="Calibri" w:hAnsi="Calibri" w:cs="Calibri"/>
        </w:rPr>
        <w:t>Mooers</w:t>
      </w:r>
      <w:proofErr w:type="spellEnd"/>
      <w:r w:rsidRPr="00BF25B7">
        <w:rPr>
          <w:rFonts w:ascii="Calibri" w:hAnsi="Calibri" w:cs="Calibri"/>
        </w:rPr>
        <w:t xml:space="preserve">, A.O., Miller, D.C., </w:t>
      </w:r>
      <w:proofErr w:type="spellStart"/>
      <w:r w:rsidRPr="00BF25B7">
        <w:rPr>
          <w:rFonts w:ascii="Calibri" w:hAnsi="Calibri" w:cs="Calibri"/>
        </w:rPr>
        <w:t>Nibbelink</w:t>
      </w:r>
      <w:proofErr w:type="spellEnd"/>
      <w:r w:rsidRPr="00BF25B7">
        <w:rPr>
          <w:rFonts w:ascii="Calibri" w:hAnsi="Calibri" w:cs="Calibri"/>
        </w:rPr>
        <w:t xml:space="preserve">, N., Redding, D., Kuhn, T.S., Roberts, J.T., </w:t>
      </w:r>
      <w:proofErr w:type="spellStart"/>
      <w:r w:rsidRPr="00BF25B7">
        <w:rPr>
          <w:rFonts w:ascii="Calibri" w:hAnsi="Calibri" w:cs="Calibri"/>
        </w:rPr>
        <w:t>Gittleman</w:t>
      </w:r>
      <w:proofErr w:type="spellEnd"/>
      <w:r w:rsidRPr="00BF25B7">
        <w:rPr>
          <w:rFonts w:ascii="Calibri" w:hAnsi="Calibri" w:cs="Calibri"/>
        </w:rPr>
        <w:t>, J.L., 2013. Targeting global conservation funding to limit immediate biodiversity declines. Proc. Natl. Acad. Sci. 110, 12144–12148. https://doi.org/10.1073/pnas.1221370110</w:t>
      </w:r>
    </w:p>
    <w:p w14:paraId="7AC62393" w14:textId="77777777" w:rsidR="00BF25B7" w:rsidRPr="00BF25B7" w:rsidRDefault="00BF25B7" w:rsidP="00BF25B7">
      <w:pPr>
        <w:pStyle w:val="Bibliography"/>
        <w:rPr>
          <w:rFonts w:ascii="Calibri" w:hAnsi="Calibri" w:cs="Calibri"/>
        </w:rPr>
      </w:pPr>
      <w:r w:rsidRPr="00BF25B7">
        <w:rPr>
          <w:rFonts w:ascii="Calibri" w:hAnsi="Calibri" w:cs="Calibri"/>
        </w:rPr>
        <w:t>Wilson, E.O., 1999. Consilience: The Unity of Knowledge. Vintage Books.</w:t>
      </w:r>
    </w:p>
    <w:p w14:paraId="1E4FA98D" w14:textId="77777777" w:rsidR="00BF25B7" w:rsidRPr="00BF25B7" w:rsidRDefault="00BF25B7" w:rsidP="00BF25B7">
      <w:pPr>
        <w:pStyle w:val="Bibliography"/>
        <w:rPr>
          <w:rFonts w:ascii="Calibri" w:hAnsi="Calibri" w:cs="Calibri"/>
        </w:rPr>
      </w:pPr>
      <w:r w:rsidRPr="00BF25B7">
        <w:rPr>
          <w:rFonts w:ascii="Calibri" w:hAnsi="Calibri" w:cs="Calibri"/>
        </w:rPr>
        <w:t xml:space="preserve">Wilson, K.A., McBride, M.F., Bode, M., </w:t>
      </w:r>
      <w:proofErr w:type="spellStart"/>
      <w:r w:rsidRPr="00BF25B7">
        <w:rPr>
          <w:rFonts w:ascii="Calibri" w:hAnsi="Calibri" w:cs="Calibri"/>
        </w:rPr>
        <w:t>Possingham</w:t>
      </w:r>
      <w:proofErr w:type="spellEnd"/>
      <w:r w:rsidRPr="00BF25B7">
        <w:rPr>
          <w:rFonts w:ascii="Calibri" w:hAnsi="Calibri" w:cs="Calibri"/>
        </w:rPr>
        <w:t>, H.P., 2006. Prioritizing global conservation efforts. Nature 440, 337–340. https://doi.org/10.1038/nature04366</w:t>
      </w:r>
    </w:p>
    <w:p w14:paraId="71285678"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Wittemyer</w:t>
      </w:r>
      <w:proofErr w:type="spellEnd"/>
      <w:r w:rsidRPr="00BF25B7">
        <w:rPr>
          <w:rFonts w:ascii="Calibri" w:hAnsi="Calibri" w:cs="Calibri"/>
        </w:rPr>
        <w:t xml:space="preserve">, G., 2011. Effects of Economic Downturns on Mortality of Wild African Elephants. </w:t>
      </w:r>
      <w:proofErr w:type="spellStart"/>
      <w:r w:rsidRPr="00BF25B7">
        <w:rPr>
          <w:rFonts w:ascii="Calibri" w:hAnsi="Calibri" w:cs="Calibri"/>
        </w:rPr>
        <w:t>Conserv</w:t>
      </w:r>
      <w:proofErr w:type="spellEnd"/>
      <w:r w:rsidRPr="00BF25B7">
        <w:rPr>
          <w:rFonts w:ascii="Calibri" w:hAnsi="Calibri" w:cs="Calibri"/>
        </w:rPr>
        <w:t>. Biol. 25, 1002–1009. https://doi.org/10.1111/j.1523-1739.2011.01713.x</w:t>
      </w:r>
    </w:p>
    <w:p w14:paraId="338A280A" w14:textId="77777777" w:rsidR="00BF25B7" w:rsidRPr="00BF25B7" w:rsidRDefault="00BF25B7" w:rsidP="00BF25B7">
      <w:pPr>
        <w:pStyle w:val="Bibliography"/>
        <w:rPr>
          <w:rFonts w:ascii="Calibri" w:hAnsi="Calibri" w:cs="Calibri"/>
        </w:rPr>
      </w:pPr>
      <w:proofErr w:type="spellStart"/>
      <w:r w:rsidRPr="00BF25B7">
        <w:rPr>
          <w:rFonts w:ascii="Calibri" w:hAnsi="Calibri" w:cs="Calibri"/>
        </w:rPr>
        <w:t>Wittemyer</w:t>
      </w:r>
      <w:proofErr w:type="spellEnd"/>
      <w:r w:rsidRPr="00BF25B7">
        <w:rPr>
          <w:rFonts w:ascii="Calibri" w:hAnsi="Calibri" w:cs="Calibri"/>
        </w:rPr>
        <w:t xml:space="preserve">, G., </w:t>
      </w:r>
      <w:proofErr w:type="spellStart"/>
      <w:r w:rsidRPr="00BF25B7">
        <w:rPr>
          <w:rFonts w:ascii="Calibri" w:hAnsi="Calibri" w:cs="Calibri"/>
        </w:rPr>
        <w:t>Elsen</w:t>
      </w:r>
      <w:proofErr w:type="spellEnd"/>
      <w:r w:rsidRPr="00BF25B7">
        <w:rPr>
          <w:rFonts w:ascii="Calibri" w:hAnsi="Calibri" w:cs="Calibri"/>
        </w:rPr>
        <w:t xml:space="preserve">, P., Bean, W.T., Burton, A.C.O., </w:t>
      </w:r>
      <w:proofErr w:type="spellStart"/>
      <w:r w:rsidRPr="00BF25B7">
        <w:rPr>
          <w:rFonts w:ascii="Calibri" w:hAnsi="Calibri" w:cs="Calibri"/>
        </w:rPr>
        <w:t>Brashares</w:t>
      </w:r>
      <w:proofErr w:type="spellEnd"/>
      <w:r w:rsidRPr="00BF25B7">
        <w:rPr>
          <w:rFonts w:ascii="Calibri" w:hAnsi="Calibri" w:cs="Calibri"/>
        </w:rPr>
        <w:t>, J.S., 2008. Accelerated Human Population Growth at Protected Area Edges. Science 321, 123–126. https://doi.org/10.1126/science.1158900</w:t>
      </w:r>
    </w:p>
    <w:p w14:paraId="562ED795" w14:textId="77777777" w:rsidR="00BF25B7" w:rsidRPr="00BF25B7" w:rsidRDefault="00BF25B7" w:rsidP="00BF25B7">
      <w:pPr>
        <w:pStyle w:val="Bibliography"/>
        <w:rPr>
          <w:rFonts w:ascii="Calibri" w:hAnsi="Calibri" w:cs="Calibri"/>
        </w:rPr>
      </w:pPr>
      <w:r w:rsidRPr="00BF25B7">
        <w:rPr>
          <w:rFonts w:ascii="Calibri" w:hAnsi="Calibri" w:cs="Calibri"/>
        </w:rPr>
        <w:t xml:space="preserve">Zheng, H., Robinson, B.E., Liang, Y.-C., </w:t>
      </w:r>
      <w:proofErr w:type="spellStart"/>
      <w:r w:rsidRPr="00BF25B7">
        <w:rPr>
          <w:rFonts w:ascii="Calibri" w:hAnsi="Calibri" w:cs="Calibri"/>
        </w:rPr>
        <w:t>Polasky</w:t>
      </w:r>
      <w:proofErr w:type="spellEnd"/>
      <w:r w:rsidRPr="00BF25B7">
        <w:rPr>
          <w:rFonts w:ascii="Calibri" w:hAnsi="Calibri" w:cs="Calibri"/>
        </w:rPr>
        <w:t>, S., Ma, D.-C., Wang, F.-C., Ruckelshaus, M., Ouyang, Z.-Y., Daily, G.C., 2013. Benefits, costs, and livelihood implications of a regional payment for ecosystem service program. Proc. Natl. Acad. Sci. 110, 16681–16686. https://doi.org/10.1073/pnas.1312324110</w:t>
      </w:r>
    </w:p>
    <w:p w14:paraId="76A166E2" w14:textId="749FD032" w:rsidR="00BF25B7" w:rsidRPr="00BF25B7" w:rsidRDefault="00BF25B7">
      <w:r>
        <w:fldChar w:fldCharType="end"/>
      </w:r>
    </w:p>
    <w:sectPr w:rsidR="00BF25B7" w:rsidRPr="00BF25B7">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ils Bunnefeld" w:date="2021-09-23T10:09:00Z" w:initials="NB">
    <w:p w14:paraId="61F493C1" w14:textId="48370DDE" w:rsidR="0089199E" w:rsidRDefault="0089199E">
      <w:pPr>
        <w:pStyle w:val="CommentText"/>
      </w:pPr>
      <w:r>
        <w:rPr>
          <w:rStyle w:val="CommentReference"/>
        </w:rPr>
        <w:annotationRef/>
      </w:r>
      <w:r>
        <w:t xml:space="preserve">From here, there are no more references, would be good to find something relevant or reuse a few so that you show that this is not your own opinion. You can also use reports and grey literature here from NGOs, it doesn’t all have to be peer-reviewed, it may be useful to say that there is a gap in the peer-reviewed literature, which will be a good point to make for publishing this. </w:t>
      </w:r>
    </w:p>
  </w:comment>
  <w:comment w:id="10" w:author="Matthew Nuttall" w:date="2021-09-29T14:51:00Z" w:initials="MN">
    <w:p w14:paraId="3C954C41" w14:textId="68D925F9" w:rsidR="003A0878" w:rsidRDefault="006F0A98">
      <w:pPr>
        <w:pStyle w:val="CommentText"/>
      </w:pPr>
      <w:r>
        <w:rPr>
          <w:rStyle w:val="CommentReference"/>
        </w:rPr>
        <w:annotationRef/>
      </w:r>
      <w:r w:rsidR="003A0878">
        <w:t>I have added quite a few more references now.</w:t>
      </w:r>
    </w:p>
    <w:p w14:paraId="6D92C361" w14:textId="77777777" w:rsidR="003A0878" w:rsidRDefault="003A0878">
      <w:pPr>
        <w:pStyle w:val="CommentText"/>
      </w:pPr>
    </w:p>
    <w:p w14:paraId="105A5050" w14:textId="76A89627" w:rsidR="006F0A98" w:rsidRDefault="006F0A98">
      <w:pPr>
        <w:pStyle w:val="CommentText"/>
      </w:pPr>
      <w:r>
        <w:t>I mention the gap in the literature in the first sentence of the paragraph. Do you think I should move it to the end?</w:t>
      </w:r>
    </w:p>
  </w:comment>
  <w:comment w:id="14" w:author="Matthew Nuttall" w:date="2021-10-08T11:46:00Z" w:initials="MN">
    <w:p w14:paraId="3DCC86CB" w14:textId="7A0F4D36" w:rsidR="004F2133" w:rsidRDefault="004F2133">
      <w:pPr>
        <w:pStyle w:val="CommentText"/>
      </w:pPr>
      <w:r>
        <w:rPr>
          <w:rStyle w:val="CommentReference"/>
        </w:rPr>
        <w:annotationRef/>
      </w:r>
      <w:r>
        <w:t>New sentence based on Nils’ comment below</w:t>
      </w:r>
    </w:p>
  </w:comment>
  <w:comment w:id="30" w:author="Matthew Nuttall" w:date="2021-10-08T11:54:00Z" w:initials="MN">
    <w:p w14:paraId="3AF3E295" w14:textId="3139F130" w:rsidR="00C2025A" w:rsidRDefault="00C2025A">
      <w:pPr>
        <w:pStyle w:val="CommentText"/>
      </w:pPr>
      <w:r>
        <w:rPr>
          <w:rStyle w:val="CommentReference"/>
        </w:rPr>
        <w:annotationRef/>
      </w:r>
      <w:r>
        <w:t>New sentence based on Nils’ comments below</w:t>
      </w:r>
    </w:p>
  </w:comment>
  <w:comment w:id="41" w:author="Nils Bunnefeld" w:date="2021-09-23T10:13:00Z" w:initials="NB">
    <w:p w14:paraId="031BE8CD" w14:textId="6029DEE6" w:rsidR="0089199E" w:rsidRDefault="0089199E">
      <w:pPr>
        <w:pStyle w:val="CommentText"/>
      </w:pPr>
      <w:r>
        <w:rPr>
          <w:rStyle w:val="CommentReference"/>
        </w:rPr>
        <w:annotationRef/>
      </w:r>
      <w:r>
        <w:t xml:space="preserve">Following on from my comment above, if you have time, then it would be good to state at the end of each paragraph, whether the issue you are covering is already well covered in the literature, where the gap is, and if you can what you are doing about it. Just one sentence can make a real difference to let the reader know how each paragraph relates to your study and your motivation to carry out the study. </w:t>
      </w:r>
    </w:p>
  </w:comment>
  <w:comment w:id="42" w:author="Matthew Nuttall" w:date="2021-10-08T12:00:00Z" w:initials="MN">
    <w:p w14:paraId="16E68F96" w14:textId="6B8A8B17" w:rsidR="00C2025A" w:rsidRDefault="00C2025A">
      <w:pPr>
        <w:pStyle w:val="CommentText"/>
      </w:pPr>
      <w:r>
        <w:rPr>
          <w:rStyle w:val="CommentReference"/>
        </w:rPr>
        <w:annotationRef/>
      </w:r>
      <w:r>
        <w:t xml:space="preserve">I have added a couple of sentences to a couple of the paragraphs above (I’ve commented on them so you can find them), pointing out the lack of research in those areas. I have not done it for the other paragraphs as they have got some form of statement about the lack of research or the knowledge gaps already, just not perhaps at the end of the paragraph. If you think </w:t>
      </w:r>
      <w:r w:rsidR="00BC3488">
        <w:t>they need to be at the end of the paragraphs, I can try and restructure the paragraphs</w:t>
      </w:r>
    </w:p>
  </w:comment>
  <w:comment w:id="45" w:author="Matthew Nuttall" w:date="2021-10-08T14:45:00Z" w:initials="MN">
    <w:p w14:paraId="0F96F45E" w14:textId="1EB7E087" w:rsidR="00421EF3" w:rsidRDefault="00421EF3">
      <w:pPr>
        <w:pStyle w:val="CommentText"/>
      </w:pPr>
      <w:r>
        <w:rPr>
          <w:rStyle w:val="CommentReference"/>
        </w:rPr>
        <w:annotationRef/>
      </w:r>
      <w:r>
        <w:t>Is this better Brad?</w:t>
      </w:r>
    </w:p>
  </w:comment>
  <w:comment w:id="48" w:author="Brad Duthie" w:date="2021-09-22T23:14:00Z" w:initials="BD">
    <w:p w14:paraId="42B689DE" w14:textId="77777777" w:rsidR="0089199E" w:rsidRDefault="0089199E">
      <w:r>
        <w:rPr>
          <w:rFonts w:ascii="Calibri" w:hAnsi="Calibri"/>
          <w:sz w:val="20"/>
        </w:rPr>
        <w:t>Here and with the summation above for ‘</w:t>
      </w:r>
      <w:proofErr w:type="spellStart"/>
      <w:r>
        <w:rPr>
          <w:rFonts w:ascii="Calibri" w:hAnsi="Calibri"/>
          <w:sz w:val="20"/>
        </w:rPr>
        <w:t>trj</w:t>
      </w:r>
      <w:proofErr w:type="spellEnd"/>
      <w:r>
        <w:rPr>
          <w:rFonts w:ascii="Calibri" w:hAnsi="Calibri"/>
          <w:sz w:val="20"/>
        </w:rPr>
        <w:t>’, I think you need to be explicit about what is being summed. E.g., for the sum on the bottom, \sum_{</w:t>
      </w:r>
      <w:proofErr w:type="spellStart"/>
      <w:r>
        <w:rPr>
          <w:rFonts w:ascii="Calibri" w:hAnsi="Calibri"/>
          <w:sz w:val="20"/>
        </w:rPr>
        <w:t>i</w:t>
      </w:r>
      <w:proofErr w:type="spellEnd"/>
      <w:r>
        <w:rPr>
          <w:rFonts w:ascii="Calibri" w:hAnsi="Calibri"/>
          <w:sz w:val="20"/>
        </w:rPr>
        <w:t xml:space="preserve"> = 1}^{N} x_{</w:t>
      </w:r>
      <w:proofErr w:type="spellStart"/>
      <w:r>
        <w:rPr>
          <w:rFonts w:ascii="Calibri" w:hAnsi="Calibri"/>
          <w:sz w:val="20"/>
        </w:rPr>
        <w:t>i</w:t>
      </w:r>
      <w:proofErr w:type="spellEnd"/>
      <w:r>
        <w:rPr>
          <w:rFonts w:ascii="Calibri" w:hAnsi="Calibri"/>
          <w:sz w:val="20"/>
        </w:rPr>
        <w:t xml:space="preserve">} (let me know if you want me to write this out and put it in an image, but you can see with it looks like with </w:t>
      </w:r>
      <w:hyperlink r:id="rId1"/>
      <w:r>
        <w:rPr>
          <w:rFonts w:ascii="Calibri" w:hAnsi="Calibri"/>
          <w:sz w:val="20"/>
        </w:rPr>
        <w:t xml:space="preserve"> </w:t>
      </w:r>
    </w:p>
  </w:comment>
  <w:comment w:id="49" w:author="Matthew Nuttall" w:date="2021-10-11T09:23:00Z" w:initials="MN">
    <w:p w14:paraId="6E7ABB4D" w14:textId="3142ABB1" w:rsidR="006668D0" w:rsidRDefault="006668D0">
      <w:pPr>
        <w:pStyle w:val="CommentText"/>
      </w:pPr>
      <w:r>
        <w:rPr>
          <w:rStyle w:val="CommentReference"/>
        </w:rPr>
        <w:annotationRef/>
      </w:r>
      <w:r>
        <w:t>Equation edited. Is this correct now Brad?</w:t>
      </w:r>
    </w:p>
  </w:comment>
  <w:comment w:id="50" w:author="Brad Duthie" w:date="2021-09-22T23:23:00Z" w:initials="BD">
    <w:p w14:paraId="19D629C5" w14:textId="77777777" w:rsidR="0089199E" w:rsidRDefault="0089199E">
      <w:r>
        <w:rPr>
          <w:rFonts w:ascii="Calibri" w:hAnsi="Calibri"/>
          <w:sz w:val="20"/>
        </w:rPr>
        <w:t>I’m confused by this statement; all of them had a felling count increasing linearly, so why would this be relevant for differentiating which scenario retained the highest number of trees?</w:t>
      </w:r>
    </w:p>
  </w:comment>
  <w:comment w:id="51" w:author="Matthew Nuttall" w:date="2021-10-08T16:44:00Z" w:initials="MN">
    <w:p w14:paraId="69339FCF" w14:textId="6C7D5AB2" w:rsidR="00D24518" w:rsidRDefault="00D24518">
      <w:pPr>
        <w:pStyle w:val="CommentText"/>
      </w:pPr>
      <w:r>
        <w:rPr>
          <w:rStyle w:val="CommentReference"/>
        </w:rPr>
        <w:annotationRef/>
      </w:r>
      <w:r>
        <w:t>Not all of them had increasing fe</w:t>
      </w:r>
      <w:r w:rsidR="00462612">
        <w:t>l</w:t>
      </w:r>
      <w:r>
        <w:t>ling counts. For example, scenario 2 had a decreasing count of felling actions, and scenario 3 has a fluctuating count of felling actions (see Figure 5)</w:t>
      </w:r>
    </w:p>
  </w:comment>
  <w:comment w:id="53" w:author="Nils Bunnefeld" w:date="2021-09-23T10:38:00Z" w:initials="NB">
    <w:p w14:paraId="51D97AB3" w14:textId="77777777" w:rsidR="0089199E" w:rsidRDefault="0089199E">
      <w:pPr>
        <w:pStyle w:val="CommentText"/>
      </w:pPr>
      <w:r>
        <w:rPr>
          <w:rStyle w:val="CommentReference"/>
        </w:rPr>
        <w:annotationRef/>
      </w:r>
      <w:proofErr w:type="spellStart"/>
      <w:r>
        <w:t>Id</w:t>
      </w:r>
      <w:proofErr w:type="spellEnd"/>
      <w:r>
        <w:t xml:space="preserve"> there are no references that back this up, not even in the grey literature, then this is </w:t>
      </w:r>
      <w:proofErr w:type="gramStart"/>
      <w:r>
        <w:t>pretty novel</w:t>
      </w:r>
      <w:proofErr w:type="gramEnd"/>
      <w:r>
        <w:t xml:space="preserve">. It feels to me that we need to acknowledge somehow here that someone will have said this before, even if it is in the grey literature or on websites or </w:t>
      </w:r>
      <w:r w:rsidR="00444C49">
        <w:t xml:space="preserve">policy documents. </w:t>
      </w:r>
    </w:p>
    <w:p w14:paraId="2A5C23D3" w14:textId="5E27EC95" w:rsidR="00444C49" w:rsidRDefault="00444C49">
      <w:pPr>
        <w:pStyle w:val="CommentText"/>
      </w:pPr>
      <w:r>
        <w:t xml:space="preserve">Kate and Phil – any suggestions? </w:t>
      </w:r>
    </w:p>
  </w:comment>
  <w:comment w:id="54" w:author="Matthew Nuttall" w:date="2021-10-11T09:49:00Z" w:initials="MN">
    <w:p w14:paraId="200D4505" w14:textId="52399A0E" w:rsidR="00462612" w:rsidRDefault="00462612">
      <w:pPr>
        <w:pStyle w:val="CommentText"/>
      </w:pPr>
      <w:r>
        <w:rPr>
          <w:rStyle w:val="CommentReference"/>
        </w:rPr>
        <w:annotationRef/>
      </w:r>
      <w:r>
        <w:t xml:space="preserve">I assume you’re talking about the general messages from the whole </w:t>
      </w:r>
      <w:proofErr w:type="gramStart"/>
      <w:r>
        <w:t>paragraph?</w:t>
      </w:r>
      <w:proofErr w:type="gramEnd"/>
      <w:r>
        <w:t xml:space="preserve"> If so, then I genuinely can’t find any references that say this. </w:t>
      </w:r>
      <w:r w:rsidR="007853F1">
        <w:t xml:space="preserve">I have found one book chapter (see next comment below) that discusses the negative aspects of the short-term project cycles, and </w:t>
      </w:r>
      <w:r>
        <w:t xml:space="preserve">I have found refs about how decreases in funding are bad (added to the intro), but nothing as explicit as this, where the effect of grant cycles is </w:t>
      </w:r>
      <w:proofErr w:type="gramStart"/>
      <w:r w:rsidR="007853F1">
        <w:t>actually investigated</w:t>
      </w:r>
      <w:proofErr w:type="gramEnd"/>
      <w:r>
        <w:t xml:space="preserve"> or the comparison between different funding strategies. If others know of any references that would be awesome. If not, perhaps I can add a sentence or two, as you suggest, saying something like “It is likely that these effects are known within the conservation community but to our knowledge these have never been published…etc.”</w:t>
      </w:r>
    </w:p>
  </w:comment>
  <w:comment w:id="55" w:author="Matthew Nuttall" w:date="2021-10-14T10:28:00Z" w:initials="MN">
    <w:p w14:paraId="34C3F580" w14:textId="03591DA5" w:rsidR="00B81406" w:rsidRDefault="00B81406">
      <w:pPr>
        <w:pStyle w:val="CommentText"/>
      </w:pPr>
      <w:r>
        <w:rPr>
          <w:rStyle w:val="CommentReference"/>
        </w:rPr>
        <w:annotationRef/>
      </w:r>
      <w:r>
        <w:t>This is the only reference I have found so far that talks about short-term projects / funding cycles and their effect on conservation programmes. But it is not an empirical study, it is a book chapter</w:t>
      </w:r>
    </w:p>
  </w:comment>
  <w:comment w:id="56" w:author="Matthew Nuttall" w:date="2021-10-08T17:08:00Z" w:initials="MN">
    <w:p w14:paraId="23F465F8" w14:textId="35596D75" w:rsidR="00173C07" w:rsidRDefault="00173C07">
      <w:pPr>
        <w:pStyle w:val="CommentText"/>
      </w:pPr>
      <w:r>
        <w:rPr>
          <w:rStyle w:val="CommentReference"/>
        </w:rPr>
        <w:annotationRef/>
      </w:r>
      <w:r>
        <w:t xml:space="preserve">Added this caveat about assumptions about timescales as Brad suggested. I wonder whether I </w:t>
      </w:r>
      <w:proofErr w:type="gramStart"/>
      <w:r>
        <w:t>actually need</w:t>
      </w:r>
      <w:proofErr w:type="gramEnd"/>
      <w:r>
        <w:t xml:space="preserve"> an entire paragraph about assumptions, as simulation studies like this that simplify a system so much make a bunch of assumptions. Should I be more explicit about the major ones in a dedicated paragraph?</w:t>
      </w:r>
    </w:p>
  </w:comment>
  <w:comment w:id="57" w:author="Nils Bunnefeld" w:date="2021-09-23T10:42:00Z" w:initials="NB">
    <w:p w14:paraId="3CABF189" w14:textId="0034C41A" w:rsidR="00444C49" w:rsidRDefault="00444C49">
      <w:pPr>
        <w:pStyle w:val="CommentText"/>
      </w:pPr>
      <w:r>
        <w:rPr>
          <w:rStyle w:val="CommentReference"/>
        </w:rPr>
        <w:annotationRef/>
      </w:r>
      <w:r>
        <w:t xml:space="preserve">This section also needs some references. </w:t>
      </w:r>
    </w:p>
  </w:comment>
  <w:comment w:id="58" w:author="Matthew Nuttall" w:date="2021-10-11T14:51:00Z" w:initials="MN">
    <w:p w14:paraId="6E7D5FC9" w14:textId="02573151" w:rsidR="00622F30" w:rsidRDefault="00622F30">
      <w:pPr>
        <w:pStyle w:val="CommentText"/>
      </w:pPr>
      <w:r>
        <w:rPr>
          <w:rStyle w:val="CommentReference"/>
        </w:rPr>
        <w:annotationRef/>
      </w:r>
      <w:r>
        <w:t>Added a bunch of refs to these two paragraphs. I can’t find a reference for this final sentence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F493C1" w15:done="0"/>
  <w15:commentEx w15:paraId="105A5050" w15:paraIdParent="61F493C1" w15:done="0"/>
  <w15:commentEx w15:paraId="3DCC86CB" w15:done="0"/>
  <w15:commentEx w15:paraId="3AF3E295" w15:done="0"/>
  <w15:commentEx w15:paraId="031BE8CD" w15:done="0"/>
  <w15:commentEx w15:paraId="16E68F96" w15:paraIdParent="031BE8CD" w15:done="0"/>
  <w15:commentEx w15:paraId="0F96F45E" w15:done="0"/>
  <w15:commentEx w15:paraId="42B689DE" w15:done="0"/>
  <w15:commentEx w15:paraId="6E7ABB4D" w15:paraIdParent="42B689DE" w15:done="0"/>
  <w15:commentEx w15:paraId="19D629C5" w15:done="0"/>
  <w15:commentEx w15:paraId="69339FCF" w15:paraIdParent="19D629C5" w15:done="0"/>
  <w15:commentEx w15:paraId="2A5C23D3" w15:done="0"/>
  <w15:commentEx w15:paraId="200D4505" w15:paraIdParent="2A5C23D3" w15:done="0"/>
  <w15:commentEx w15:paraId="34C3F580" w15:done="0"/>
  <w15:commentEx w15:paraId="23F465F8" w15:done="0"/>
  <w15:commentEx w15:paraId="3CABF189" w15:done="0"/>
  <w15:commentEx w15:paraId="6E7D5FC9" w15:paraIdParent="3CABF1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6D0D6" w16cex:dateUtc="2021-09-23T09:09:00Z"/>
  <w16cex:commentExtensible w16cex:durableId="24FEFBF2" w16cex:dateUtc="2021-09-29T13:51:00Z"/>
  <w16cex:commentExtensible w16cex:durableId="250AAE2E" w16cex:dateUtc="2021-10-08T10:46:00Z"/>
  <w16cex:commentExtensible w16cex:durableId="250AAFFD" w16cex:dateUtc="2021-10-08T10:54:00Z"/>
  <w16cex:commentExtensible w16cex:durableId="24F6D1D4" w16cex:dateUtc="2021-09-23T09:13:00Z"/>
  <w16cex:commentExtensible w16cex:durableId="250AB141" w16cex:dateUtc="2021-10-08T11:00:00Z"/>
  <w16cex:commentExtensible w16cex:durableId="250AD801" w16cex:dateUtc="2021-10-08T13:45:00Z"/>
  <w16cex:commentExtensible w16cex:durableId="250E8115" w16cex:dateUtc="2021-10-11T08:23:00Z"/>
  <w16cex:commentExtensible w16cex:durableId="250AF3D2" w16cex:dateUtc="2021-10-08T15:44:00Z"/>
  <w16cex:commentExtensible w16cex:durableId="24F6D79A" w16cex:dateUtc="2021-09-23T09:38:00Z"/>
  <w16cex:commentExtensible w16cex:durableId="250E8742" w16cex:dateUtc="2021-10-11T08:49:00Z"/>
  <w16cex:commentExtensible w16cex:durableId="251284DC" w16cex:dateUtc="2021-10-14T09:28:00Z"/>
  <w16cex:commentExtensible w16cex:durableId="250AF999" w16cex:dateUtc="2021-10-08T16:08:00Z"/>
  <w16cex:commentExtensible w16cex:durableId="24F6D879" w16cex:dateUtc="2021-09-23T09:42:00Z"/>
  <w16cex:commentExtensible w16cex:durableId="250ECDDD" w16cex:dateUtc="2021-10-11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F493C1" w16cid:durableId="24F6D0D6"/>
  <w16cid:commentId w16cid:paraId="105A5050" w16cid:durableId="24FEFBF2"/>
  <w16cid:commentId w16cid:paraId="3DCC86CB" w16cid:durableId="250AAE2E"/>
  <w16cid:commentId w16cid:paraId="3AF3E295" w16cid:durableId="250AAFFD"/>
  <w16cid:commentId w16cid:paraId="031BE8CD" w16cid:durableId="24F6D1D4"/>
  <w16cid:commentId w16cid:paraId="16E68F96" w16cid:durableId="250AB141"/>
  <w16cid:commentId w16cid:paraId="0F96F45E" w16cid:durableId="250AD801"/>
  <w16cid:commentId w16cid:paraId="42B689DE" w16cid:durableId="24F6D030"/>
  <w16cid:commentId w16cid:paraId="6E7ABB4D" w16cid:durableId="250E8115"/>
  <w16cid:commentId w16cid:paraId="19D629C5" w16cid:durableId="24F6D033"/>
  <w16cid:commentId w16cid:paraId="69339FCF" w16cid:durableId="250AF3D2"/>
  <w16cid:commentId w16cid:paraId="2A5C23D3" w16cid:durableId="24F6D79A"/>
  <w16cid:commentId w16cid:paraId="200D4505" w16cid:durableId="250E8742"/>
  <w16cid:commentId w16cid:paraId="34C3F580" w16cid:durableId="251284DC"/>
  <w16cid:commentId w16cid:paraId="23F465F8" w16cid:durableId="250AF999"/>
  <w16cid:commentId w16cid:paraId="3CABF189" w16cid:durableId="24F6D879"/>
  <w16cid:commentId w16cid:paraId="6E7D5FC9" w16cid:durableId="250EC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75197" w14:textId="77777777" w:rsidR="0061051A" w:rsidRDefault="0061051A" w:rsidP="00BF25B7">
      <w:pPr>
        <w:spacing w:after="0" w:line="240" w:lineRule="auto"/>
      </w:pPr>
      <w:r>
        <w:separator/>
      </w:r>
    </w:p>
  </w:endnote>
  <w:endnote w:type="continuationSeparator" w:id="0">
    <w:p w14:paraId="6DCAA786" w14:textId="77777777" w:rsidR="0061051A" w:rsidRDefault="0061051A" w:rsidP="00BF2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E7BB2" w14:textId="77777777" w:rsidR="0061051A" w:rsidRDefault="0061051A" w:rsidP="00BF25B7">
      <w:pPr>
        <w:spacing w:after="0" w:line="240" w:lineRule="auto"/>
      </w:pPr>
      <w:r>
        <w:separator/>
      </w:r>
    </w:p>
  </w:footnote>
  <w:footnote w:type="continuationSeparator" w:id="0">
    <w:p w14:paraId="2896118D" w14:textId="77777777" w:rsidR="0061051A" w:rsidRDefault="0061051A" w:rsidP="00BF25B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ls Bunnefeld">
    <w15:presenceInfo w15:providerId="AD" w15:userId="S::nb20@stir.ac.uk::d625445a-78f6-42d6-9364-b9a67daa1135"/>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F5"/>
    <w:rsid w:val="00012A07"/>
    <w:rsid w:val="000645D9"/>
    <w:rsid w:val="00173C07"/>
    <w:rsid w:val="00177F53"/>
    <w:rsid w:val="00180B63"/>
    <w:rsid w:val="001E1E50"/>
    <w:rsid w:val="00223B57"/>
    <w:rsid w:val="00283739"/>
    <w:rsid w:val="002C7AE9"/>
    <w:rsid w:val="002D43DE"/>
    <w:rsid w:val="002D4DF5"/>
    <w:rsid w:val="00321A08"/>
    <w:rsid w:val="003517F0"/>
    <w:rsid w:val="00380D43"/>
    <w:rsid w:val="003838B1"/>
    <w:rsid w:val="003A0878"/>
    <w:rsid w:val="003D7D4E"/>
    <w:rsid w:val="003E28EC"/>
    <w:rsid w:val="003E5FF9"/>
    <w:rsid w:val="003F20B0"/>
    <w:rsid w:val="00407D32"/>
    <w:rsid w:val="00421EF3"/>
    <w:rsid w:val="00444C49"/>
    <w:rsid w:val="00462612"/>
    <w:rsid w:val="004F2133"/>
    <w:rsid w:val="00505C1D"/>
    <w:rsid w:val="0051217D"/>
    <w:rsid w:val="00574A12"/>
    <w:rsid w:val="005C0C38"/>
    <w:rsid w:val="005E13B1"/>
    <w:rsid w:val="0061051A"/>
    <w:rsid w:val="00622F30"/>
    <w:rsid w:val="00624780"/>
    <w:rsid w:val="00637A02"/>
    <w:rsid w:val="00640B53"/>
    <w:rsid w:val="006668D0"/>
    <w:rsid w:val="00681279"/>
    <w:rsid w:val="006B1B53"/>
    <w:rsid w:val="006C7A36"/>
    <w:rsid w:val="006F0A98"/>
    <w:rsid w:val="00721CB0"/>
    <w:rsid w:val="00731AF4"/>
    <w:rsid w:val="00733289"/>
    <w:rsid w:val="00775391"/>
    <w:rsid w:val="007853F1"/>
    <w:rsid w:val="007A23C1"/>
    <w:rsid w:val="007A33A1"/>
    <w:rsid w:val="00803620"/>
    <w:rsid w:val="00873FEF"/>
    <w:rsid w:val="0089199E"/>
    <w:rsid w:val="00892B3A"/>
    <w:rsid w:val="008A7BC9"/>
    <w:rsid w:val="008D6134"/>
    <w:rsid w:val="00924ECB"/>
    <w:rsid w:val="00A262C6"/>
    <w:rsid w:val="00A30475"/>
    <w:rsid w:val="00A34FC3"/>
    <w:rsid w:val="00A457CE"/>
    <w:rsid w:val="00A74284"/>
    <w:rsid w:val="00A83A57"/>
    <w:rsid w:val="00AA1760"/>
    <w:rsid w:val="00AB2E08"/>
    <w:rsid w:val="00B34B5D"/>
    <w:rsid w:val="00B81406"/>
    <w:rsid w:val="00B82ABF"/>
    <w:rsid w:val="00B8415A"/>
    <w:rsid w:val="00B908F7"/>
    <w:rsid w:val="00BA608A"/>
    <w:rsid w:val="00BB6084"/>
    <w:rsid w:val="00BC1DD8"/>
    <w:rsid w:val="00BC3488"/>
    <w:rsid w:val="00BF25B7"/>
    <w:rsid w:val="00C2025A"/>
    <w:rsid w:val="00C54BED"/>
    <w:rsid w:val="00D24518"/>
    <w:rsid w:val="00D50C48"/>
    <w:rsid w:val="00D6058D"/>
    <w:rsid w:val="00D84DC6"/>
    <w:rsid w:val="00DD29EF"/>
    <w:rsid w:val="00EB5F70"/>
    <w:rsid w:val="00F71372"/>
    <w:rsid w:val="00F73D32"/>
    <w:rsid w:val="00FA4C5B"/>
    <w:rsid w:val="00FB3821"/>
    <w:rsid w:val="00FF707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003A"/>
  <w15:docId w15:val="{CF3D66AD-EFDC-43C4-B695-04D8EEC92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80838"/>
    <w:rPr>
      <w:sz w:val="16"/>
      <w:szCs w:val="16"/>
    </w:rPr>
  </w:style>
  <w:style w:type="character" w:customStyle="1" w:styleId="CommentTextChar">
    <w:name w:val="Comment Text Char"/>
    <w:basedOn w:val="DefaultParagraphFont"/>
    <w:link w:val="CommentText"/>
    <w:uiPriority w:val="99"/>
    <w:semiHidden/>
    <w:qFormat/>
    <w:rsid w:val="00580838"/>
    <w:rPr>
      <w:sz w:val="20"/>
      <w:szCs w:val="20"/>
    </w:rPr>
  </w:style>
  <w:style w:type="character" w:customStyle="1" w:styleId="CommentSubjectChar">
    <w:name w:val="Comment Subject Char"/>
    <w:basedOn w:val="CommentTextChar"/>
    <w:link w:val="CommentSubject"/>
    <w:uiPriority w:val="99"/>
    <w:semiHidden/>
    <w:qFormat/>
    <w:rsid w:val="00580838"/>
    <w:rPr>
      <w:b/>
      <w:bCs/>
      <w:sz w:val="20"/>
      <w:szCs w:val="20"/>
    </w:rPr>
  </w:style>
  <w:style w:type="character" w:customStyle="1" w:styleId="InternetLink">
    <w:name w:val="Internet Link"/>
    <w:basedOn w:val="DefaultParagraphFont"/>
    <w:uiPriority w:val="99"/>
    <w:unhideWhenUsed/>
    <w:rsid w:val="004B1FCB"/>
    <w:rPr>
      <w:color w:val="0563C1" w:themeColor="hyperlink"/>
      <w:u w:val="single"/>
    </w:rPr>
  </w:style>
  <w:style w:type="character" w:customStyle="1" w:styleId="ListLabel1">
    <w:name w:val="ListLabel 1"/>
    <w:qFormat/>
  </w:style>
  <w:style w:type="character" w:customStyle="1" w:styleId="ListLabel2">
    <w:name w:val="ListLabel 2"/>
    <w:qFormat/>
    <w:rPr>
      <w:color w:val="auto"/>
      <w:u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semiHidden/>
    <w:unhideWhenUsed/>
    <w:qFormat/>
    <w:rsid w:val="00580838"/>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80838"/>
    <w:rPr>
      <w:b/>
      <w:bCs/>
    </w:rPr>
  </w:style>
  <w:style w:type="table" w:styleId="TableGrid">
    <w:name w:val="Table Grid"/>
    <w:basedOn w:val="TableNormal"/>
    <w:uiPriority w:val="39"/>
    <w:rsid w:val="00C66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668D0"/>
    <w:rPr>
      <w:color w:val="808080"/>
    </w:rPr>
  </w:style>
  <w:style w:type="paragraph" w:styleId="Bibliography">
    <w:name w:val="Bibliography"/>
    <w:basedOn w:val="Normal"/>
    <w:next w:val="Normal"/>
    <w:uiPriority w:val="37"/>
    <w:unhideWhenUsed/>
    <w:rsid w:val="00BF25B7"/>
    <w:pPr>
      <w:spacing w:after="0" w:line="240" w:lineRule="auto"/>
      <w:ind w:left="720" w:hanging="720"/>
    </w:pPr>
  </w:style>
  <w:style w:type="paragraph" w:styleId="Header">
    <w:name w:val="header"/>
    <w:basedOn w:val="Normal"/>
    <w:link w:val="HeaderChar"/>
    <w:uiPriority w:val="99"/>
    <w:unhideWhenUsed/>
    <w:rsid w:val="00BF25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25B7"/>
  </w:style>
  <w:style w:type="paragraph" w:styleId="Footer">
    <w:name w:val="footer"/>
    <w:basedOn w:val="Normal"/>
    <w:link w:val="FooterChar"/>
    <w:uiPriority w:val="99"/>
    <w:unhideWhenUsed/>
    <w:rsid w:val="00BF25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cklatex.com/"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hyperlink" Target="http://www.tlffindonesia.or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hyperlink" Target="http://www.thegef.org/" TargetMode="External"/><Relationship Id="rId2" Type="http://schemas.openxmlformats.org/officeDocument/2006/relationships/settings" Target="settings.xml"/><Relationship Id="rId16" Type="http://schemas.openxmlformats.org/officeDocument/2006/relationships/hyperlink" Target="http://www.biocarbonfund-isfl.org/" TargetMode="Externa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1757</TotalTime>
  <Pages>27</Pages>
  <Words>48840</Words>
  <Characters>278392</Characters>
  <Application>Microsoft Office Word</Application>
  <DocSecurity>0</DocSecurity>
  <Lines>2319</Lines>
  <Paragraphs>653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dc:description/>
  <cp:lastModifiedBy>Matthew Nuttall</cp:lastModifiedBy>
  <cp:revision>14</cp:revision>
  <dcterms:created xsi:type="dcterms:W3CDTF">2021-09-27T10:38:00Z</dcterms:created>
  <dcterms:modified xsi:type="dcterms:W3CDTF">2021-10-14T11:00:00Z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zotero-version="5.0.96.3"&gt;&lt;session id="nKpXMcmK"/&gt;&lt;style id="http://www.zotero.org/styles/elsevier-harvard"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