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commentRangeStart w:id="0"/>
      <w:r>
        <w:rPr>
          <w:b/>
          <w:bCs/>
        </w:rPr>
        <w:t xml:space="preserve">Introduction </w:t>
      </w:r>
      <w:commentRangeEnd w:id="0"/>
      <w:r w:rsidR="00D46173">
        <w:rPr>
          <w:rStyle w:val="CommentReference"/>
        </w:rPr>
        <w:commentReference w:id="0"/>
      </w:r>
    </w:p>
    <w:p w14:paraId="2DBC8462" w14:textId="3A5DDEAB"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1" w:name="__Fieldmark__10_362668386"/>
      <w:r>
        <w:rPr>
          <w:rFonts w:cs="Calibri"/>
        </w:rPr>
        <w:t>(Echols et al., 2019; Waldron et al., 2013)</w:t>
      </w:r>
      <w:r>
        <w:fldChar w:fldCharType="end"/>
      </w:r>
      <w:bookmarkEnd w:id="1"/>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2" w:name="__Fieldmark__19_362668386"/>
      <w:r w:rsidR="00F73D32" w:rsidRPr="00F73D32">
        <w:rPr>
          <w:rFonts w:ascii="Calibri" w:hAnsi="Calibri" w:cs="Calibri"/>
        </w:rPr>
        <w:t>(Deutz et al., 2020)</w:t>
      </w:r>
      <w:r>
        <w:fldChar w:fldCharType="end"/>
      </w:r>
      <w:bookmarkEnd w:id="2"/>
      <w:r>
        <w:t xml:space="preserve">. Although global estimates </w:t>
      </w:r>
      <w:commentRangeStart w:id="3"/>
      <w:r>
        <w:t>such as these are unlikely to be accurate</w:t>
      </w:r>
      <w:commentRangeEnd w:id="3"/>
      <w:r w:rsidR="002A0795">
        <w:rPr>
          <w:rStyle w:val="CommentReference"/>
        </w:rPr>
        <w:commentReference w:id="3"/>
      </w:r>
      <w:r>
        <w:t xml:space="preserve">, the order of magnitude conveys the scale of the funding challenge. Currently, the majority of conservation funding around the world comes from either </w:t>
      </w:r>
      <w:commentRangeStart w:id="4"/>
      <w:r>
        <w:t>government o</w:t>
      </w:r>
      <w:commentRangeEnd w:id="4"/>
      <w:r w:rsidR="002A0795">
        <w:rPr>
          <w:rStyle w:val="CommentReference"/>
        </w:rPr>
        <w:commentReference w:id="4"/>
      </w:r>
      <w:r>
        <w:t xml:space="preserve">r philanthropic entities, where funds are distributed via grants </w:t>
      </w:r>
      <w:r>
        <w:fldChar w:fldCharType="begin"/>
      </w:r>
      <w:r w:rsidR="008A7BC9">
        <w:instrText xml:space="preserve"> 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bookmarkStart w:id="5" w:name="__Fieldmark__29_362668386"/>
      <w:r w:rsidR="008A7BC9" w:rsidRPr="008A7BC9">
        <w:rPr>
          <w:rFonts w:ascii="Calibri" w:hAnsi="Calibri" w:cs="Calibri"/>
        </w:rPr>
        <w:t>(Huwyler et al., 2016; Larson et al., 2021; Sayer and Wells, 2004)</w:t>
      </w:r>
      <w:r>
        <w:fldChar w:fldCharType="end"/>
      </w:r>
      <w:bookmarkEnd w:id="5"/>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6" w:name="__Fieldmark__36_362668386"/>
      <w:r>
        <w:rPr>
          <w:rFonts w:cs="Calibri"/>
        </w:rPr>
        <w:t>(Huwyler et al., 2016)</w:t>
      </w:r>
      <w:r>
        <w:fldChar w:fldCharType="end"/>
      </w:r>
      <w:bookmarkEnd w:id="6"/>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 w:name="__Fieldmark__50_362668386"/>
      <w:r>
        <w:rPr>
          <w:rFonts w:cs="Calibri"/>
        </w:rPr>
        <w:t>(Clark et al., 2018)</w:t>
      </w:r>
      <w:r>
        <w:fldChar w:fldCharType="end"/>
      </w:r>
      <w:bookmarkEnd w:id="7"/>
      <w:r>
        <w:t xml:space="preserve">. It is </w:t>
      </w:r>
      <w:commentRangeStart w:id="8"/>
      <w:r>
        <w:t xml:space="preserve">hoped </w:t>
      </w:r>
      <w:commentRangeEnd w:id="8"/>
      <w:r w:rsidR="00FF1DE6">
        <w:rPr>
          <w:rStyle w:val="CommentReference"/>
        </w:rPr>
        <w:commentReference w:id="8"/>
      </w:r>
      <w:r>
        <w:t xml:space="preserve">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9" w:name="__Fieldmark__59_362668386"/>
      <w:r>
        <w:rPr>
          <w:rFonts w:cs="Calibri"/>
        </w:rPr>
        <w:t>(Echols et al., 2019)</w:t>
      </w:r>
      <w:r>
        <w:fldChar w:fldCharType="end"/>
      </w:r>
      <w:bookmarkEnd w:id="9"/>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0" w:name="__Fieldmark__68_362668386"/>
      <w:r>
        <w:rPr>
          <w:rFonts w:cs="Calibri"/>
        </w:rPr>
        <w:t>(Clark et al., 2018)</w:t>
      </w:r>
      <w:r>
        <w:fldChar w:fldCharType="end"/>
      </w:r>
      <w:bookmarkEnd w:id="10"/>
      <w:r>
        <w:t xml:space="preserve">. It is therefore likely that in the short- to </w:t>
      </w:r>
      <w:commentRangeStart w:id="11"/>
      <w:r>
        <w:t>medium-term</w:t>
      </w:r>
      <w:commentRangeEnd w:id="11"/>
      <w:r w:rsidR="00F8568A">
        <w:rPr>
          <w:rStyle w:val="CommentReference"/>
        </w:rPr>
        <w:commentReference w:id="11"/>
      </w:r>
      <w:r>
        <w:t xml:space="preserve">, conservation practitioners will remain largely reliant on traditional grant-based funding to implement conservation activities. </w:t>
      </w:r>
    </w:p>
    <w:p w14:paraId="342F701B" w14:textId="3AD74583" w:rsidR="002D4DF5" w:rsidRDefault="008A7BC9">
      <w:r>
        <w:t>G</w:t>
      </w:r>
      <w:r w:rsidR="0089199E">
        <w:t xml:space="preserve">rant-based funding </w:t>
      </w:r>
      <w:r>
        <w:t>is</w:t>
      </w:r>
      <w:r w:rsidR="0089199E">
        <w:t xml:space="preserve"> the dominant mechanism for conservation investment</w:t>
      </w:r>
      <w:r>
        <w:t xml:space="preserve"> largely because funders are hesitant to provide long-term institutional support to government agencies that </w:t>
      </w:r>
      <w:commentRangeStart w:id="12"/>
      <w:ins w:id="13" w:author="Philip McGowan" w:date="2021-11-25T11:25:00Z">
        <w:r w:rsidR="00F8568A">
          <w:t xml:space="preserve">they consider </w:t>
        </w:r>
        <w:commentRangeEnd w:id="12"/>
        <w:r w:rsidR="00F8568A">
          <w:rPr>
            <w:rStyle w:val="CommentReference"/>
          </w:rPr>
          <w:commentReference w:id="12"/>
        </w:r>
      </w:ins>
      <w:r>
        <w:t xml:space="preserve">lack the necessary </w:t>
      </w:r>
      <w:commentRangeStart w:id="14"/>
      <w:ins w:id="15" w:author="Philip McGowan" w:date="2021-11-25T11:25:00Z">
        <w:r w:rsidR="00F8568A">
          <w:t>infrastructure, processes</w:t>
        </w:r>
      </w:ins>
      <w:ins w:id="16" w:author="Philip McGowan" w:date="2021-11-25T11:26:00Z">
        <w:r w:rsidR="00F8568A">
          <w:t xml:space="preserve"> as well as</w:t>
        </w:r>
      </w:ins>
      <w:ins w:id="17" w:author="Philip McGowan" w:date="2021-11-25T11:25:00Z">
        <w:r w:rsidR="00F8568A">
          <w:t xml:space="preserve"> </w:t>
        </w:r>
      </w:ins>
      <w:commentRangeEnd w:id="14"/>
      <w:r w:rsidR="00F8568A">
        <w:rPr>
          <w:rStyle w:val="CommentReference"/>
        </w:rPr>
        <w:commentReference w:id="14"/>
      </w:r>
      <w:r>
        <w:t>technical and human resources, whereas project- or grant-based funding allows donors to maintain control over finances</w:t>
      </w:r>
      <w:ins w:id="18" w:author="Philip McGowan" w:date="2021-11-25T11:27:00Z">
        <w:r w:rsidR="00F8568A">
          <w:t xml:space="preserve"> and project/programme implementation</w:t>
        </w:r>
      </w:ins>
      <w:r>
        <w:t xml:space="preserve">, standardise approaches, and measure progress </w:t>
      </w:r>
      <w:r>
        <w:fldChar w:fldCharType="begin"/>
      </w:r>
      <w:r>
        <w:instrText xml:space="preserve"> 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r w:rsidRPr="008A7BC9">
        <w:rPr>
          <w:rFonts w:ascii="Calibri" w:hAnsi="Calibri" w:cs="Calibri"/>
        </w:rPr>
        <w:t>(Sayer and Wells, 2004)</w:t>
      </w:r>
      <w:r>
        <w:fldChar w:fldCharType="end"/>
      </w:r>
      <w:r>
        <w:t>.</w:t>
      </w:r>
      <w:r w:rsidR="0089199E">
        <w:t xml:space="preserve"> </w:t>
      </w:r>
      <w:r>
        <w:t>Yet v</w:t>
      </w:r>
      <w:r w:rsidR="0089199E">
        <w:t xml:space="preserve">ery little research has been done to assess the effects of </w:t>
      </w:r>
      <w:commentRangeStart w:id="19"/>
      <w:r w:rsidR="0089199E">
        <w:t>unstable, non-linear budgets on biodiversity outcomes</w:t>
      </w:r>
      <w:commentRangeEnd w:id="19"/>
      <w:r w:rsidR="00F8568A">
        <w:rPr>
          <w:rStyle w:val="CommentReference"/>
        </w:rPr>
        <w:commentReference w:id="19"/>
      </w:r>
      <w:r w:rsidR="0089199E">
        <w:t xml:space="preserve">, nor the effects of alternative investment strategies. Given the </w:t>
      </w:r>
      <w:r w:rsidR="003A0878">
        <w:t>in</w:t>
      </w:r>
      <w:r w:rsidR="0089199E">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rsidR="0089199E">
        <w:fldChar w:fldCharType="begin"/>
      </w:r>
      <w:r w:rsidR="0089199E">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rsidR="0089199E">
        <w:fldChar w:fldCharType="separate"/>
      </w:r>
      <w:bookmarkStart w:id="20" w:name="__Fieldmark__97_362668386"/>
      <w:r w:rsidR="0089199E">
        <w:rPr>
          <w:rFonts w:cs="Calibri"/>
        </w:rPr>
        <w:t>(Bruner et al., 2004; McBride et al., 2007; Waldron et al., 2013)</w:t>
      </w:r>
      <w:r w:rsidR="0089199E">
        <w:fldChar w:fldCharType="end"/>
      </w:r>
      <w:bookmarkEnd w:id="20"/>
      <w:r w:rsidR="0089199E">
        <w:t xml:space="preserve">. Investing conservation funds strategically over time is made difficult when funding is based on short-term grants that generally last between one and five years </w:t>
      </w:r>
      <w:r w:rsidR="0089199E">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89199E">
        <w:fldChar w:fldCharType="separate"/>
      </w:r>
      <w:bookmarkStart w:id="21" w:name="__Fieldmark__112_362668386"/>
      <w:r w:rsidR="00321A08" w:rsidRPr="00321A08">
        <w:rPr>
          <w:rFonts w:ascii="Calibri" w:hAnsi="Calibri" w:cs="Calibri"/>
        </w:rPr>
        <w:t>(Hodge and Adams, 2016; Sayer et al., 2017)</w:t>
      </w:r>
      <w:r w:rsidR="0089199E">
        <w:fldChar w:fldCharType="end"/>
      </w:r>
      <w:bookmarkEnd w:id="21"/>
      <w:r w:rsidR="0089199E">
        <w:t xml:space="preserve">. </w:t>
      </w:r>
      <w:commentRangeStart w:id="22"/>
      <w:commentRangeStart w:id="23"/>
      <w:r w:rsidR="0089199E">
        <w:t xml:space="preserve">Most conservation </w:t>
      </w:r>
      <w:commentRangeEnd w:id="22"/>
      <w:r w:rsidR="00380D43">
        <w:rPr>
          <w:rStyle w:val="CommentReference"/>
        </w:rPr>
        <w:commentReference w:id="22"/>
      </w:r>
      <w:commentRangeEnd w:id="23"/>
      <w:r w:rsidR="006F0A98">
        <w:rPr>
          <w:rStyle w:val="CommentReference"/>
        </w:rPr>
        <w:commentReference w:id="23"/>
      </w:r>
      <w:r w:rsidR="0089199E">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rsidR="0089199E">
        <w:t>. This funding model results in long-term budgets that are non-linear, unpredictable, and do not necessarily track changes in threat levels</w:t>
      </w:r>
      <w:r w:rsidR="00321A08">
        <w:t xml:space="preserve"> </w:t>
      </w:r>
      <w:r w:rsidR="00321A08">
        <w:fldChar w:fldCharType="begin"/>
      </w:r>
      <w:r w:rsidR="00321A08">
        <w:instrText xml:space="preserve"> 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321A08" w:rsidRPr="00321A08">
        <w:rPr>
          <w:rFonts w:ascii="Calibri" w:hAnsi="Calibri" w:cs="Calibri"/>
        </w:rPr>
        <w:t>(Sayer et al., 2017)</w:t>
      </w:r>
      <w:r w:rsidR="00321A08">
        <w:fldChar w:fldCharType="end"/>
      </w:r>
      <w:r w:rsidR="00FB3821">
        <w:t>.</w:t>
      </w:r>
      <w:r w:rsidR="00B34B5D">
        <w:t xml:space="preserve"> </w:t>
      </w:r>
      <w:r w:rsidR="0089199E">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177F53">
        <w:instrText xml:space="preserve"> 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177F53" w:rsidRPr="00177F53">
        <w:rPr>
          <w:rFonts w:ascii="Calibri" w:hAnsi="Calibri" w:cs="Calibri"/>
        </w:rPr>
        <w:t>(Sayer and Wells, 2004; Sohn, 2019)</w:t>
      </w:r>
      <w:r w:rsidR="00F71372">
        <w:fldChar w:fldCharType="end"/>
      </w:r>
      <w:r w:rsidR="0089199E">
        <w:t xml:space="preserve">. This funding mechanism means that conservation projects go through </w:t>
      </w:r>
      <w:commentRangeStart w:id="24"/>
      <w:r w:rsidR="0089199E">
        <w:t xml:space="preserve">periods of relative affluence </w:t>
      </w:r>
      <w:commentRangeEnd w:id="24"/>
      <w:r w:rsidR="00036E3D">
        <w:rPr>
          <w:rStyle w:val="CommentReference"/>
        </w:rPr>
        <w:commentReference w:id="24"/>
      </w:r>
      <w:r w:rsidR="0089199E">
        <w:t>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 xml:space="preserve">(Coad et al., 2019; Kearney </w:t>
      </w:r>
      <w:r w:rsidR="0051217D" w:rsidRPr="0051217D">
        <w:rPr>
          <w:rFonts w:ascii="Calibri" w:hAnsi="Calibri" w:cs="Calibri"/>
        </w:rPr>
        <w:lastRenderedPageBreak/>
        <w:t>et al., 2020; Lindsey et al., 2017)</w:t>
      </w:r>
      <w:r w:rsidR="0051217D">
        <w:fldChar w:fldCharType="end"/>
      </w:r>
      <w:r w:rsidR="0089199E">
        <w:t>. The same projects will inevitably go through periods of financial hardship, which often occur between grants</w:t>
      </w:r>
      <w:r w:rsidR="00B908F7">
        <w:t xml:space="preserve"> </w:t>
      </w:r>
      <w:commentRangeStart w:id="25"/>
      <w:r w:rsidR="00B908F7">
        <w:fldChar w:fldCharType="begin"/>
      </w:r>
      <w:r w:rsidR="00B908F7">
        <w:instrText xml:space="preserve"> ADDIN ZOTERO_ITEM CSL_CITATION {"citationID":"XEvF7PJQ","properties":{"formattedCitation":"(Sayer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908F7">
        <w:fldChar w:fldCharType="separate"/>
      </w:r>
      <w:r w:rsidR="00B908F7" w:rsidRPr="00B908F7">
        <w:rPr>
          <w:rFonts w:ascii="Calibri" w:hAnsi="Calibri" w:cs="Calibri"/>
        </w:rPr>
        <w:t>(Sayer and Wells, 2004)</w:t>
      </w:r>
      <w:r w:rsidR="00B908F7">
        <w:fldChar w:fldCharType="end"/>
      </w:r>
      <w:commentRangeEnd w:id="25"/>
      <w:r w:rsidR="00036E3D">
        <w:rPr>
          <w:rStyle w:val="CommentReference"/>
        </w:rPr>
        <w:commentReference w:id="25"/>
      </w:r>
      <w:r w:rsidR="0089199E">
        <w:t xml:space="preserve">. </w:t>
      </w:r>
      <w:r w:rsidR="00D6058D">
        <w:t xml:space="preserve">When conservation projects </w:t>
      </w:r>
      <w:r w:rsidR="00FA4C5B">
        <w:t>experience periods of</w:t>
      </w:r>
      <w:r w:rsidR="00D6058D">
        <w:t xml:space="preserve"> inadequate funding, expenditure</w:t>
      </w:r>
      <w:r w:rsidR="0089199E">
        <w:t xml:space="preserve"> is restricted to </w:t>
      </w:r>
      <w:del w:id="26" w:author="Philip McGowan" w:date="2021-11-25T11:44:00Z">
        <w:r w:rsidR="0089199E" w:rsidDel="00036E3D">
          <w:delText xml:space="preserve">minimal </w:delText>
        </w:r>
      </w:del>
      <w:r w:rsidR="0089199E">
        <w:t xml:space="preserve">core activities, </w:t>
      </w:r>
      <w:del w:id="27" w:author="Philip McGowan" w:date="2021-11-25T11:44:00Z">
        <w:r w:rsidR="0089199E" w:rsidDel="00036E3D">
          <w:delText xml:space="preserve">project </w:delText>
        </w:r>
      </w:del>
      <w:ins w:id="28" w:author="Philip McGowan" w:date="2021-11-25T11:44:00Z">
        <w:r w:rsidR="00036E3D">
          <w:t xml:space="preserve">other </w:t>
        </w:r>
      </w:ins>
      <w:r w:rsidR="0089199E">
        <w:t xml:space="preserve">activities wind down, staff redundancies occur, </w:t>
      </w:r>
      <w:r w:rsidR="006C7A36">
        <w:t xml:space="preserve">research and monitoring activities decrease, </w:t>
      </w:r>
      <w:r w:rsidR="0089199E">
        <w:t>and</w:t>
      </w:r>
      <w:ins w:id="29" w:author="Philip McGowan" w:date="2021-11-25T11:44:00Z">
        <w:r w:rsidR="00036E3D">
          <w:t xml:space="preserve"> new</w:t>
        </w:r>
      </w:ins>
      <w:r w:rsidR="0089199E">
        <w:t xml:space="preserve">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(Bruner et al., 2004; Waithaka et al., 2021)</w:t>
      </w:r>
      <w:r w:rsidR="00D6058D">
        <w:fldChar w:fldCharType="end"/>
      </w:r>
      <w:r w:rsidR="0089199E">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rsidR="0089199E">
        <w:t>. Organisations lose talented staff and thus institutional knowledge, trust between stakeholders and the project or organisation can be lost as commitments may not be met,</w:t>
      </w:r>
      <w:r w:rsidR="00177F53">
        <w:t xml:space="preserve"> local participation in project activities can end </w:t>
      </w:r>
      <w:r w:rsidR="00177F53">
        <w:fldChar w:fldCharType="begin"/>
      </w:r>
      <w:r w:rsidR="00177F53">
        <w:instrText xml:space="preserve"> 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77F53">
        <w:fldChar w:fldCharType="separate"/>
      </w:r>
      <w:r w:rsidR="00177F53" w:rsidRPr="00177F53">
        <w:rPr>
          <w:rFonts w:ascii="Calibri" w:hAnsi="Calibri" w:cs="Calibri"/>
        </w:rPr>
        <w:t>(Sayer and Wells, 2004)</w:t>
      </w:r>
      <w:r w:rsidR="00177F53">
        <w:fldChar w:fldCharType="end"/>
      </w:r>
      <w:r w:rsidR="00177F53">
        <w:t>,</w:t>
      </w:r>
      <w:r w:rsidR="0089199E">
        <w:t xml:space="preserve"> and stakeholders may view the </w:t>
      </w:r>
      <w:commentRangeStart w:id="30"/>
      <w:r w:rsidR="0089199E">
        <w:t xml:space="preserve">project </w:t>
      </w:r>
      <w:commentRangeEnd w:id="30"/>
      <w:r w:rsidR="00036E3D">
        <w:rPr>
          <w:rStyle w:val="CommentReference"/>
        </w:rPr>
        <w:commentReference w:id="30"/>
      </w:r>
      <w:r w:rsidR="0089199E">
        <w:t>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rsidR="0089199E">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rsidR="0089199E">
        <w:t xml:space="preserve">. </w:t>
      </w:r>
    </w:p>
    <w:p w14:paraId="1AEC97C0" w14:textId="7BFDE37F" w:rsidR="002D4DF5" w:rsidRDefault="0089199E">
      <w:r>
        <w:t xml:space="preserve">The </w:t>
      </w:r>
      <w:commentRangeStart w:id="31"/>
      <w:del w:id="32" w:author="Philip McGowan" w:date="2021-11-25T11:47:00Z">
        <w:r w:rsidDel="00036E3D">
          <w:delText xml:space="preserve">long-term </w:delText>
        </w:r>
        <w:commentRangeEnd w:id="31"/>
        <w:r w:rsidR="00036E3D" w:rsidDel="00036E3D">
          <w:rPr>
            <w:rStyle w:val="CommentReference"/>
          </w:rPr>
          <w:commentReference w:id="31"/>
        </w:r>
      </w:del>
      <w:r>
        <w:t>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w:t>
      </w:r>
      <w:commentRangeStart w:id="33"/>
      <w:r>
        <w:t xml:space="preserve">competitive </w:t>
      </w:r>
      <w:commentRangeEnd w:id="33"/>
      <w:r w:rsidR="00036E3D">
        <w:rPr>
          <w:rStyle w:val="CommentReference"/>
        </w:rPr>
        <w:commentReference w:id="33"/>
      </w:r>
      <w:r>
        <w:t xml:space="preserve">and maintain project funding </w:t>
      </w:r>
      <w:r>
        <w:fldChar w:fldCharType="begin"/>
      </w:r>
      <w:r w:rsidR="00A74284">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34" w:name="__Fieldmark__178_362668386"/>
      <w:r w:rsidR="00A74284" w:rsidRPr="00A74284">
        <w:rPr>
          <w:rFonts w:ascii="Calibri" w:hAnsi="Calibri" w:cs="Calibri"/>
          <w:szCs w:val="24"/>
        </w:rPr>
        <w:t>(Hodge and Adams, 2016; Rodríguez et al., 2007)</w:t>
      </w:r>
      <w:r>
        <w:fldChar w:fldCharType="end"/>
      </w:r>
      <w:bookmarkEnd w:id="34"/>
      <w:r>
        <w:t xml:space="preserve">. </w:t>
      </w:r>
      <w:r w:rsidR="00BA608A">
        <w:t xml:space="preserve">If </w:t>
      </w:r>
      <w:r w:rsidR="001E1E50">
        <w:t xml:space="preserve">financial and operational </w:t>
      </w:r>
      <w:r w:rsidR="00BA608A">
        <w:t>control is</w:t>
      </w:r>
      <w:r w:rsidR="001E1E50">
        <w:t xml:space="preserve"> external in</w:t>
      </w:r>
      <w:r w:rsidR="00BA608A">
        <w:t xml:space="preserve"> grant-funded projects</w:t>
      </w:r>
      <w:r w:rsidR="001E1E50">
        <w:t xml:space="preserve"> that</w:t>
      </w:r>
      <w:r w:rsidR="00BA608A">
        <w:t xml:space="preserve"> involve partnerships with government agencies, local organisations or communities,</w:t>
      </w:r>
      <w:r w:rsidR="001E1E50">
        <w:t xml:space="preserve"> then host countr</w:t>
      </w:r>
      <w:ins w:id="35" w:author="Philip McGowan" w:date="2021-11-25T11:48:00Z">
        <w:r w:rsidR="00036E3D">
          <w:t>y</w:t>
        </w:r>
      </w:ins>
      <w:del w:id="36" w:author="Philip McGowan" w:date="2021-11-25T11:48:00Z">
        <w:r w:rsidR="001E1E50" w:rsidDel="00036E3D">
          <w:delText>ies</w:delText>
        </w:r>
      </w:del>
      <w:r w:rsidR="001E1E50">
        <w:t xml:space="preserve"> authorities and other local partners will be unlikely to embrace responsibility, nor have any sense of ownership or genuine partnership </w:t>
      </w:r>
      <w:commentRangeStart w:id="37"/>
      <w:r w:rsidR="001E1E50">
        <w:fldChar w:fldCharType="begin"/>
      </w:r>
      <w:r w:rsidR="001E1E50">
        <w:instrText xml:space="preserve"> ADDIN ZOTERO_ITEM CSL_CITATION {"citationID":"jzA3QK9C","properties":{"formattedCitation":"(Sayer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E1E50">
        <w:fldChar w:fldCharType="separate"/>
      </w:r>
      <w:r w:rsidR="001E1E50" w:rsidRPr="001E1E50">
        <w:rPr>
          <w:rFonts w:ascii="Calibri" w:hAnsi="Calibri" w:cs="Calibri"/>
        </w:rPr>
        <w:t>(Sayer and Wells, 2004)</w:t>
      </w:r>
      <w:r w:rsidR="001E1E50">
        <w:fldChar w:fldCharType="end"/>
      </w:r>
      <w:commentRangeEnd w:id="37"/>
      <w:r w:rsidR="00036E3D">
        <w:rPr>
          <w:rStyle w:val="CommentReference"/>
        </w:rPr>
        <w:commentReference w:id="37"/>
      </w:r>
      <w:r w:rsidR="001E1E50">
        <w:t xml:space="preserve">. </w:t>
      </w:r>
      <w:r>
        <w:t xml:space="preserve">There is also often a lack of transparency and coordination between funders and grant distributors which reduces cohesion and makes strategic allocation of funds at a broader scale difficult </w:t>
      </w:r>
      <w:r>
        <w:fldChar w:fldCharType="begin"/>
      </w:r>
      <w:r w:rsidR="00321A08">
        <w:instrText xml:space="preserve"> 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38" w:name="__Fieldmark__188_362668386"/>
      <w:r w:rsidR="00321A08" w:rsidRPr="00321A08">
        <w:rPr>
          <w:rFonts w:ascii="Calibri" w:hAnsi="Calibri" w:cs="Calibri"/>
        </w:rPr>
        <w:t>(Laufer and Jones, 2021; Sayer et al., 2017)</w:t>
      </w:r>
      <w:r>
        <w:fldChar w:fldCharType="end"/>
      </w:r>
      <w:bookmarkEnd w:id="38"/>
      <w:r>
        <w:t xml:space="preserve">. </w:t>
      </w:r>
      <w:commentRangeStart w:id="39"/>
      <w:r>
        <w:t xml:space="preserve">Nevertheless, many conservation projects are unable to fund activities through other means. </w:t>
      </w:r>
      <w:commentRangeEnd w:id="39"/>
      <w:r w:rsidR="00D46173">
        <w:rPr>
          <w:rStyle w:val="CommentReference"/>
        </w:rPr>
        <w:commentReference w:id="39"/>
      </w:r>
      <w:commentRangeStart w:id="40"/>
      <w:r>
        <w:t xml:space="preserve">Grants for conservation activities </w:t>
      </w:r>
      <w:commentRangeEnd w:id="40"/>
      <w:r w:rsidR="00D46173">
        <w:rPr>
          <w:rStyle w:val="CommentReference"/>
        </w:rPr>
        <w:commentReference w:id="40"/>
      </w:r>
      <w:r>
        <w:t xml:space="preserve">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w:t>
      </w:r>
      <w:commentRangeStart w:id="41"/>
      <w:r>
        <w:t>branding</w:t>
      </w:r>
      <w:commentRangeEnd w:id="41"/>
      <w:r w:rsidR="00D46173">
        <w:rPr>
          <w:rStyle w:val="CommentReference"/>
        </w:rPr>
        <w:commentReference w:id="41"/>
      </w:r>
      <w:r>
        <w:t xml:space="preserve">).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42" w:name="__Fieldmark__228_362668386"/>
      <w:r>
        <w:rPr>
          <w:rFonts w:cs="Calibri"/>
        </w:rPr>
        <w:t>(Emerton et al., 2006)</w:t>
      </w:r>
      <w:r>
        <w:fldChar w:fldCharType="end"/>
      </w:r>
      <w:bookmarkEnd w:id="42"/>
      <w:r>
        <w:t>.</w:t>
      </w:r>
      <w:r w:rsidR="006F0A98">
        <w:t xml:space="preserve"> </w:t>
      </w:r>
      <w:commentRangeStart w:id="43"/>
      <w:commentRangeStart w:id="44"/>
      <w:r w:rsidR="004F2133">
        <w:t xml:space="preserve">There is a paucity of research into the effects of unstable core </w:t>
      </w:r>
      <w:commentRangeStart w:id="45"/>
      <w:r w:rsidR="004F2133">
        <w:t xml:space="preserve">budgets </w:t>
      </w:r>
      <w:commentRangeEnd w:id="45"/>
      <w:r w:rsidR="00387B24">
        <w:rPr>
          <w:rStyle w:val="CommentReference"/>
        </w:rPr>
        <w:commentReference w:id="45"/>
      </w:r>
      <w:r w:rsidR="004F2133">
        <w:t>on the effectiveness of conservation projects, and the implications of financial unpredictability on biodiversity outcomes over time.</w:t>
      </w:r>
      <w:commentRangeEnd w:id="43"/>
      <w:r w:rsidR="004F2133">
        <w:rPr>
          <w:rStyle w:val="CommentReference"/>
        </w:rPr>
        <w:commentReference w:id="43"/>
      </w:r>
      <w:commentRangeEnd w:id="44"/>
      <w:r w:rsidR="00D46173">
        <w:rPr>
          <w:rStyle w:val="CommentReference"/>
        </w:rPr>
        <w:commentReference w:id="44"/>
      </w:r>
      <w:r>
        <w:t xml:space="preserve">                </w:t>
      </w:r>
    </w:p>
    <w:p w14:paraId="01864F5C" w14:textId="37B67BCE" w:rsidR="002D4DF5" w:rsidRDefault="0089199E">
      <w:r>
        <w:t xml:space="preserve">Reliance on limited duration grants rather than permanent core funding is one cause of the global conservation funding </w:t>
      </w:r>
      <w:commentRangeStart w:id="46"/>
      <w:r>
        <w:t>shortfall</w:t>
      </w:r>
      <w:commentRangeEnd w:id="46"/>
      <w:r w:rsidR="00D46173">
        <w:rPr>
          <w:rStyle w:val="CommentReference"/>
        </w:rPr>
        <w:commentReference w:id="46"/>
      </w:r>
      <w:r>
        <w:t xml:space="preserve">. Protected areas are the </w:t>
      </w:r>
      <w:commentRangeStart w:id="47"/>
      <w:r>
        <w:t xml:space="preserve">cornerstones </w:t>
      </w:r>
      <w:commentRangeEnd w:id="47"/>
      <w:r w:rsidR="00D46173">
        <w:rPr>
          <w:rStyle w:val="CommentReference"/>
        </w:rPr>
        <w:commentReference w:id="47"/>
      </w:r>
      <w:r>
        <w:t xml:space="preserve">of landscape-level </w:t>
      </w:r>
      <w:r>
        <w:lastRenderedPageBreak/>
        <w:t xml:space="preserve">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48" w:name="__Fieldmark__244_362668386"/>
      <w:r>
        <w:rPr>
          <w:rFonts w:cs="Calibri"/>
        </w:rPr>
        <w:t>(Coad et al., 2019)</w:t>
      </w:r>
      <w:r>
        <w:fldChar w:fldCharType="end"/>
      </w:r>
      <w:bookmarkEnd w:id="48"/>
      <w:r>
        <w:t xml:space="preserve">. Insufficient funding of 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49" w:name="__Fieldmark__252_362668386"/>
      <w:r>
        <w:rPr>
          <w:rFonts w:cs="Calibri"/>
        </w:rPr>
        <w:t>(Kearney et al., 2020; Pringle, 2017)</w:t>
      </w:r>
      <w:r>
        <w:fldChar w:fldCharType="end"/>
      </w:r>
      <w:bookmarkEnd w:id="49"/>
      <w:r>
        <w:t xml:space="preserve">. It is difficult to design and implement effective conservation action that targets the correct drivers at the correct spatial and </w:t>
      </w:r>
      <w:commentRangeStart w:id="50"/>
      <w:r>
        <w:t xml:space="preserve">temporal </w:t>
      </w:r>
      <w:commentRangeEnd w:id="50"/>
      <w:r w:rsidR="00956B47">
        <w:rPr>
          <w:rStyle w:val="CommentReference"/>
        </w:rPr>
        <w:commentReference w:id="50"/>
      </w:r>
      <w:r>
        <w:t>scales when available funding is</w:t>
      </w:r>
      <w:r w:rsidR="003838B1">
        <w:t xml:space="preserve"> based on short-term projects and is</w:t>
      </w:r>
      <w:r>
        <w:t xml:space="preserve"> consistently below what is required </w:t>
      </w:r>
      <w:commentRangeStart w:id="51"/>
      <w:r>
        <w:fldChar w:fldCharType="begin"/>
      </w:r>
      <w:r w:rsidR="003838B1">
        <w:instrText xml:space="preserve"> ADDIN ZOTERO_ITEM CSL_CITATION {"citationID":"N3QMLRTT","properties":{"formattedCitation":"(Sayer and Wells, 2004; Tulloch et al., 2020)","plainCitation":"(Sayer and Wells, 2004; Tulloch et al., 2020)","noteIndex":0},"citationItems":[{"id":2880,"uris":["http://zotero.org/users/2170232/items/ZUBKS2W7"],"uri":["http://zotero.org/users/2170232/items/ZUBKS2W7"],"itemData":{"id":2880,"type":"chapter","container-title":"Getting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fldChar w:fldCharType="separate"/>
      </w:r>
      <w:bookmarkStart w:id="52" w:name="__Fieldmark__264_362668386"/>
      <w:r w:rsidR="003838B1" w:rsidRPr="003838B1">
        <w:rPr>
          <w:rFonts w:ascii="Calibri" w:hAnsi="Calibri" w:cs="Calibri"/>
        </w:rPr>
        <w:t>(Sayer and Wells, 2004; Tulloch et al., 2020)</w:t>
      </w:r>
      <w:r>
        <w:fldChar w:fldCharType="end"/>
      </w:r>
      <w:bookmarkEnd w:id="52"/>
      <w:commentRangeEnd w:id="51"/>
      <w:r w:rsidR="00956B47">
        <w:rPr>
          <w:rStyle w:val="CommentReference"/>
        </w:rPr>
        <w:commentReference w:id="51"/>
      </w:r>
      <w:r>
        <w:t xml:space="preserve">. </w:t>
      </w:r>
      <w:commentRangeStart w:id="53"/>
      <w:r>
        <w:t xml:space="preserve">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54" w:name="__Fieldmark__276_362668386"/>
      <w:r>
        <w:rPr>
          <w:rFonts w:cs="Calibri"/>
        </w:rPr>
        <w:t>(Fryxell et al., 2010)</w:t>
      </w:r>
      <w:r>
        <w:fldChar w:fldCharType="end"/>
      </w:r>
      <w:bookmarkEnd w:id="54"/>
      <w:r>
        <w:t xml:space="preserve">. </w:t>
      </w:r>
      <w:commentRangeEnd w:id="53"/>
      <w:r w:rsidR="00956B47">
        <w:rPr>
          <w:rStyle w:val="CommentReference"/>
        </w:rPr>
        <w:commentReference w:id="53"/>
      </w:r>
      <w:r>
        <w:t xml:space="preserve">In the absence of </w:t>
      </w:r>
      <w:commentRangeStart w:id="55"/>
      <w:r>
        <w:t xml:space="preserve">dramatic </w:t>
      </w:r>
      <w:commentRangeEnd w:id="55"/>
      <w:r w:rsidR="00956B47">
        <w:rPr>
          <w:rStyle w:val="CommentReference"/>
        </w:rPr>
        <w:commentReference w:id="55"/>
      </w:r>
      <w:r>
        <w:t xml:space="preserve">increases in funding and resources available to landscape managers, studies that explore the trade-offs between different strategies for investing existing resources will be critical. </w:t>
      </w:r>
      <w:commentRangeStart w:id="56"/>
      <w:r>
        <w:t xml:space="preserve">Site-level assessments </w:t>
      </w:r>
      <w:commentRangeEnd w:id="56"/>
      <w:r w:rsidR="00956B47">
        <w:rPr>
          <w:rStyle w:val="CommentReference"/>
        </w:rPr>
        <w:commentReference w:id="56"/>
      </w:r>
      <w:r>
        <w:t xml:space="preserve">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57" w:name="__Fieldmark__282_362668386"/>
      <w:r>
        <w:rPr>
          <w:rFonts w:cs="Calibri"/>
        </w:rPr>
        <w:t>(see Ervin, 2003; Utami et al., 2020)</w:t>
      </w:r>
      <w:r>
        <w:fldChar w:fldCharType="end"/>
      </w:r>
      <w:bookmarkEnd w:id="57"/>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58" w:name="__Fieldmark__297_362668386"/>
      <w:r>
        <w:rPr>
          <w:rFonts w:cs="Calibri"/>
        </w:rPr>
        <w:t>(Wilson et al., 2006)</w:t>
      </w:r>
      <w:r>
        <w:fldChar w:fldCharType="end"/>
      </w:r>
      <w:bookmarkEnd w:id="58"/>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59" w:name="__Fieldmark__305_362668386"/>
      <w:r>
        <w:rPr>
          <w:rFonts w:cs="Calibri"/>
        </w:rPr>
        <w:t>(Armsworth et al., 2018; Murdoch et al., 2010)</w:t>
      </w:r>
      <w:r>
        <w:fldChar w:fldCharType="end"/>
      </w:r>
      <w:bookmarkEnd w:id="59"/>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60" w:name="__Fieldmark__310_362668386"/>
      <w:r>
        <w:rPr>
          <w:rFonts w:cs="Calibri"/>
        </w:rPr>
        <w:t>(Meir et al., 2004; Wilson et al., 2006)</w:t>
      </w:r>
      <w:r>
        <w:fldChar w:fldCharType="end"/>
      </w:r>
      <w:bookmarkEnd w:id="60"/>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61" w:name="__Fieldmark__315_362668386"/>
      <w:r>
        <w:rPr>
          <w:rFonts w:cs="Calibri"/>
        </w:rPr>
        <w:t>(Fishburn et al., 2013)</w:t>
      </w:r>
      <w:r>
        <w:fldChar w:fldCharType="end"/>
      </w:r>
      <w:bookmarkEnd w:id="61"/>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62" w:name="__Fieldmark__320_362668386"/>
      <w:r>
        <w:rPr>
          <w:rFonts w:cs="Calibri"/>
        </w:rPr>
        <w:t>(Tulloch et al., 2020)</w:t>
      </w:r>
      <w:r>
        <w:fldChar w:fldCharType="end"/>
      </w:r>
      <w:bookmarkEnd w:id="62"/>
      <w:r>
        <w:t xml:space="preserve">. </w:t>
      </w:r>
      <w:commentRangeStart w:id="63"/>
      <w:r>
        <w:t xml:space="preserve">The next question, which is equally important yet largely unanswered, is </w:t>
      </w:r>
      <w:ins w:id="64" w:author="Philip McGowan" w:date="2021-11-25T14:13:00Z">
        <w:r w:rsidR="00956B47">
          <w:t xml:space="preserve">that </w:t>
        </w:r>
      </w:ins>
      <w:r>
        <w:t>once land has been selected or acquired for conservation, how should the authority responsible for its management invest finite conservation resources over the next five, ten, thirty, or fifty years to minimise biodiversity loss</w:t>
      </w:r>
      <w:commentRangeEnd w:id="63"/>
      <w:r w:rsidR="00956B47">
        <w:rPr>
          <w:rStyle w:val="CommentReference"/>
        </w:rPr>
        <w:commentReference w:id="63"/>
      </w:r>
      <w:r>
        <w:t xml:space="preserve">?  </w:t>
      </w:r>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65" w:name="__Fieldmark__333_362668386"/>
      <w:r>
        <w:rPr>
          <w:rFonts w:cs="Calibri"/>
        </w:rPr>
        <w:t>(McBride et al., 2007)</w:t>
      </w:r>
      <w:r>
        <w:fldChar w:fldCharType="end"/>
      </w:r>
      <w:bookmarkEnd w:id="65"/>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66" w:name="__Fieldmark__340_362668386"/>
      <w:r>
        <w:rPr>
          <w:rFonts w:cs="Calibri"/>
        </w:rPr>
        <w:t>(McBride et al., 2007)</w:t>
      </w:r>
      <w:r>
        <w:fldChar w:fldCharType="end"/>
      </w:r>
      <w:bookmarkEnd w:id="66"/>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67" w:name="__Fieldmark__347_362668386"/>
      <w:r>
        <w:rPr>
          <w:rFonts w:cs="Calibri"/>
        </w:rPr>
        <w:t>(Lennox and Armsworth, 2011)</w:t>
      </w:r>
      <w:r>
        <w:fldChar w:fldCharType="end"/>
      </w:r>
      <w:bookmarkEnd w:id="67"/>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68" w:name="__Fieldmark__357_362668386"/>
      <w:r>
        <w:rPr>
          <w:rFonts w:cs="Calibri"/>
        </w:rPr>
        <w:t>(Wittemyer et al., 2008)</w:t>
      </w:r>
      <w:r>
        <w:fldChar w:fldCharType="end"/>
      </w:r>
      <w:bookmarkEnd w:id="68"/>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69" w:name="__Fieldmark__362_362668386"/>
      <w:r>
        <w:rPr>
          <w:rFonts w:cs="Calibri"/>
        </w:rPr>
        <w:t>(Lindsey et al., 2014)</w:t>
      </w:r>
      <w:r>
        <w:fldChar w:fldCharType="end"/>
      </w:r>
      <w:bookmarkEnd w:id="69"/>
      <w:r>
        <w:t xml:space="preserve">. </w:t>
      </w:r>
      <w:commentRangeStart w:id="70"/>
      <w:r>
        <w:t>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End w:id="70"/>
      <w:r w:rsidR="00956B47">
        <w:rPr>
          <w:rStyle w:val="CommentReference"/>
        </w:rPr>
        <w:commentReference w:id="70"/>
      </w:r>
      <w:commentRangeStart w:id="71"/>
      <w:r w:rsidR="00C2025A">
        <w:t>We are not aware of any previous studies that have investigated these aspects of conservation investment within social-ecological systems.</w:t>
      </w:r>
      <w:commentRangeEnd w:id="71"/>
      <w:r w:rsidR="00C2025A">
        <w:rPr>
          <w:rStyle w:val="CommentReference"/>
        </w:rPr>
        <w:commentReference w:id="71"/>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72" w:name="__Fieldmark__368_362668386"/>
      <w:r>
        <w:rPr>
          <w:rFonts w:cs="Calibri"/>
        </w:rPr>
        <w:t>(Santana et al., 2014)</w:t>
      </w:r>
      <w:r>
        <w:fldChar w:fldCharType="end"/>
      </w:r>
      <w:bookmarkEnd w:id="72"/>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73" w:name="__Fieldmark__380_362668386"/>
      <w:r>
        <w:rPr>
          <w:rFonts w:cs="Calibri"/>
        </w:rPr>
        <w:t>(Mouquet et al., 2015)</w:t>
      </w:r>
      <w:r>
        <w:fldChar w:fldCharType="end"/>
      </w:r>
      <w:bookmarkEnd w:id="73"/>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commentRangeStart w:id="74"/>
      <w:r>
        <w:t xml:space="preserve">Conservationists have for many years relied on both theory and empirical generalisations to make urgent decisions when appropriate data have been lacking </w:t>
      </w:r>
      <w:commentRangeEnd w:id="74"/>
      <w:r w:rsidR="00956B47">
        <w:rPr>
          <w:rStyle w:val="CommentReference"/>
        </w:rPr>
        <w:commentReference w:id="74"/>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75" w:name="__Fieldmark__395_362668386"/>
      <w:r>
        <w:rPr>
          <w:rFonts w:cs="Calibri"/>
        </w:rPr>
        <w:t>(Doak and Mills, 1994)</w:t>
      </w:r>
      <w:r>
        <w:fldChar w:fldCharType="end"/>
      </w:r>
      <w:bookmarkEnd w:id="75"/>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76" w:name="__Fieldmark__408_362668386"/>
      <w:r>
        <w:rPr>
          <w:rFonts w:cs="Calibri"/>
        </w:rPr>
        <w:t>(Green et al., 2005)</w:t>
      </w:r>
      <w:r>
        <w:fldChar w:fldCharType="end"/>
      </w:r>
      <w:bookmarkEnd w:id="76"/>
      <w:r>
        <w:t xml:space="preserve">. Mathematical models offer the opportunity to take the well-studied component parts of a complex </w:t>
      </w:r>
      <w:r>
        <w:lastRenderedPageBreak/>
        <w:t xml:space="preserve">system and reassemble them in ways that capture their fundamental properties whilst allowing for 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77" w:name="__Fieldmark__418_362668386"/>
      <w:r>
        <w:rPr>
          <w:rFonts w:cs="Calibri"/>
        </w:rPr>
        <w:t>(Wilson, 1999)</w:t>
      </w:r>
      <w:r>
        <w:fldChar w:fldCharType="end"/>
      </w:r>
      <w:bookmarkEnd w:id="77"/>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commentRangeStart w:id="78"/>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79" w:name="__Fieldmark__434_362668386"/>
      <w:r>
        <w:rPr>
          <w:rFonts w:cs="Calibri"/>
        </w:rPr>
        <w:t>(Levins, 1966)</w:t>
      </w:r>
      <w:r>
        <w:fldChar w:fldCharType="end"/>
      </w:r>
      <w:bookmarkEnd w:id="79"/>
      <w:commentRangeEnd w:id="78"/>
      <w:r w:rsidR="00956B47">
        <w:rPr>
          <w:rStyle w:val="CommentReference"/>
        </w:rPr>
        <w:commentReference w:id="78"/>
      </w:r>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80" w:name="__Fieldmark__458_362668386"/>
      <w:r>
        <w:rPr>
          <w:rFonts w:cs="Calibri"/>
        </w:rPr>
        <w:t>(Green et al., 2005)</w:t>
      </w:r>
      <w:r>
        <w:fldChar w:fldCharType="end"/>
      </w:r>
      <w:bookmarkEnd w:id="80"/>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81" w:name="__Fieldmark__467_362668386"/>
      <w:r>
        <w:rPr>
          <w:rFonts w:cs="Calibri"/>
        </w:rPr>
        <w:t>(Berkes et al., 2000)</w:t>
      </w:r>
      <w:r>
        <w:fldChar w:fldCharType="end"/>
      </w:r>
      <w:bookmarkEnd w:id="81"/>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82" w:name="__Fieldmark__477_362668386"/>
      <w:r w:rsidR="00721CB0" w:rsidRPr="00721CB0">
        <w:rPr>
          <w:rFonts w:ascii="Calibri" w:hAnsi="Calibri" w:cs="Calibri"/>
        </w:rPr>
        <w:t>(Bunnefeld et al., 2011; Duthie et al., 2018a)</w:t>
      </w:r>
      <w:r>
        <w:fldChar w:fldCharType="end"/>
      </w:r>
      <w:bookmarkEnd w:id="82"/>
      <w:r>
        <w:t xml:space="preserve">.  </w:t>
      </w:r>
    </w:p>
    <w:p w14:paraId="1D07DF0F" w14:textId="4160AF22" w:rsidR="002D4DF5" w:rsidRDefault="0089199E">
      <w:commentRangeStart w:id="83"/>
      <w:r>
        <w:t xml:space="preserve">In this study, we build a widely applicable mechanistic model of a generic conservation landscape and use it to </w:t>
      </w:r>
      <w:commentRangeStart w:id="84"/>
      <w:r>
        <w:t xml:space="preserve">investigate </w:t>
      </w:r>
      <w:commentRangeEnd w:id="84"/>
      <w:r w:rsidR="007A0065">
        <w:rPr>
          <w:rStyle w:val="CommentReference"/>
        </w:rPr>
        <w:commentReference w:id="84"/>
      </w:r>
      <w:r>
        <w:t xml:space="preserve">the dynamics between different conservation investment strategies and forest loss, in the context of finite resources and increasing human populations over a period of 50 years. </w:t>
      </w:r>
      <w:commentRangeEnd w:id="83"/>
      <w:r w:rsidR="00956B47">
        <w:rPr>
          <w:rStyle w:val="CommentReference"/>
        </w:rPr>
        <w:commentReference w:id="83"/>
      </w:r>
      <w:r>
        <w:t xml:space="preserve">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85" w:name="__Fieldmark__499_362668386"/>
      <w:r w:rsidR="00721CB0" w:rsidRPr="00721CB0">
        <w:rPr>
          <w:rFonts w:ascii="Calibri" w:hAnsi="Calibri" w:cs="Calibri"/>
        </w:rPr>
        <w:t>(Duthie et al., 2018a)</w:t>
      </w:r>
      <w:r>
        <w:fldChar w:fldCharType="end"/>
      </w:r>
      <w:bookmarkEnd w:id="85"/>
      <w:r>
        <w:t xml:space="preserve"> to test the effects of </w:t>
      </w:r>
      <w:commentRangeStart w:id="86"/>
      <w:r>
        <w:t xml:space="preserve">five investment scenarios </w:t>
      </w:r>
      <w:commentRangeEnd w:id="86"/>
      <w:r w:rsidR="007A0065">
        <w:rPr>
          <w:rStyle w:val="CommentReference"/>
        </w:rPr>
        <w:commentReference w:id="86"/>
      </w:r>
      <w:r>
        <w:t xml:space="preserve">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w:t>
      </w:r>
      <w:commentRangeStart w:id="87"/>
      <w:r>
        <w:t xml:space="preserve">interest </w:t>
      </w:r>
      <w:commentRangeEnd w:id="87"/>
      <w:r w:rsidR="007A0065">
        <w:rPr>
          <w:rStyle w:val="CommentReference"/>
        </w:rPr>
        <w:commentReference w:id="87"/>
      </w:r>
      <w:r>
        <w:t xml:space="preserve">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88"/>
      <w:commentRangeStart w:id="89"/>
      <w:r>
        <w:t xml:space="preserve">mechanisms.  </w:t>
      </w:r>
      <w:commentRangeEnd w:id="88"/>
      <w:r w:rsidR="00380D43">
        <w:rPr>
          <w:rStyle w:val="CommentReference"/>
        </w:rPr>
        <w:commentReference w:id="88"/>
      </w:r>
      <w:commentRangeEnd w:id="89"/>
      <w:r w:rsidR="00C2025A">
        <w:rPr>
          <w:rStyle w:val="CommentReference"/>
        </w:rPr>
        <w:commentReference w:id="89"/>
      </w:r>
    </w:p>
    <w:p w14:paraId="5204F536" w14:textId="77777777" w:rsidR="002D4DF5" w:rsidRDefault="0089199E">
      <w:pPr>
        <w:rPr>
          <w:b/>
          <w:bCs/>
        </w:rPr>
      </w:pPr>
      <w:commentRangeStart w:id="90"/>
      <w:r>
        <w:rPr>
          <w:b/>
          <w:bCs/>
        </w:rPr>
        <w:t xml:space="preserve">Methods </w:t>
      </w:r>
      <w:commentRangeEnd w:id="90"/>
      <w:r w:rsidR="00280900">
        <w:rPr>
          <w:rStyle w:val="CommentReference"/>
        </w:rPr>
        <w:commentReference w:id="90"/>
      </w:r>
    </w:p>
    <w:p w14:paraId="23400800" w14:textId="77777777" w:rsidR="002D4DF5" w:rsidRDefault="0089199E">
      <w:pPr>
        <w:rPr>
          <w:i/>
          <w:iCs/>
        </w:rPr>
      </w:pPr>
      <w:r>
        <w:rPr>
          <w:i/>
          <w:iCs/>
        </w:rPr>
        <w:t>GMSE</w:t>
      </w:r>
    </w:p>
    <w:p w14:paraId="6A7FAF08" w14:textId="05B917E0"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91" w:name="__Fieldmark__518_362668386"/>
      <w:r w:rsidR="00721CB0" w:rsidRPr="00721CB0">
        <w:rPr>
          <w:rFonts w:ascii="Calibri" w:hAnsi="Calibri" w:cs="Calibri"/>
        </w:rPr>
        <w:t>(Duthie et al., 2018a)</w:t>
      </w:r>
      <w:r>
        <w:fldChar w:fldCharType="end"/>
      </w:r>
      <w:bookmarkEnd w:id="91"/>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w:t>
      </w:r>
      <w:r>
        <w:lastRenderedPageBreak/>
        <w:t xml:space="preserve">possible, and the users are trying to maximise their utility on the landscape. Simulations in GMSE are comprised of four </w:t>
      </w:r>
      <w:proofErr w:type="spellStart"/>
      <w:r>
        <w:t>submodels</w:t>
      </w:r>
      <w:proofErr w:type="spellEnd"/>
      <w:r>
        <w:t xml:space="preserve"> that </w:t>
      </w:r>
      <w:commentRangeStart w:id="92"/>
      <w:r>
        <w:t>govern the social-ecological system</w:t>
      </w:r>
      <w:commentRangeEnd w:id="92"/>
      <w:r w:rsidR="00280900">
        <w:rPr>
          <w:rStyle w:val="CommentReference"/>
        </w:rPr>
        <w:commentReference w:id="92"/>
      </w:r>
      <w:r>
        <w:t>, each of which can be individually parameterised (Figure 1).</w:t>
      </w:r>
      <w:r w:rsidR="00BC3488">
        <w:t xml:space="preserve"> The individual actors (manager, users, resources) are discrete</w:t>
      </w:r>
      <w:ins w:id="93" w:author="Philip McGowan" w:date="2021-11-25T16:41:00Z">
        <w:r w:rsidR="00280900">
          <w:t>,</w:t>
        </w:r>
      </w:ins>
      <w:r w:rsidR="00BC3488">
        <w:t xml:space="preserve"> and events </w:t>
      </w:r>
      <w:commentRangeStart w:id="94"/>
      <w:r w:rsidR="00BC3488">
        <w:t xml:space="preserve">on </w:t>
      </w:r>
      <w:commentRangeEnd w:id="94"/>
      <w:r w:rsidR="00280900">
        <w:rPr>
          <w:rStyle w:val="CommentReference"/>
        </w:rPr>
        <w:commentReference w:id="94"/>
      </w:r>
      <w:r w:rsidR="00BC3488">
        <w:t>the landscape are probabilistic, thus introducing stochasticity.</w:t>
      </w:r>
      <w:r>
        <w:t xml:space="preserve"> </w:t>
      </w:r>
      <w:commentRangeStart w:id="95"/>
      <w:r>
        <w:t xml:space="preserve">The </w:t>
      </w:r>
      <w:proofErr w:type="spellStart"/>
      <w:r>
        <w:t>submodels</w:t>
      </w:r>
      <w:proofErr w:type="spellEnd"/>
      <w:r>
        <w:t xml:space="preserve"> are </w:t>
      </w:r>
      <w:commentRangeEnd w:id="95"/>
      <w:r w:rsidR="00280900">
        <w:rPr>
          <w:rStyle w:val="CommentReference"/>
        </w:rPr>
        <w:commentReference w:id="95"/>
      </w:r>
      <w:r>
        <w:t>(1)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
    <w:p w14:paraId="3F6AA73D" w14:textId="2999463B" w:rsidR="002D4DF5" w:rsidRDefault="0089199E">
      <w:r>
        <w:t xml:space="preserve">The primary approach to altering system dynamics is via the manager and user budgets. </w:t>
      </w:r>
      <w:r w:rsidR="00BC3488">
        <w:t xml:space="preserve">The relative power between the manager and the users is </w:t>
      </w:r>
      <w:del w:id="96" w:author="Philip McGowan" w:date="2021-11-26T11:31:00Z">
        <w:r w:rsidR="00BC3488" w:rsidDel="00387B24">
          <w:delText xml:space="preserve">primarily </w:delText>
        </w:r>
      </w:del>
      <w:ins w:id="97" w:author="Philip McGowan" w:date="2021-11-26T11:31:00Z">
        <w:r w:rsidR="00387B24">
          <w:t xml:space="preserve">largely </w:t>
        </w:r>
      </w:ins>
      <w:r w:rsidR="00BC3488">
        <w:t>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98" w:name="__Fieldmark__538_362668386"/>
      <w:r w:rsidR="00721CB0" w:rsidRPr="00721CB0">
        <w:rPr>
          <w:rFonts w:ascii="Calibri" w:hAnsi="Calibri" w:cs="Calibri"/>
        </w:rPr>
        <w:t>(Cusack et al., 2020; Duthie et al., 2018a; Nilsson et al., 2021)</w:t>
      </w:r>
      <w:r>
        <w:fldChar w:fldCharType="end"/>
      </w:r>
      <w:bookmarkEnd w:id="98"/>
      <w:r>
        <w:t xml:space="preserve">. </w:t>
      </w:r>
    </w:p>
    <w:p w14:paraId="799EA71F" w14:textId="77777777" w:rsidR="002D4DF5" w:rsidRDefault="0089199E">
      <w:commentRangeStart w:id="99"/>
      <w:r>
        <w:rPr>
          <w:i/>
          <w:iCs/>
        </w:rPr>
        <w:t>Genetic algorithm (GA)</w:t>
      </w:r>
      <w:commentRangeEnd w:id="99"/>
      <w:r w:rsidR="00421EF3">
        <w:rPr>
          <w:rStyle w:val="CommentReference"/>
        </w:rPr>
        <w:commentReference w:id="99"/>
      </w:r>
    </w:p>
    <w:p w14:paraId="567E59E7" w14:textId="1027E964"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followed by a process of</w:t>
      </w:r>
      <w:r>
        <w:t xml:space="preserve"> cross-over and mutation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w:t>
      </w:r>
      <w:r>
        <w:lastRenderedPageBreak/>
        <w:t>consequences of each action on the resource population and</w:t>
      </w:r>
      <w:r w:rsidR="00721CB0">
        <w:t xml:space="preserve"> uses the process described above to</w:t>
      </w:r>
      <w:r>
        <w:t xml:space="preserve"> develop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663157E0" w14:textId="77777777" w:rsidR="003517F0" w:rsidRDefault="003517F0"/>
    <w:p w14:paraId="484BE6AF" w14:textId="5AF950F5" w:rsidR="002D4DF5" w:rsidRDefault="00B82ABF">
      <w:pPr>
        <w:rPr>
          <w:i/>
          <w:iCs/>
        </w:rPr>
      </w:pPr>
      <w:r>
        <w:rPr>
          <w:noProof/>
        </w:rPr>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8E67B6F"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of which had an </w:t>
      </w:r>
      <w:r w:rsidR="003517F0">
        <w:t xml:space="preserve">approximately </w:t>
      </w:r>
      <w:r>
        <w:t>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w:t>
      </w:r>
      <w:commentRangeStart w:id="100"/>
      <w:r>
        <w:t xml:space="preserve">assumed </w:t>
      </w:r>
      <w:commentRangeEnd w:id="100"/>
      <w:r w:rsidR="00280900">
        <w:rPr>
          <w:rStyle w:val="CommentReference"/>
        </w:rPr>
        <w:commentReference w:id="100"/>
      </w:r>
      <w:r>
        <w:t xml:space="preserve">represented 50 years. </w:t>
      </w:r>
    </w:p>
    <w:p w14:paraId="0D19FC69" w14:textId="38F50CA1" w:rsidR="003517F0" w:rsidRDefault="003517F0"/>
    <w:p w14:paraId="2BF25714" w14:textId="77777777" w:rsidR="003517F0" w:rsidRDefault="003517F0"/>
    <w:p w14:paraId="246D5CA3" w14:textId="77777777" w:rsidR="002D4DF5" w:rsidRDefault="0089199E">
      <w:pPr>
        <w:rPr>
          <w:u w:val="single"/>
        </w:rPr>
      </w:pPr>
      <w:r>
        <w:rPr>
          <w:u w:val="single"/>
        </w:rPr>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562C9712"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w:t>
      </w:r>
      <w:r w:rsidR="003517F0">
        <w:t>, see above</w:t>
      </w:r>
      <w:r>
        <w:t xml:space="preserve">).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w:t>
      </w:r>
      <w:r>
        <w:lastRenderedPageBreak/>
        <w:t>yield than simply tending crops. This was both to reflect the fact that in the real world expanding agricultural area will generally increase yield more than tending existing agricultural land, and to 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03646B0"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plausible that </w:t>
      </w:r>
      <w:r w:rsidR="003517F0">
        <w:t>a</w:t>
      </w:r>
      <w:r>
        <w:t xml:space="preserv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48C2857C" w:rsidR="002D4DF5" w:rsidRDefault="0089199E">
      <w:r>
        <w:lastRenderedPageBreak/>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101" w:name="__Fieldmark__610_362668386"/>
      <w:r w:rsidR="00721CB0" w:rsidRPr="00721CB0">
        <w:rPr>
          <w:rFonts w:ascii="Calibri" w:hAnsi="Calibri" w:cs="Calibri"/>
        </w:rPr>
        <w:t>(Duthie et al., 2018a)</w:t>
      </w:r>
      <w:r>
        <w:fldChar w:fldCharType="end"/>
      </w:r>
      <w:bookmarkEnd w:id="101"/>
      <w:r>
        <w:t xml:space="preserve">. Therefore, equal budgets do not necessarily equate to equal 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102" w:name="__Fieldmark__617_362668386"/>
      <w:r>
        <w:rPr>
          <w:rFonts w:cs="Calibri"/>
        </w:rPr>
        <w:t>(v4.0.4, R Core Team, 2021)</w:t>
      </w:r>
      <w:r>
        <w:fldChar w:fldCharType="end"/>
      </w:r>
      <w:bookmarkEnd w:id="102"/>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w:t>
      </w:r>
      <w:commentRangeStart w:id="103"/>
      <w:r>
        <w:t xml:space="preserve">budget </w:t>
      </w:r>
      <w:commentRangeEnd w:id="103"/>
      <w:r w:rsidR="00387B24">
        <w:rPr>
          <w:rStyle w:val="CommentReference"/>
        </w:rPr>
        <w:commentReference w:id="103"/>
      </w:r>
      <w:r>
        <w:t xml:space="preserve">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E33B965"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r w:rsidR="00B8415A">
        <w:t xml:space="preserve"> (Table 1)</w:t>
      </w:r>
      <w:r>
        <w:t>.</w:t>
      </w:r>
    </w:p>
    <w:p w14:paraId="4ED81064" w14:textId="77777777" w:rsidR="002D4DF5" w:rsidRDefault="0089199E">
      <w:pPr>
        <w:rPr>
          <w:u w:val="single"/>
        </w:rPr>
      </w:pPr>
      <w:r>
        <w:rPr>
          <w:u w:val="single"/>
        </w:rPr>
        <w:t>Scenario 3</w:t>
      </w:r>
    </w:p>
    <w:p w14:paraId="75573C90" w14:textId="77777777" w:rsidR="005E13B1"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05B46A1B" w:rsidR="002D4DF5" w:rsidRPr="00407D32" w:rsidRDefault="0089199E">
      <m:oMathPara>
        <m:oMathParaPr>
          <m:jc m:val="center"/>
        </m:oMathParaPr>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79FD7F5" w14:textId="03E0B3BB" w:rsidR="00407D32" w:rsidRDefault="0089199E" w:rsidP="00D50C48">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w:t>
      </w:r>
      <w:r>
        <w:lastRenderedPageBreak/>
        <w:t>for a range of different grants which vary in size and duration but is not necessarily successful at any given time. This scenario assumes the management authority has some level of core funding, and so 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w:t>
      </w:r>
      <w:r w:rsidR="002C7AE9">
        <w:t xml:space="preserve"> used a Fourier series approach to create irregular curves by </w:t>
      </w:r>
      <w:r w:rsidR="00B8415A">
        <w:t>summing multiple</w:t>
      </w:r>
      <w:r w:rsidR="002C7AE9">
        <w:t xml:space="preserve"> sine waves of different</w:t>
      </w:r>
      <w:r w:rsidR="00AA1760">
        <w:t xml:space="preserve"> </w:t>
      </w:r>
      <w:r w:rsidR="002C7AE9">
        <w:t>frequency</w:t>
      </w:r>
      <w:r w:rsidR="00D84DC6">
        <w:t xml:space="preserve"> </w:t>
      </w:r>
      <w:r w:rsidR="00D84DC6" w:rsidRPr="00D84DC6">
        <w:t>(</w:t>
      </w:r>
      <m:oMath>
        <m:r>
          <w:rPr>
            <w:rFonts w:ascii="Cambria Math" w:hAnsi="Cambria Math"/>
          </w:rPr>
          <m:t>f</m:t>
        </m:r>
      </m:oMath>
      <w:r w:rsidR="00D84DC6" w:rsidRPr="00D84DC6">
        <w:t>)</w:t>
      </w:r>
      <w:r w:rsidR="002C7AE9">
        <w:t>, delay</w:t>
      </w:r>
      <w:r w:rsidR="00D84DC6">
        <w:t xml:space="preserve"> </w:t>
      </w:r>
      <w:r w:rsidR="00D84DC6" w:rsidRPr="00D84DC6">
        <w:t>(</w:t>
      </w:r>
      <m:oMath>
        <m:r>
          <w:rPr>
            <w:rFonts w:ascii="Cambria Math" w:hAnsi="Cambria Math"/>
          </w:rPr>
          <m:t>φ</m:t>
        </m:r>
      </m:oMath>
      <w:r w:rsidR="00D84DC6" w:rsidRPr="00D84DC6">
        <w:t>)</w:t>
      </w:r>
      <w:r w:rsidR="002C7AE9">
        <w:t>, and strength</w:t>
      </w:r>
      <w:r w:rsidR="00D84DC6">
        <w:t xml:space="preserve"> </w:t>
      </w:r>
      <w:r w:rsidR="00D84DC6" w:rsidRPr="00D84DC6">
        <w:t>(</w:t>
      </w:r>
      <m:oMath>
        <m:r>
          <w:rPr>
            <w:rFonts w:ascii="Cambria Math" w:hAnsi="Cambria Math"/>
          </w:rPr>
          <m:t>A</m:t>
        </m:r>
      </m:oMath>
      <w:r w:rsidR="00D84DC6" w:rsidRPr="00D84DC6">
        <w:t>)</w:t>
      </w:r>
      <w:r w:rsidR="002C7AE9">
        <w:t>. We</w:t>
      </w:r>
      <w:r>
        <w:t xml:space="preserve"> produced three sine waves</w:t>
      </w:r>
      <w:r w:rsidR="002C7AE9">
        <w:t xml:space="preserve"> for each replicate simulation</w:t>
      </w:r>
      <w:r>
        <w:t xml:space="preserve"> by randomly sampling values</w:t>
      </w:r>
      <w:r w:rsidR="00FF7073">
        <w:t xml:space="preserve"> for the above parameters (Supporting Information</w:t>
      </w:r>
      <w:r w:rsidR="00407D32">
        <w:t xml:space="preserve">). </w:t>
      </w:r>
      <w:r>
        <w:t xml:space="preserve">The three sine waves were </w:t>
      </w:r>
      <w:r w:rsidR="00407D32">
        <w:t>summed</w:t>
      </w:r>
      <w:r>
        <w:t xml:space="preserve"> to produce a random complex wave</w:t>
      </w:r>
      <w:r w:rsidR="00407D32">
        <w:t>, using,</w:t>
      </w:r>
    </w:p>
    <w:p w14:paraId="6F8426BB" w14:textId="54B0740D" w:rsidR="00407D32" w:rsidRPr="00407D32" w:rsidRDefault="00407D32" w:rsidP="00D50C48">
      <m:oMathPara>
        <m:oMathParaPr>
          <m:jc m:val="center"/>
        </m:oMathParaP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20118AAE" w14:textId="26874456" w:rsidR="002D4DF5" w:rsidRPr="00407D32" w:rsidRDefault="00407D32" w:rsidP="00D50C48">
      <w:r>
        <w:t xml:space="preserve">Where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sine wave </w:t>
      </w:r>
      <m:oMath>
        <m:r>
          <w:rPr>
            <w:rFonts w:ascii="Cambria Math" w:eastAsiaTheme="minorEastAsia" w:hAnsi="Cambria Math"/>
          </w:rPr>
          <m:t>i</m:t>
        </m:r>
      </m:oMath>
      <w:r>
        <w:rPr>
          <w:rFonts w:eastAsiaTheme="minorEastAsia"/>
        </w:rPr>
        <w:t xml:space="preserve"> at time </w:t>
      </w:r>
      <w:r>
        <w:rPr>
          <w:rFonts w:eastAsiaTheme="minorEastAsia"/>
          <w:i/>
          <w:iCs/>
        </w:rPr>
        <w:t xml:space="preserve">t, </w:t>
      </w:r>
      <w:r>
        <w:rPr>
          <w:rFonts w:eastAsiaTheme="minorEastAsia"/>
        </w:rPr>
        <w:t xml:space="preserve">and </w:t>
      </w:r>
      <w:r>
        <w:rPr>
          <w:rFonts w:eastAsiaTheme="minorEastAsia"/>
          <w:i/>
          <w:iCs/>
        </w:rPr>
        <w:t>C</w:t>
      </w:r>
      <w:r>
        <w:rPr>
          <w:rFonts w:eastAsiaTheme="minorEastAsia"/>
        </w:rPr>
        <w:t xml:space="preserve"> is a </w:t>
      </w:r>
      <w:proofErr w:type="gramStart"/>
      <w:r>
        <w:rPr>
          <w:rFonts w:eastAsiaTheme="minorEastAsia"/>
        </w:rPr>
        <w:t>constant.</w:t>
      </w:r>
      <w:proofErr w:type="gramEnd"/>
      <w:r>
        <w:rPr>
          <w:rFonts w:eastAsiaTheme="minorEastAsia"/>
        </w:rPr>
        <w:t xml:space="preserve"> </w:t>
      </w:r>
      <w:r w:rsidR="0089199E">
        <w:t xml:space="preserve">Each of the 100 replicates produced a different complex wave (Figure 2 shows 10 examples, see Supporting Information section 4 for all </w:t>
      </w:r>
      <w:r w:rsidR="00B8415A">
        <w:t>100</w:t>
      </w:r>
      <w:r w:rsidR="0089199E">
        <w:t xml:space="preserve"> waves used in the simulations). </w:t>
      </w:r>
    </w:p>
    <w:p w14:paraId="5C020B4D" w14:textId="77777777" w:rsidR="002D4DF5" w:rsidRDefault="0089199E">
      <w:pPr>
        <w:rPr>
          <w:u w:val="single"/>
        </w:rPr>
      </w:pPr>
      <w:r>
        <w:rPr>
          <w:u w:val="single"/>
        </w:rPr>
        <w:t>Scenario 5</w:t>
      </w:r>
    </w:p>
    <w:p w14:paraId="55787DDC" w14:textId="74F583C9"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 from, thus increasing the potential amplitude of each wave, and making the changes in wave frequency more extreme (Figure 2 shows 10 examples, see Supporting Information section 4 for all </w:t>
      </w:r>
      <w:r w:rsidR="00B8415A">
        <w:t>100</w:t>
      </w:r>
      <w:r>
        <w:t xml:space="preserve"> waves used in the simulations). To simulate this scenario, we produced a set of three random sine waves</w:t>
      </w:r>
      <w:r w:rsidR="00407D32">
        <w:t xml:space="preserve"> which</w:t>
      </w:r>
      <w:r>
        <w:t xml:space="preserve"> were used to produce a new complex wave for each replicate, using the same</w:t>
      </w:r>
      <w:r w:rsidR="00407D32">
        <w:t xml:space="preserve"> approach and</w:t>
      </w:r>
      <w:r>
        <w:t xml:space="preserve"> formula as in Scenario 4</w:t>
      </w:r>
      <w:r w:rsidR="00407D32">
        <w:t xml:space="preserve"> (Supporting Information)</w:t>
      </w:r>
      <w:r>
        <w:t xml:space="preserve">. </w:t>
      </w:r>
    </w:p>
    <w:p w14:paraId="0A81488D" w14:textId="77777777" w:rsidR="002D4DF5" w:rsidRDefault="0089199E">
      <w:pPr>
        <w:rPr>
          <w:u w:val="single"/>
        </w:rPr>
      </w:pPr>
      <w:r>
        <w:rPr>
          <w:u w:val="single"/>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104"/>
      <w:commentRangeStart w:id="105"/>
      <w:r>
        <w:t>ts to 25,000, using,</w:t>
      </w:r>
      <w:commentRangeEnd w:id="104"/>
      <w:r>
        <w:commentReference w:id="104"/>
      </w:r>
      <w:commentRangeEnd w:id="105"/>
      <w:r w:rsidR="006668D0">
        <w:rPr>
          <w:rStyle w:val="CommentReference"/>
        </w:rPr>
        <w:commentReference w:id="105"/>
      </w:r>
    </w:p>
    <w:p w14:paraId="66C6C2DC" w14:textId="0913895B" w:rsidR="002D4DF5" w:rsidRPr="006668D0" w:rsidRDefault="0089199E">
      <w:pPr>
        <w:rPr>
          <w:sz w:val="24"/>
          <w:szCs w:val="24"/>
        </w:rPr>
      </w:pPr>
      <m:oMathPara>
        <m:oMathParaPr>
          <m:jc m:val="left"/>
        </m:oMathParaPr>
        <m:oMath>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en>
          </m:f>
        </m:oMath>
      </m:oMathPara>
    </w:p>
    <w:p w14:paraId="722E5EB7" w14:textId="7CF38130" w:rsidR="002D4DF5" w:rsidRDefault="0089199E">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manager budget</w:t>
      </w:r>
      <w:r w:rsidR="006668D0">
        <w:t xml:space="preserve"> </w:t>
      </w:r>
      <m:oMath>
        <m:r>
          <w:rPr>
            <w:rFonts w:ascii="Cambria Math" w:hAnsi="Cambria Math"/>
          </w:rPr>
          <m:t>x</m:t>
        </m:r>
      </m:oMath>
      <w:r>
        <w:t xml:space="preserve"> </w:t>
      </w:r>
      <w:r w:rsidR="006668D0">
        <w:t xml:space="preserve">at time step </w:t>
      </w:r>
      <m:oMath>
        <m:r>
          <w:rPr>
            <w:rFonts w:ascii="Cambria Math" w:hAnsi="Cambria Math"/>
          </w:rPr>
          <m:t>i</m:t>
        </m:r>
      </m:oMath>
      <w:r>
        <w:t xml:space="preserve"> produced in the above </w:t>
      </w:r>
      <w:proofErr w:type="gramStart"/>
      <w:r>
        <w:t>sections.</w:t>
      </w:r>
      <w:proofErr w:type="gramEnd"/>
      <w:r>
        <w:t xml:space="preserve">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15B9C018" w14:textId="44F9A9C9" w:rsidR="002D4DF5" w:rsidRPr="006668D0" w:rsidRDefault="0089199E">
      <m:oMathPara>
        <m:oMathParaPr>
          <m:jc m:val="left"/>
        </m:oMathParaPr>
        <m:oMath>
          <m:r>
            <w:rPr>
              <w:rFonts w:ascii="Cambria Math" w:hAnsi="Cambria Math"/>
            </w:rPr>
            <w:lastRenderedPageBreak/>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4CE710F0" w:rsidR="002D4DF5" w:rsidRDefault="00B8415A">
      <w:r>
        <w:rPr>
          <w:rFonts w:eastAsiaTheme="minorEastAsia"/>
        </w:rPr>
        <w:t>where</w:t>
      </w:r>
      <w:r w:rsidR="0089199E">
        <w:rPr>
          <w:rFonts w:eastAsiaTheme="minorEastAsia"/>
        </w:rPr>
        <w:t xml:space="preserve"> </w:t>
      </w:r>
      <w:proofErr w:type="spellStart"/>
      <w:r w:rsidR="0089199E">
        <w:rPr>
          <w:rFonts w:eastAsiaTheme="minorEastAsia"/>
          <w:i/>
          <w:iCs/>
        </w:rPr>
        <w:t>nUA</w:t>
      </w:r>
      <w:proofErr w:type="spellEnd"/>
      <w:r w:rsidR="0089199E">
        <w:rPr>
          <w:rFonts w:eastAsiaTheme="minorEastAsia"/>
        </w:rPr>
        <w:t xml:space="preserve"> is the number of user actions (i.e., the number of trees felled), </w:t>
      </w:r>
      <w:r w:rsidR="0089199E">
        <w:rPr>
          <w:rFonts w:eastAsiaTheme="minorEastAsia"/>
          <w:i/>
          <w:iCs/>
        </w:rPr>
        <w:t>CR</w:t>
      </w:r>
      <w:r w:rsidR="0089199E">
        <w:rPr>
          <w:rFonts w:eastAsiaTheme="minorEastAsia"/>
        </w:rPr>
        <w:t xml:space="preserve"> is the community resources (user budget), and </w:t>
      </w:r>
      <w:r w:rsidR="0089199E">
        <w:rPr>
          <w:rFonts w:eastAsiaTheme="minorEastAsia"/>
          <w:i/>
          <w:iCs/>
        </w:rPr>
        <w:t>MB</w:t>
      </w:r>
      <w:r w:rsidR="0089199E">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11"/>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106"/>
      <w:commentRangeStart w:id="107"/>
      <w:r>
        <w:t>This is despite having a felling count that increased linearly throughout the simulation (Figure 5).</w:t>
      </w:r>
      <w:commentRangeEnd w:id="106"/>
      <w:r>
        <w:commentReference w:id="106"/>
      </w:r>
      <w:commentRangeEnd w:id="107"/>
      <w:r w:rsidR="00D24518">
        <w:rPr>
          <w:rStyle w:val="CommentReference"/>
        </w:rPr>
        <w:commentReference w:id="107"/>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57D10233" w:rsidR="002D4DF5" w:rsidRDefault="0089199E">
      <w:r>
        <w:t xml:space="preserve">Scenarios 4 and 5 showed the potential effects of unpredictable and uncertain funding models on forest loss. Scenario 4 had less variation in manager budgets than scenario 5, and the simulations were </w:t>
      </w:r>
      <w:commentRangeStart w:id="108"/>
      <w:r>
        <w:t xml:space="preserve">much more likely to retain more forest cover than scenario 5 (Figure 4) </w:t>
      </w:r>
      <w:commentRangeEnd w:id="108"/>
      <w:r w:rsidR="009A1EAD">
        <w:rPr>
          <w:rStyle w:val="CommentReference"/>
        </w:rPr>
        <w:commentReference w:id="108"/>
      </w:r>
      <w:r>
        <w:t xml:space="preserve">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  </w:t>
      </w:r>
    </w:p>
    <w:p w14:paraId="3D60FA0A" w14:textId="6B584744" w:rsidR="002D4DF5" w:rsidRDefault="0089199E">
      <w:pPr>
        <w:rPr>
          <w:i/>
          <w:iCs/>
        </w:rPr>
      </w:pPr>
      <w:r>
        <w:rPr>
          <w:i/>
          <w:iCs/>
        </w:rPr>
        <w:t>Maximum harvest under maximum 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2"/>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3"/>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4"/>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5"/>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0062FE01" w:rsidR="002D4DF5" w:rsidRDefault="0089199E">
      <w:r>
        <w:t xml:space="preserve">Global funding for nature conservation is </w:t>
      </w:r>
      <w:commentRangeStart w:id="109"/>
      <w:r>
        <w:t xml:space="preserve">far below </w:t>
      </w:r>
      <w:commentRangeEnd w:id="109"/>
      <w:r w:rsidR="009A1EAD">
        <w:rPr>
          <w:rStyle w:val="CommentReference"/>
        </w:rPr>
        <w:commentReference w:id="109"/>
      </w:r>
      <w:r>
        <w:t>what is required</w:t>
      </w:r>
      <w:r w:rsidR="00D24518">
        <w:t xml:space="preserve"> to halt biodiversity loss</w:t>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10" w:name="__Fieldmark__1068_362668386"/>
      <w:r>
        <w:rPr>
          <w:rFonts w:cs="Calibri"/>
        </w:rPr>
        <w:t>(Freeling and Connell, 2020; Laufer and Jones, 2021)</w:t>
      </w:r>
      <w:r>
        <w:fldChar w:fldCharType="end"/>
      </w:r>
      <w:bookmarkEnd w:id="110"/>
      <w:r>
        <w:t xml:space="preserve">, and the funding that is available is rarely stable or sustainable over periods of more than a few years. To maximise conservation gains it is necessary to </w:t>
      </w:r>
      <w:r>
        <w:lastRenderedPageBreak/>
        <w:t xml:space="preserve">provide conservation managers, and conservation funders, with insights into the trade-offs between </w:t>
      </w:r>
      <w:commentRangeStart w:id="111"/>
      <w:r>
        <w:t xml:space="preserve">different approaches to long-term investment </w:t>
      </w:r>
      <w:commentRangeEnd w:id="111"/>
      <w:r w:rsidR="009A1EAD">
        <w:rPr>
          <w:rStyle w:val="CommentReference"/>
        </w:rPr>
        <w:commentReference w:id="111"/>
      </w:r>
      <w:r>
        <w:t>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53C3F06A"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w:t>
      </w:r>
      <w:r w:rsidR="007853F1">
        <w:t xml:space="preserve"> the increasing budget</w:t>
      </w:r>
      <w:r>
        <w:t xml:space="preserve"> </w:t>
      </w:r>
      <w:r w:rsidR="007853F1">
        <w:t>exceeds</w:t>
      </w:r>
      <w:r>
        <w:t xml:space="preserve">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w:t>
      </w:r>
      <w:commentRangeStart w:id="112"/>
      <w:r>
        <w:t>not sufficiently high</w:t>
      </w:r>
      <w:commentRangeEnd w:id="112"/>
      <w:r w:rsidR="009A1EAD">
        <w:rPr>
          <w:rStyle w:val="CommentReference"/>
        </w:rPr>
        <w:commentReference w:id="112"/>
      </w:r>
      <w:r>
        <w:t xml:space="preserve">,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w:t>
      </w:r>
      <w:commentRangeStart w:id="113"/>
      <w:commentRangeStart w:id="114"/>
      <w:r>
        <w:t xml:space="preserve">attempted here. </w:t>
      </w:r>
      <w:commentRangeEnd w:id="113"/>
      <w:r>
        <w:rPr>
          <w:rStyle w:val="CommentReference"/>
        </w:rPr>
        <w:commentReference w:id="113"/>
      </w:r>
      <w:commentRangeEnd w:id="114"/>
      <w:r w:rsidR="00462612">
        <w:rPr>
          <w:rStyle w:val="CommentReference"/>
        </w:rPr>
        <w:commentReference w:id="114"/>
      </w:r>
    </w:p>
    <w:p w14:paraId="5E4B2961" w14:textId="17022529" w:rsidR="002D4DF5" w:rsidRDefault="0089199E">
      <w:r>
        <w:t>Providing a manager with a stable budget that allows the development and maintenance of policies that minimise deforestation over the long-term is the best approach</w:t>
      </w:r>
      <w:r w:rsidR="00731AF4">
        <w:t xml:space="preserve"> in this study</w:t>
      </w:r>
      <w:r>
        <w:t>.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w:t>
      </w:r>
      <w:r w:rsidR="00B81406">
        <w:t xml:space="preserve"> </w:t>
      </w:r>
      <w:commentRangeStart w:id="115"/>
      <w:commentRangeStart w:id="116"/>
      <w:r w:rsidR="00B81406">
        <w:fldChar w:fldCharType="begin"/>
      </w:r>
      <w:r w:rsidR="00B81406">
        <w:instrText xml:space="preserve"> ADDIN ZOTERO_ITEM CSL_CITATION {"citationID":"zMgdiY4R","properties":{"formattedCitation":"(Sayer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w:t>
      </w:r>
      <w:commentRangeEnd w:id="115"/>
      <w:r w:rsidR="00B81406">
        <w:rPr>
          <w:rStyle w:val="CommentReference"/>
        </w:rPr>
        <w:commentReference w:id="115"/>
      </w:r>
      <w:commentRangeEnd w:id="116"/>
      <w:r w:rsidR="009A1EAD">
        <w:rPr>
          <w:rStyle w:val="CommentReference"/>
        </w:rPr>
        <w:commentReference w:id="116"/>
      </w:r>
      <w:r>
        <w:t xml:space="preserve">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w:t>
      </w:r>
      <w:r w:rsidR="003E5FF9">
        <w:t xml:space="preserve"> </w:t>
      </w:r>
      <w:commentRangeStart w:id="117"/>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w:t>
      </w:r>
      <w:r w:rsidR="00731AF4">
        <w:t xml:space="preserve"> seen as examples and</w:t>
      </w:r>
      <w:r w:rsidR="00173C07">
        <w:t xml:space="preserve"> treated with caution.</w:t>
      </w:r>
      <w:r>
        <w:t xml:space="preserve"> </w:t>
      </w:r>
      <w:commentRangeEnd w:id="117"/>
      <w:r w:rsidR="00173C07">
        <w:rPr>
          <w:rStyle w:val="CommentReference"/>
        </w:rPr>
        <w:commentReference w:id="117"/>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485861F2" w14:textId="77777777" w:rsidR="00574A12" w:rsidRDefault="00574A12"/>
    <w:p w14:paraId="047F4F80" w14:textId="77777777" w:rsidR="002D4DF5" w:rsidRDefault="0089199E">
      <w:r>
        <w:rPr>
          <w:i/>
          <w:iCs/>
        </w:rPr>
        <w:lastRenderedPageBreak/>
        <w:t>Uncertainty and unpredictability in funding</w:t>
      </w:r>
    </w:p>
    <w:p w14:paraId="23198C23" w14:textId="628306AF" w:rsidR="002D4DF5" w:rsidRDefault="0089199E">
      <w:r>
        <w:t>Scenarios 4 and 5 highlight two common funding situations for conservation organisations and projects</w:t>
      </w:r>
      <w:r w:rsidR="00731AF4">
        <w:t xml:space="preserve"> </w:t>
      </w:r>
      <w:r w:rsidR="00731AF4">
        <w:fldChar w:fldCharType="begin"/>
      </w:r>
      <w:r w:rsidR="00731AF4">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731AF4">
        <w:fldChar w:fldCharType="separate"/>
      </w:r>
      <w:r w:rsidR="00731AF4" w:rsidRPr="00731AF4">
        <w:rPr>
          <w:rFonts w:ascii="Calibri" w:hAnsi="Calibri" w:cs="Calibri"/>
        </w:rPr>
        <w:t>(Hodge and Adams, 2016)</w:t>
      </w:r>
      <w:r w:rsidR="00731AF4">
        <w:fldChar w:fldCharType="end"/>
      </w:r>
      <w:r>
        <w:t>.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w:t>
      </w:r>
      <w:r w:rsidR="00A74284">
        <w:t xml:space="preserve"> </w:t>
      </w:r>
      <w:r w:rsidR="00A74284">
        <w:fldChar w:fldCharType="begin"/>
      </w:r>
      <w:r w:rsidR="00DD29EF">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rsidR="00A74284">
        <w:fldChar w:fldCharType="separate"/>
      </w:r>
      <w:r w:rsidR="00DD29EF" w:rsidRPr="00DD29EF">
        <w:rPr>
          <w:rFonts w:ascii="Calibri" w:hAnsi="Calibri" w:cs="Calibri"/>
        </w:rPr>
        <w:t>(Andrade and Rhodes, 2012; Moore et al., 2018; Steinmetz et al., 2014)</w:t>
      </w:r>
      <w:r w:rsidR="00A74284">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scenario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w:t>
      </w:r>
      <w:r w:rsidR="00D24518">
        <w:t>complete forest loss</w:t>
      </w:r>
      <w:r>
        <w:t xml:space="preserve">. </w:t>
      </w:r>
    </w:p>
    <w:p w14:paraId="2621DBC1" w14:textId="62430BFE" w:rsidR="002D4DF5" w:rsidRDefault="0089199E">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w:t>
      </w:r>
      <w:r w:rsidR="00BB6084">
        <w:t xml:space="preserve"> </w:t>
      </w:r>
      <w:r w:rsidR="00BB6084">
        <w:fldChar w:fldCharType="begin"/>
      </w:r>
      <w:r w:rsidR="00BB6084">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BB6084">
        <w:fldChar w:fldCharType="separate"/>
      </w:r>
      <w:r w:rsidR="00BB6084" w:rsidRPr="00BB6084">
        <w:rPr>
          <w:rFonts w:ascii="Calibri" w:hAnsi="Calibri" w:cs="Calibri"/>
        </w:rPr>
        <w:t>(Sohn, 2019)</w:t>
      </w:r>
      <w:r w:rsidR="00BB6084">
        <w:fldChar w:fldCharType="end"/>
      </w:r>
      <w:r>
        <w:t>. When long-term budgets are unpredictable, uncertain, and highly variable, landscape managers are often unable to maintain core activities, guarantee continued support for communities and other stakeholders, plan investments strategically,</w:t>
      </w:r>
      <w:r w:rsidR="00321A08">
        <w:t xml:space="preserve"> assess impacts,</w:t>
      </w:r>
      <w:r>
        <w:t xml:space="preserve"> or target investments at the most relevant drivers of biodiversity loss</w:t>
      </w:r>
      <w:r w:rsidR="00505C1D">
        <w:t xml:space="preserve"> </w:t>
      </w:r>
      <w:r w:rsidR="00505C1D">
        <w:fldChar w:fldCharType="begin"/>
      </w:r>
      <w:r w:rsidR="00321A08">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rsidR="00505C1D">
        <w:fldChar w:fldCharType="separate"/>
      </w:r>
      <w:r w:rsidR="00321A08" w:rsidRPr="00321A08">
        <w:rPr>
          <w:rFonts w:ascii="Calibri" w:hAnsi="Calibri" w:cs="Calibri"/>
        </w:rPr>
        <w:t>(Barnes et al., 2018; Gill et al., 2017; Gollin and Probst, 2015; McCarthy et al., 2012)</w:t>
      </w:r>
      <w:r w:rsidR="00505C1D">
        <w:fldChar w:fldCharType="end"/>
      </w:r>
      <w:r>
        <w:t xml:space="preserve">. In contrast, when core budgets are guaranteed, managers can maintain core activities and investments over the long-term which provides stability and minimises </w:t>
      </w:r>
      <w:commentRangeStart w:id="118"/>
      <w:commentRangeStart w:id="119"/>
      <w:r>
        <w:t>biodiversity loss.</w:t>
      </w:r>
      <w:commentRangeEnd w:id="118"/>
      <w:r w:rsidR="00444C49">
        <w:rPr>
          <w:rStyle w:val="CommentReference"/>
        </w:rPr>
        <w:commentReference w:id="118"/>
      </w:r>
      <w:commentRangeEnd w:id="119"/>
      <w:r w:rsidR="00622F30">
        <w:rPr>
          <w:rStyle w:val="CommentReference"/>
        </w:rPr>
        <w:commentReference w:id="119"/>
      </w:r>
    </w:p>
    <w:p w14:paraId="7BF84810" w14:textId="77777777" w:rsidR="002D4DF5" w:rsidRDefault="0089199E">
      <w:pPr>
        <w:rPr>
          <w:i/>
          <w:iCs/>
        </w:rPr>
      </w:pPr>
      <w:commentRangeStart w:id="120"/>
      <w:r>
        <w:rPr>
          <w:i/>
          <w:iCs/>
        </w:rPr>
        <w:t xml:space="preserve">Key messages </w:t>
      </w:r>
      <w:commentRangeEnd w:id="120"/>
      <w:r w:rsidR="00576391">
        <w:rPr>
          <w:rStyle w:val="CommentReference"/>
        </w:rPr>
        <w:commentReference w:id="120"/>
      </w:r>
    </w:p>
    <w:p w14:paraId="7EF17C8E" w14:textId="7AC29CF8" w:rsidR="002D4DF5" w:rsidRDefault="0089199E">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w:t>
      </w:r>
      <w:r w:rsidR="00B81406">
        <w:t xml:space="preserve"> </w:t>
      </w:r>
      <w:r w:rsidR="00B81406">
        <w:fldChar w:fldCharType="begin"/>
      </w:r>
      <w:r w:rsidR="00B81406">
        <w:instrText xml:space="preserve"> ADDIN ZOTERO_ITEM CSL_CITATION {"citationID":"eDYsjV3N","properties":{"formattedCitation":"(Sayer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 xml:space="preserve">.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w:t>
      </w:r>
      <w:r>
        <w:lastRenderedPageBreak/>
        <w:t>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11443F69" w14:textId="6032EE0D"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0241614F" w14:textId="14C8005D" w:rsidR="002D4DF5" w:rsidRDefault="0089199E">
      <w:pPr>
        <w:rPr>
          <w:i/>
          <w:iCs/>
        </w:rPr>
      </w:pPr>
      <w:r>
        <w:rPr>
          <w:i/>
          <w:iCs/>
        </w:rPr>
        <w:t xml:space="preserve">Conclusions – </w:t>
      </w:r>
      <w:r w:rsidR="00223B57">
        <w:rPr>
          <w:i/>
          <w:iCs/>
        </w:rPr>
        <w:t>the way forward</w:t>
      </w:r>
    </w:p>
    <w:p w14:paraId="213ED617" w14:textId="2A2CAE10" w:rsidR="002D4DF5" w:rsidRDefault="0089199E">
      <w:r>
        <w:t xml:space="preserve">The global conservation community requires a </w:t>
      </w:r>
      <w:commentRangeStart w:id="121"/>
      <w:r>
        <w:t xml:space="preserve">huge increase </w:t>
      </w:r>
      <w:commentRangeEnd w:id="121"/>
      <w:r w:rsidR="00111C63">
        <w:rPr>
          <w:rStyle w:val="CommentReference"/>
        </w:rPr>
        <w:commentReference w:id="121"/>
      </w:r>
      <w:r>
        <w:t xml:space="preserve">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122" w:name="__Fieldmark__1102_362668386"/>
      <w:r>
        <w:rPr>
          <w:rFonts w:cs="Calibri"/>
        </w:rPr>
        <w:t>(Echols et al., 2019; Larson et al., 2021)</w:t>
      </w:r>
      <w:r>
        <w:fldChar w:fldCharType="end"/>
      </w:r>
      <w:bookmarkEnd w:id="122"/>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123" w:name="__Fieldmark__1107_362668386"/>
      <w:r>
        <w:rPr>
          <w:rFonts w:cs="Calibri"/>
        </w:rPr>
        <w:t>(Laufer and Jones, 2021)</w:t>
      </w:r>
      <w:r>
        <w:fldChar w:fldCharType="end"/>
      </w:r>
      <w:bookmarkEnd w:id="123"/>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4" w:name="__Fieldmark__1112_362668386"/>
      <w:r>
        <w:rPr>
          <w:rFonts w:cs="Calibri"/>
        </w:rPr>
        <w:t>(Echols et al., 2019)</w:t>
      </w:r>
      <w:r>
        <w:fldChar w:fldCharType="end"/>
      </w:r>
      <w:bookmarkEnd w:id="124"/>
      <w:r>
        <w:t>.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w:t>
      </w:r>
      <w:r w:rsidR="00574A12">
        <w:t xml:space="preserve"> </w:t>
      </w:r>
      <w:r w:rsidR="00574A12">
        <w:fldChar w:fldCharType="begin"/>
      </w:r>
      <w:r w:rsidR="00574A12">
        <w:instrText xml:space="preserve"> 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574A12">
        <w:fldChar w:fldCharType="separate"/>
      </w:r>
      <w:r w:rsidR="00574A12" w:rsidRPr="00574A12">
        <w:rPr>
          <w:rFonts w:ascii="Calibri" w:hAnsi="Calibri" w:cs="Calibri"/>
        </w:rPr>
        <w:t>(Sayer and Wells, 2004)</w:t>
      </w:r>
      <w:r w:rsidR="00574A12">
        <w:fldChar w:fldCharType="end"/>
      </w:r>
      <w:r>
        <w:t xml:space="preserve">. </w:t>
      </w:r>
    </w:p>
    <w:p w14:paraId="02A7E14A" w14:textId="1C865102"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25" w:name="__Fieldmark__1119_362668386"/>
      <w:r>
        <w:rPr>
          <w:rFonts w:cs="Calibri"/>
        </w:rPr>
        <w:t>(Clark et al., 2018)</w:t>
      </w:r>
      <w:r>
        <w:fldChar w:fldCharType="end"/>
      </w:r>
      <w:bookmarkEnd w:id="125"/>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6" w:name="__Fieldmark__1124_362668386"/>
      <w:r>
        <w:rPr>
          <w:rFonts w:cs="Calibri"/>
        </w:rPr>
        <w:t>(Evans et al., 2020)</w:t>
      </w:r>
      <w:r>
        <w:fldChar w:fldCharType="end"/>
      </w:r>
      <w:bookmarkEnd w:id="126"/>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127" w:name="__Fieldmark__1129_362668386"/>
      <w:r>
        <w:rPr>
          <w:rFonts w:cs="Calibri"/>
        </w:rPr>
        <w:t>(Lytras et al., 2021)</w:t>
      </w:r>
      <w:r>
        <w:fldChar w:fldCharType="end"/>
      </w:r>
      <w:bookmarkEnd w:id="127"/>
      <w:r>
        <w:t xml:space="preserve"> is likely to cause a decrease in government spending on conservation, at least in </w:t>
      </w:r>
      <w:r>
        <w:lastRenderedPageBreak/>
        <w:t xml:space="preserve">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128" w:name="__Fieldmark__1134_362668386"/>
      <w:r>
        <w:rPr>
          <w:rFonts w:cs="Calibri"/>
        </w:rPr>
        <w:t>(Corlett et al., 2020; Evans et al., 2020)</w:t>
      </w:r>
      <w:r>
        <w:fldChar w:fldCharType="end"/>
      </w:r>
      <w:bookmarkEnd w:id="128"/>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129" w:name="__Fieldmark__1139_362668386"/>
      <w:r>
        <w:rPr>
          <w:rFonts w:cs="Calibri"/>
        </w:rPr>
        <w:t>(Echols et al., 2019)</w:t>
      </w:r>
      <w:r>
        <w:fldChar w:fldCharType="end"/>
      </w:r>
      <w:bookmarkEnd w:id="129"/>
      <w:r>
        <w:t>.</w:t>
      </w:r>
    </w:p>
    <w:p w14:paraId="7D7A8F73" w14:textId="03AEF19E"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130" w:name="__Fieldmark__1146_362668386"/>
      <w:r>
        <w:rPr>
          <w:rFonts w:cs="Calibri"/>
        </w:rPr>
        <w:t>(Gruby et al., 2021)</w:t>
      </w:r>
      <w:r>
        <w:fldChar w:fldCharType="end"/>
      </w:r>
      <w:bookmarkEnd w:id="130"/>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131" w:name="__Fieldmark__1151_362668386"/>
      <w:r>
        <w:rPr>
          <w:rFonts w:cs="Calibri"/>
        </w:rPr>
        <w:t>(Betsill et al., 2021)</w:t>
      </w:r>
      <w:r>
        <w:fldChar w:fldCharType="end"/>
      </w:r>
      <w:bookmarkEnd w:id="131"/>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132" w:name="__Fieldmark__1157_362668386"/>
      <w:r>
        <w:rPr>
          <w:rFonts w:cs="Calibri"/>
        </w:rPr>
        <w:t>(Freeling and Connell, 2020)</w:t>
      </w:r>
      <w:r>
        <w:fldChar w:fldCharType="end"/>
      </w:r>
      <w:bookmarkEnd w:id="132"/>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6">
        <w:r>
          <w:rPr>
            <w:rStyle w:val="InternetLink"/>
          </w:rPr>
          <w:t>www.biocarbonfund-isfl.org</w:t>
        </w:r>
      </w:hyperlink>
      <w:r>
        <w:t>), the Global Environment Facility (</w:t>
      </w:r>
      <w:hyperlink r:id="rId17">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133" w:name="__Fieldmark__1174_362668386"/>
      <w:r>
        <w:rPr>
          <w:rFonts w:cs="Calibri"/>
        </w:rPr>
        <w:t>(Clark et al., 2018)</w:t>
      </w:r>
      <w:r>
        <w:fldChar w:fldCharType="end"/>
      </w:r>
      <w:bookmarkEnd w:id="133"/>
      <w:r>
        <w:t xml:space="preserve">. </w:t>
      </w:r>
    </w:p>
    <w:p w14:paraId="007F8FB9" w14:textId="7FFDE893" w:rsidR="00BC1DD8" w:rsidRDefault="00640B53" w:rsidP="00BC1DD8">
      <w:r>
        <w:t>Payment for environmental services (PES) schemes are market-based mechanism</w:t>
      </w:r>
      <w:r w:rsidR="003F20B0">
        <w:t>s</w:t>
      </w:r>
      <w:r>
        <w:t xml:space="preserve"> that can provide additional, and potentially long-term, funding for conservation by </w:t>
      </w:r>
      <w:r w:rsidR="00803620">
        <w:t xml:space="preserve">providing financial incentives for certain land management practices that </w:t>
      </w:r>
      <w:r w:rsidR="003F20B0">
        <w:t xml:space="preserve">preserve benefits generated by natural systems </w:t>
      </w:r>
      <w:r w:rsidR="003F20B0">
        <w:fldChar w:fldCharType="begin"/>
      </w:r>
      <w:r w:rsidR="003F20B0">
        <w:instrText xml:space="preserve"> 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3F20B0">
        <w:fldChar w:fldCharType="separate"/>
      </w:r>
      <w:r w:rsidR="003F20B0" w:rsidRPr="003F20B0">
        <w:rPr>
          <w:rFonts w:ascii="Calibri" w:hAnsi="Calibri" w:cs="Calibri"/>
        </w:rPr>
        <w:t>(Redford and Adams, 2009)</w:t>
      </w:r>
      <w:r w:rsidR="003F20B0">
        <w:fldChar w:fldCharType="end"/>
      </w:r>
      <w:r w:rsidR="003F20B0">
        <w:t xml:space="preserve">. </w:t>
      </w:r>
      <w:r w:rsidR="00A457CE">
        <w:t xml:space="preserve">Over the last two decades, the number of PES programmes have expanded rapidly around the world, with over 550 active programmes covering watersheds, biodiversity and habitats, and forest and carbon </w:t>
      </w:r>
      <w:r w:rsidR="00A457CE">
        <w:fldChar w:fldCharType="begin"/>
      </w:r>
      <w:r w:rsidR="00A457CE">
        <w:instrText xml:space="preserve"> 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457CE">
        <w:fldChar w:fldCharType="separate"/>
      </w:r>
      <w:r w:rsidR="00A457CE" w:rsidRPr="00A457CE">
        <w:rPr>
          <w:rFonts w:ascii="Calibri" w:hAnsi="Calibri" w:cs="Calibri"/>
        </w:rPr>
        <w:t>(Salzman et al., 2018)</w:t>
      </w:r>
      <w:r w:rsidR="00A457CE">
        <w:fldChar w:fldCharType="end"/>
      </w:r>
      <w:r w:rsidR="00A457CE">
        <w:t xml:space="preserve">. </w:t>
      </w:r>
      <w:r w:rsidR="00733289">
        <w:t xml:space="preserve">In contrast to traditional grant-based funding, PES has the potential to provide steady, long-term funds for conservation </w:t>
      </w:r>
      <w:r w:rsidR="00733289">
        <w:fldChar w:fldCharType="begin"/>
      </w:r>
      <w:r w:rsidR="00733289">
        <w:instrText xml:space="preserve"> 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 </w:instrText>
      </w:r>
      <w:r w:rsidR="00733289">
        <w:fldChar w:fldCharType="separate"/>
      </w:r>
      <w:r w:rsidR="00733289" w:rsidRPr="00733289">
        <w:rPr>
          <w:rFonts w:ascii="Calibri" w:hAnsi="Calibri" w:cs="Calibri"/>
        </w:rPr>
        <w:t>(Hein et al., 2013)</w:t>
      </w:r>
      <w:r w:rsidR="00733289">
        <w:fldChar w:fldCharType="end"/>
      </w:r>
      <w:r w:rsidR="00733289">
        <w:t xml:space="preserve">. This potential is, however, contingent on the motivations of participants of a given scheme and their willingness to participate over the long-term </w:t>
      </w:r>
      <w:r w:rsidR="00733289">
        <w:fldChar w:fldCharType="begin"/>
      </w:r>
      <w:r w:rsidR="00733289">
        <w:instrText xml:space="preserve"> 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 </w:instrText>
      </w:r>
      <w:r w:rsidR="00733289">
        <w:fldChar w:fldCharType="separate"/>
      </w:r>
      <w:r w:rsidR="00733289" w:rsidRPr="00733289">
        <w:rPr>
          <w:rFonts w:ascii="Calibri" w:hAnsi="Calibri" w:cs="Calibri"/>
        </w:rPr>
        <w:t>(Fisher, 2012)</w:t>
      </w:r>
      <w:r w:rsidR="00733289">
        <w:fldChar w:fldCharType="end"/>
      </w:r>
      <w:r w:rsidR="00733289">
        <w:t xml:space="preserve">. There are many case studies that demonstrate successful PES projects </w:t>
      </w:r>
      <w:r w:rsidR="00733289">
        <w:fldChar w:fldCharType="begin"/>
      </w:r>
      <w:r w:rsidR="00BC1DD8">
        <w:instrText xml:space="preserve"> ADDIN ZOTERO_ITEM CSL_CITATION {"citationID":"bdsaExIY","properties":{"formattedCitation":"(Clements and Milner-Gulland, 2015; Ingram et al., 2014; Jayachandran et al., 2016; Zheng et al., 2013)","plainCitation":"(Clements and Milner-Gulland, 2015; Ingram et al., 2014; Jayachandran et al., 2016; Zheng et al., 2013)","noteIndex":0},"citationItems":[{"id":2854,"uris":["http://zotero.org/users/2170232/items/Y6P4VP5J"],"uri":["http://zotero.org/users/2170232/items/Y6P4VP5J"],"itemData":{"id":2854,"type":"article-journal","abstract":"The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 </w:instrText>
      </w:r>
      <w:r w:rsidR="00733289">
        <w:fldChar w:fldCharType="separate"/>
      </w:r>
      <w:r w:rsidR="00BC1DD8" w:rsidRPr="00BC1DD8">
        <w:rPr>
          <w:rFonts w:ascii="Calibri" w:hAnsi="Calibri" w:cs="Calibri"/>
        </w:rPr>
        <w:t>(</w:t>
      </w:r>
      <w:r w:rsidR="00BC1DD8">
        <w:rPr>
          <w:rFonts w:ascii="Calibri" w:hAnsi="Calibri" w:cs="Calibri"/>
        </w:rPr>
        <w:t xml:space="preserve">e.g., </w:t>
      </w:r>
      <w:r w:rsidR="00BC1DD8" w:rsidRPr="00BC1DD8">
        <w:rPr>
          <w:rFonts w:ascii="Calibri" w:hAnsi="Calibri" w:cs="Calibri"/>
        </w:rPr>
        <w:t>Clements and Milner-Gulland, 2015; Ingram et al., 2014; Jayachandran et al., 2016; Zheng et al., 2013)</w:t>
      </w:r>
      <w:r w:rsidR="00733289">
        <w:fldChar w:fldCharType="end"/>
      </w:r>
      <w:r w:rsidR="00180B63">
        <w:t>, yet</w:t>
      </w:r>
      <w:r w:rsidR="00AB2E08">
        <w:t xml:space="preserve"> a lack of effective monitoring of PES programmes globally means</w:t>
      </w:r>
      <w:r w:rsidR="00180B63">
        <w:t xml:space="preserve"> </w:t>
      </w:r>
      <w:r w:rsidR="00AB2E08">
        <w:t xml:space="preserve">there is still insufficient evidence that these market-based mechanisms provide a net benefit to nature </w:t>
      </w:r>
      <w:r w:rsidR="00AB2E08">
        <w:fldChar w:fldCharType="begin"/>
      </w:r>
      <w:r w:rsidR="00BC1DD8">
        <w:instrText xml:space="preserve"> 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B2E08">
        <w:fldChar w:fldCharType="separate"/>
      </w:r>
      <w:r w:rsidR="00BC1DD8" w:rsidRPr="00BC1DD8">
        <w:rPr>
          <w:rFonts w:ascii="Calibri" w:hAnsi="Calibri" w:cs="Calibri"/>
        </w:rPr>
        <w:t>(Ingram et al., 2014; Salzman et al., 2018)</w:t>
      </w:r>
      <w:r w:rsidR="00AB2E08">
        <w:fldChar w:fldCharType="end"/>
      </w:r>
      <w:r w:rsidR="00AB2E08">
        <w:t xml:space="preserve">. Although likely an important component of the conservation toolbox, </w:t>
      </w:r>
      <w:r w:rsidR="00BC1DD8">
        <w:t>and a potential source of stable, long-term funding for conservation, the development of PES projects should be careful, context-specific, and designed with robust monitoring to ensure</w:t>
      </w:r>
      <w:r w:rsidR="00574A12">
        <w:t xml:space="preserve"> long-term</w:t>
      </w:r>
      <w:r w:rsidR="00BC1DD8">
        <w:t xml:space="preserve"> effectiveness </w:t>
      </w:r>
      <w:r w:rsidR="00BC1DD8">
        <w:fldChar w:fldCharType="begin"/>
      </w:r>
      <w:r w:rsidR="00BC1DD8">
        <w:instrText xml:space="preserve"> 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BC1DD8">
        <w:fldChar w:fldCharType="separate"/>
      </w:r>
      <w:r w:rsidR="00BC1DD8" w:rsidRPr="00BC1DD8">
        <w:rPr>
          <w:rFonts w:ascii="Calibri" w:hAnsi="Calibri" w:cs="Calibri"/>
        </w:rPr>
        <w:t>(Hein et al., 2013; Redford and Adams, 2009)</w:t>
      </w:r>
      <w:r w:rsidR="00BC1DD8">
        <w:fldChar w:fldCharType="end"/>
      </w:r>
      <w:r w:rsidR="00BC1DD8">
        <w:t xml:space="preserve">.  </w:t>
      </w:r>
    </w:p>
    <w:p w14:paraId="61DE1821" w14:textId="41051851" w:rsidR="002D4DF5" w:rsidRDefault="00622F30">
      <w:r>
        <w:t>Another</w:t>
      </w:r>
      <w:r w:rsidR="0089199E">
        <w:t xml:space="preserve"> promising avenue for </w:t>
      </w:r>
      <w:r>
        <w:t xml:space="preserve">market-based </w:t>
      </w:r>
      <w:r w:rsidR="0089199E">
        <w:t xml:space="preserve">environmental funding is private finance, the power of which is yet to be fully realised </w:t>
      </w:r>
      <w:r w:rsidR="0089199E">
        <w:fldChar w:fldCharType="begin"/>
      </w:r>
      <w:r w:rsidR="0089199E">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134" w:name="__Fieldmark__1181_362668386"/>
      <w:r w:rsidR="0089199E">
        <w:rPr>
          <w:rFonts w:cs="Calibri"/>
        </w:rPr>
        <w:t>(Clark et al., 2018)</w:t>
      </w:r>
      <w:r w:rsidR="0089199E">
        <w:fldChar w:fldCharType="end"/>
      </w:r>
      <w:bookmarkEnd w:id="134"/>
      <w:r w:rsidR="0089199E">
        <w:t xml:space="preserve">. This is largely because the environmental sector has thus far failed to provide projects that are investable, scalable, and low risk </w:t>
      </w:r>
      <w:r w:rsidR="0089199E">
        <w:fldChar w:fldCharType="begin"/>
      </w:r>
      <w:r w:rsidR="0089199E">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rsidR="0089199E">
        <w:fldChar w:fldCharType="separate"/>
      </w:r>
      <w:bookmarkStart w:id="135" w:name="__Fieldmark__1186_362668386"/>
      <w:r w:rsidR="0089199E">
        <w:rPr>
          <w:rFonts w:cs="Calibri"/>
        </w:rPr>
        <w:t>(McFarland, 2018)</w:t>
      </w:r>
      <w:r w:rsidR="0089199E">
        <w:fldChar w:fldCharType="end"/>
      </w:r>
      <w:bookmarkEnd w:id="135"/>
      <w:r w:rsidR="0089199E">
        <w:t xml:space="preserve">. Leveraging of private sector finance is increasing, and is being achieved through a variety of mechanisms including 1) national development banks which provide credit and finance to underfunded areas of society </w:t>
      </w:r>
      <w:r w:rsidR="0089199E">
        <w:fldChar w:fldCharType="begin"/>
      </w:r>
      <w:r w:rsidR="0089199E">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rsidR="0089199E">
        <w:fldChar w:fldCharType="separate"/>
      </w:r>
      <w:bookmarkStart w:id="136" w:name="__Fieldmark__1191_362668386"/>
      <w:r w:rsidR="0089199E">
        <w:rPr>
          <w:rFonts w:cs="Calibri"/>
        </w:rPr>
        <w:t>(Torres and Zeidan, 2016)</w:t>
      </w:r>
      <w:r w:rsidR="0089199E">
        <w:fldChar w:fldCharType="end"/>
      </w:r>
      <w:bookmarkEnd w:id="136"/>
      <w:r w:rsidR="0089199E">
        <w:t xml:space="preserve">; 2) blended finance, which combines public and private finance through traditional mechanisms such as public-private partnerships, and through more novel mechanisms including development finance institutions </w:t>
      </w:r>
      <w:r w:rsidR="0089199E">
        <w:fldChar w:fldCharType="begin"/>
      </w:r>
      <w:r w:rsidR="0089199E">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137" w:name="__Fieldmark__1196_362668386"/>
      <w:r w:rsidR="0089199E">
        <w:rPr>
          <w:rFonts w:cs="Calibri"/>
        </w:rPr>
        <w:t>(Clark et al., 2018)</w:t>
      </w:r>
      <w:r w:rsidR="0089199E">
        <w:fldChar w:fldCharType="end"/>
      </w:r>
      <w:bookmarkEnd w:id="137"/>
      <w:r w:rsidR="0089199E">
        <w:t>; 3) custom-built partnerships between the private sector and governments, civil society, and non-governmental organisations, for example the Tropical Landscapes Finance Facility (</w:t>
      </w:r>
      <w:hyperlink r:id="rId18">
        <w:r w:rsidR="0089199E">
          <w:rPr>
            <w:rStyle w:val="InternetLink"/>
          </w:rPr>
          <w:t>www.tlffindonesia.org</w:t>
        </w:r>
      </w:hyperlink>
      <w:r w:rsidR="0089199E">
        <w:t xml:space="preserve">) which provide long-term financing to support sustainable land use; 4) green bonds, which raise funds for projects that contribute to a more sustainable economy and deliver benefits to the environment </w:t>
      </w:r>
      <w:r w:rsidR="0089199E">
        <w:fldChar w:fldCharType="begin"/>
      </w:r>
      <w:r w:rsidR="0089199E">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138" w:name="__Fieldmark__1206_362668386"/>
      <w:r w:rsidR="0089199E">
        <w:rPr>
          <w:rFonts w:cs="Calibri"/>
        </w:rPr>
        <w:t>(Sachs et al., 2019)</w:t>
      </w:r>
      <w:r w:rsidR="0089199E">
        <w:fldChar w:fldCharType="end"/>
      </w:r>
      <w:bookmarkEnd w:id="138"/>
      <w:r w:rsidR="0089199E">
        <w:t xml:space="preserve">, 5) conservation finance, which is a broad term that describes financial solutions </w:t>
      </w:r>
      <w:r w:rsidR="0089199E">
        <w:lastRenderedPageBreak/>
        <w:t xml:space="preserve">that deliver conservation gains </w:t>
      </w:r>
      <w:r w:rsidR="0089199E">
        <w:rPr>
          <w:i/>
          <w:iCs/>
        </w:rPr>
        <w:t>and</w:t>
      </w:r>
      <w:r w:rsidR="0089199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89199E">
        <w:fldChar w:fldCharType="begin"/>
      </w:r>
      <w:r w:rsidR="0089199E">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rsidR="0089199E">
        <w:fldChar w:fldCharType="separate"/>
      </w:r>
      <w:bookmarkStart w:id="139" w:name="__Fieldmark__1213_362668386"/>
      <w:r w:rsidR="0089199E">
        <w:rPr>
          <w:rFonts w:cs="Calibri"/>
        </w:rPr>
        <w:t>(Huwyler et al., 2016)</w:t>
      </w:r>
      <w:r w:rsidR="0089199E">
        <w:fldChar w:fldCharType="end"/>
      </w:r>
      <w:bookmarkEnd w:id="139"/>
      <w:r w:rsidR="0089199E">
        <w:t xml:space="preserve">; 6) carbon market instruments such as REDD+ and the Green Climate Fund </w:t>
      </w:r>
      <w:r w:rsidR="0089199E">
        <w:fldChar w:fldCharType="begin"/>
      </w:r>
      <w:r w:rsidR="0089199E">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140" w:name="__Fieldmark__1218_362668386"/>
      <w:r w:rsidR="0089199E">
        <w:rPr>
          <w:rFonts w:cs="Calibri"/>
        </w:rPr>
        <w:t>(Sachs et al., 2019)</w:t>
      </w:r>
      <w:r w:rsidR="0089199E">
        <w:fldChar w:fldCharType="end"/>
      </w:r>
      <w:bookmarkEnd w:id="140"/>
      <w:r w:rsidR="0089199E">
        <w:t xml:space="preserve">; 7) other ‘green finance’ mechanisms such as impact investing, fiscal policy, green central banking, and community-based green funds </w:t>
      </w:r>
      <w:r w:rsidR="0089199E">
        <w:fldChar w:fldCharType="begin"/>
      </w:r>
      <w:r w:rsidR="0089199E">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141" w:name="__Fieldmark__1223_362668386"/>
      <w:r w:rsidR="0089199E">
        <w:rPr>
          <w:rFonts w:cs="Calibri"/>
        </w:rPr>
        <w:t>(Sachs et al., 2019)</w:t>
      </w:r>
      <w:r w:rsidR="0089199E">
        <w:fldChar w:fldCharType="end"/>
      </w:r>
      <w:bookmarkEnd w:id="141"/>
      <w:r w:rsidR="0089199E">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142" w:name="__Fieldmark__1232_362668386"/>
      <w:r>
        <w:rPr>
          <w:rFonts w:cs="Calibri"/>
        </w:rPr>
        <w:t>(Kaiser, 2015)</w:t>
      </w:r>
      <w:r>
        <w:fldChar w:fldCharType="end"/>
      </w:r>
      <w:bookmarkEnd w:id="142"/>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5A22DC42" w14:textId="77777777" w:rsidR="003D7D4E"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4BCCEE77" w14:textId="6DB094B8" w:rsidR="002D4DF5" w:rsidRDefault="002D4DF5"/>
    <w:p w14:paraId="2A464DD5" w14:textId="6624A8F0" w:rsidR="00BF25B7" w:rsidRDefault="00BF25B7"/>
    <w:p w14:paraId="2771E0BF" w14:textId="56C7C5E5" w:rsidR="00BF25B7" w:rsidRDefault="00BF25B7"/>
    <w:p w14:paraId="48FFB91C" w14:textId="156D35A0" w:rsidR="00BF25B7" w:rsidRDefault="00BF25B7"/>
    <w:p w14:paraId="19AEF56C" w14:textId="6809EFD9" w:rsidR="00BF25B7" w:rsidRDefault="00BF25B7"/>
    <w:p w14:paraId="604339D6" w14:textId="0E0EB710" w:rsidR="00BF25B7" w:rsidRDefault="00BF25B7"/>
    <w:p w14:paraId="65919F00" w14:textId="1E8DBA10" w:rsidR="00BF25B7" w:rsidRDefault="00BF25B7"/>
    <w:p w14:paraId="3E27C357" w14:textId="167DBE0B" w:rsidR="00BF25B7" w:rsidRDefault="00BF25B7"/>
    <w:p w14:paraId="70F072E0" w14:textId="5373F522" w:rsidR="00BF25B7" w:rsidRDefault="00BF25B7"/>
    <w:p w14:paraId="228FF9A3" w14:textId="0868A55B" w:rsidR="00BF25B7" w:rsidRDefault="00BF25B7"/>
    <w:p w14:paraId="319C3DF2" w14:textId="520134FF" w:rsidR="00BF25B7" w:rsidRDefault="00BF25B7"/>
    <w:p w14:paraId="135AEA70" w14:textId="21E08F53" w:rsidR="00BF25B7" w:rsidRDefault="00BF25B7"/>
    <w:p w14:paraId="3EE72550" w14:textId="448F56D0" w:rsidR="00BF25B7" w:rsidRDefault="00BF25B7"/>
    <w:p w14:paraId="4A0240DB" w14:textId="537EDC7C" w:rsidR="00BF25B7" w:rsidRDefault="00BF25B7"/>
    <w:p w14:paraId="44DD7376" w14:textId="7EA35DB7" w:rsidR="00BF25B7" w:rsidRDefault="00BF25B7"/>
    <w:p w14:paraId="7FF5993F" w14:textId="0C04F7EE" w:rsidR="00BF25B7" w:rsidRDefault="00BF25B7"/>
    <w:p w14:paraId="35A82A9F" w14:textId="4B221C38" w:rsidR="00BF25B7" w:rsidRDefault="00BF25B7">
      <w:pPr>
        <w:rPr>
          <w:b/>
          <w:bCs/>
        </w:rPr>
      </w:pPr>
      <w:r>
        <w:rPr>
          <w:b/>
          <w:bCs/>
        </w:rPr>
        <w:lastRenderedPageBreak/>
        <w:t xml:space="preserve">References </w:t>
      </w:r>
    </w:p>
    <w:p w14:paraId="06F12803" w14:textId="77777777" w:rsidR="00BF25B7" w:rsidRPr="00BF25B7" w:rsidRDefault="00BF25B7" w:rsidP="00BF25B7">
      <w:pPr>
        <w:pStyle w:val="Bibliography"/>
        <w:rPr>
          <w:rFonts w:ascii="Calibri" w:hAnsi="Calibri" w:cs="Calibri"/>
        </w:rPr>
      </w:pPr>
      <w:r>
        <w:fldChar w:fldCharType="begin"/>
      </w:r>
      <w:r>
        <w:instrText xml:space="preserve"> ADDIN ZOTERO_BIBL {"uncited":[],"omitted":[],"custom":[]} CSL_BIBLIOGRAPHY </w:instrText>
      </w:r>
      <w:r>
        <w:fldChar w:fldCharType="separate"/>
      </w:r>
      <w:r w:rsidRPr="00BF25B7">
        <w:rPr>
          <w:rFonts w:ascii="Calibri" w:hAnsi="Calibri" w:cs="Calibri"/>
        </w:rPr>
        <w:t>Andrade, G.S.M., Rhodes, J.R., 2012. Protected Areas and Local Communities: an Inevitable Partnership toward Successful Conservation Strategies? Ecol. Soc. 17. https://doi.org/10.5751/ES-05216-170414</w:t>
      </w:r>
    </w:p>
    <w:p w14:paraId="6C98BFCC" w14:textId="77777777" w:rsidR="00BF25B7" w:rsidRPr="00BF25B7" w:rsidRDefault="00BF25B7" w:rsidP="00BF25B7">
      <w:pPr>
        <w:pStyle w:val="Bibliography"/>
        <w:rPr>
          <w:rFonts w:ascii="Calibri" w:hAnsi="Calibri" w:cs="Calibri"/>
        </w:rPr>
      </w:pPr>
      <w:r w:rsidRPr="00BF25B7">
        <w:rPr>
          <w:rFonts w:ascii="Calibri" w:hAnsi="Calibri" w:cs="Calibri"/>
        </w:rPr>
        <w:t>Armsworth, P.R., Jackson, H.B., Cho, S.-H., Clark, M., Fargione, J.E., Iacona, G.D., Kim, T., Larson, E.R., Minney, T., Sutton, N.A., 2018. Is conservation right to go big? Protected area size and conservation return-on-investment. Biol. Conserv. 225, 229–236. https://doi.org/10.1016/j.biocon.2018.07.005</w:t>
      </w:r>
    </w:p>
    <w:p w14:paraId="3B02E49A" w14:textId="77777777" w:rsidR="00BF25B7" w:rsidRPr="00BF25B7" w:rsidRDefault="00BF25B7" w:rsidP="00BF25B7">
      <w:pPr>
        <w:pStyle w:val="Bibliography"/>
        <w:rPr>
          <w:rFonts w:ascii="Calibri" w:hAnsi="Calibri" w:cs="Calibri"/>
        </w:rPr>
      </w:pPr>
      <w:r w:rsidRPr="00BF25B7">
        <w:rPr>
          <w:rFonts w:ascii="Calibri" w:hAnsi="Calibri" w:cs="Calibri"/>
        </w:rPr>
        <w:t>Bang, A., Khadakkar, S., 2020. Opinion: Biodiversity conservation during a global crisis: Consequences and the way forward. Proc. Natl. Acad. Sci. 117, 29995–29999. https://doi.org/10.1073/pnas.2021460117</w:t>
      </w:r>
    </w:p>
    <w:p w14:paraId="7908CC92" w14:textId="77777777" w:rsidR="00BF25B7" w:rsidRPr="00BF25B7" w:rsidRDefault="00BF25B7" w:rsidP="00BF25B7">
      <w:pPr>
        <w:pStyle w:val="Bibliography"/>
        <w:rPr>
          <w:rFonts w:ascii="Calibri" w:hAnsi="Calibri" w:cs="Calibri"/>
        </w:rPr>
      </w:pPr>
      <w:r w:rsidRPr="00BF25B7">
        <w:rPr>
          <w:rFonts w:ascii="Calibri" w:hAnsi="Calibri" w:cs="Calibri"/>
        </w:rPr>
        <w:t>Barnes, M.D., Glew, L., Wyborn, C., Craigie, I.D., 2018. Prevent perverse outcomes from global protected area policy. Nat. Ecol. Evol. 1. https://doi.org/10.1038/s41559-018-0501-y</w:t>
      </w:r>
    </w:p>
    <w:p w14:paraId="619CFB11" w14:textId="77777777" w:rsidR="00BF25B7" w:rsidRPr="00BF25B7" w:rsidRDefault="00BF25B7" w:rsidP="00BF25B7">
      <w:pPr>
        <w:pStyle w:val="Bibliography"/>
        <w:rPr>
          <w:rFonts w:ascii="Calibri" w:hAnsi="Calibri" w:cs="Calibri"/>
        </w:rPr>
      </w:pPr>
      <w:r w:rsidRPr="00BF25B7">
        <w:rPr>
          <w:rFonts w:ascii="Calibri" w:hAnsi="Calibri" w:cs="Calibri"/>
        </w:rPr>
        <w:t>Berkes, F., Folke, C., Colding, J., 2000. Linking social and ecological systems: management practices and social mechanisms for building resilience. Cambridge University Press.</w:t>
      </w:r>
    </w:p>
    <w:p w14:paraId="5E58A918" w14:textId="77777777" w:rsidR="00BF25B7" w:rsidRPr="00BF25B7" w:rsidRDefault="00BF25B7" w:rsidP="00BF25B7">
      <w:pPr>
        <w:pStyle w:val="Bibliography"/>
        <w:rPr>
          <w:rFonts w:ascii="Calibri" w:hAnsi="Calibri" w:cs="Calibri"/>
        </w:rPr>
      </w:pPr>
      <w:r w:rsidRPr="00BF25B7">
        <w:rPr>
          <w:rFonts w:ascii="Calibri" w:hAnsi="Calibri" w:cs="Calibri"/>
        </w:rPr>
        <w:t>Betsill, M.M., Enrici, A., Le Cornu, E., Gruby, R.L., 2021. Philanthropic foundations as agents of environmental governance:a research agenda. Environ. Polit. 0, 1–22. https://doi.org/10.1080/09644016.2021.1955494</w:t>
      </w:r>
    </w:p>
    <w:p w14:paraId="0A5BE978" w14:textId="77777777" w:rsidR="00BF25B7" w:rsidRPr="00BF25B7" w:rsidRDefault="00BF25B7" w:rsidP="00BF25B7">
      <w:pPr>
        <w:pStyle w:val="Bibliography"/>
        <w:rPr>
          <w:rFonts w:ascii="Calibri" w:hAnsi="Calibri" w:cs="Calibri"/>
        </w:rPr>
      </w:pPr>
      <w:r w:rsidRPr="00BF25B7">
        <w:rPr>
          <w:rFonts w:ascii="Calibri" w:hAnsi="Calibri" w:cs="Calibri"/>
        </w:rPr>
        <w:t>Bruner, A.G., Gullison, R.E., Balmford, A., 2004. Financial Costs and Shortfalls of Managing and Expanding Protected-Area Systems in Developing Countries. BioScience 54, 1119–1126. https://doi.org/10.1641/0006-3568(2004)054[1119:FCASOM]2.0.CO;2</w:t>
      </w:r>
    </w:p>
    <w:p w14:paraId="03185BB7" w14:textId="77777777" w:rsidR="00BF25B7" w:rsidRPr="00BF25B7" w:rsidRDefault="00BF25B7" w:rsidP="00BF25B7">
      <w:pPr>
        <w:pStyle w:val="Bibliography"/>
        <w:rPr>
          <w:rFonts w:ascii="Calibri" w:hAnsi="Calibri" w:cs="Calibri"/>
        </w:rPr>
      </w:pPr>
      <w:r w:rsidRPr="00BF25B7">
        <w:rPr>
          <w:rFonts w:ascii="Calibri" w:hAnsi="Calibri" w:cs="Calibri"/>
        </w:rPr>
        <w:t>Bunnefeld, N., Hoshino, E., Milner-Gulland, E.J., 2011. Management strategy evaluation: a powerful tool for conservation? Trends Ecol. Evol. 26, 441–447. https://doi.org/10.1016/j.tree.2011.05.003</w:t>
      </w:r>
    </w:p>
    <w:p w14:paraId="58833B05" w14:textId="77777777" w:rsidR="00BF25B7" w:rsidRPr="00BF25B7" w:rsidRDefault="00BF25B7" w:rsidP="00BF25B7">
      <w:pPr>
        <w:pStyle w:val="Bibliography"/>
        <w:rPr>
          <w:rFonts w:ascii="Calibri" w:hAnsi="Calibri" w:cs="Calibri"/>
        </w:rPr>
      </w:pPr>
      <w:r w:rsidRPr="00BF25B7">
        <w:rPr>
          <w:rFonts w:ascii="Calibri" w:hAnsi="Calibri" w:cs="Calibri"/>
        </w:rPr>
        <w:t>Clark, R., Reed, J., Sunderland, T., 2018. Bridging funding gaps for climate and sustainable development: Pitfalls, progress and potential of private finance. Land Use Policy 71, 335–346. https://doi.org/10.1016/j.landusepol.2017.12.013</w:t>
      </w:r>
    </w:p>
    <w:p w14:paraId="3D7C09DB" w14:textId="77777777" w:rsidR="00BF25B7" w:rsidRPr="00BF25B7" w:rsidRDefault="00BF25B7" w:rsidP="00BF25B7">
      <w:pPr>
        <w:pStyle w:val="Bibliography"/>
        <w:rPr>
          <w:rFonts w:ascii="Calibri" w:hAnsi="Calibri" w:cs="Calibri"/>
        </w:rPr>
      </w:pPr>
      <w:r w:rsidRPr="00BF25B7">
        <w:rPr>
          <w:rFonts w:ascii="Calibri" w:hAnsi="Calibri" w:cs="Calibri"/>
        </w:rPr>
        <w:t>Clements, T., Milner-Gulland, E.J., 2015. Impact of payments for environmental services and protected areas on local livelihoods and forest conservation in northern Cambodia. Conserv. Biol. 29, 78–87. https://doi.org/10.1111/cobi.12423</w:t>
      </w:r>
    </w:p>
    <w:p w14:paraId="5A92FBA3" w14:textId="77777777" w:rsidR="00BF25B7" w:rsidRPr="00BF25B7" w:rsidRDefault="00BF25B7" w:rsidP="00BF25B7">
      <w:pPr>
        <w:pStyle w:val="Bibliography"/>
        <w:rPr>
          <w:rFonts w:ascii="Calibri" w:hAnsi="Calibri" w:cs="Calibri"/>
        </w:rPr>
      </w:pPr>
      <w:r w:rsidRPr="00BF25B7">
        <w:rPr>
          <w:rFonts w:ascii="Calibri" w:hAnsi="Calibri" w:cs="Calibri"/>
        </w:rPr>
        <w:t>Coad, L., Watson, J.E., Geldmann, J., Burgess, N.D., Leverington, F., Hockings, M., Knights, K., Marco, M.D., 2019. Widespread shortfalls in protected area resourcing undermine efforts to conserve biodiversity. Front. Ecol. Environ. 17, 259–264. https://doi.org/10.1002/fee.2042</w:t>
      </w:r>
    </w:p>
    <w:p w14:paraId="53CC7754" w14:textId="77777777" w:rsidR="00BF25B7" w:rsidRPr="00BF25B7" w:rsidRDefault="00BF25B7" w:rsidP="00BF25B7">
      <w:pPr>
        <w:pStyle w:val="Bibliography"/>
        <w:rPr>
          <w:rFonts w:ascii="Calibri" w:hAnsi="Calibri" w:cs="Calibri"/>
        </w:rPr>
      </w:pPr>
      <w:r w:rsidRPr="00BF25B7">
        <w:rPr>
          <w:rFonts w:ascii="Calibri" w:hAnsi="Calibri" w:cs="Calibri"/>
        </w:rPr>
        <w:t>Corlett, R.T., Primack, R.B., Devictor, V., Maas, B., Goswami, V.R., Bates, A.E., Koh, L.P., Regan, T.J., Loyola, R., Pakeman, R.J., Cumming, G.S., Pidgeon, A., Johns, D., Roth, R., 2020. Impacts of the coronavirus pandemic on biodiversity conservation. Biol. Conserv. 246, 108571. https://doi.org/10.1016/j.biocon.2020.108571</w:t>
      </w:r>
    </w:p>
    <w:p w14:paraId="660AA68F" w14:textId="77777777" w:rsidR="00BF25B7" w:rsidRPr="00BF25B7" w:rsidRDefault="00BF25B7" w:rsidP="00BF25B7">
      <w:pPr>
        <w:pStyle w:val="Bibliography"/>
        <w:rPr>
          <w:rFonts w:ascii="Calibri" w:hAnsi="Calibri" w:cs="Calibri"/>
        </w:rPr>
      </w:pPr>
      <w:r w:rsidRPr="00BF25B7">
        <w:rPr>
          <w:rFonts w:ascii="Calibri" w:hAnsi="Calibri" w:cs="Calibri"/>
        </w:rPr>
        <w:t>Cusack, J., Duthie, A., Minderman, J., Jones, I., Pozo, R., Rakotonarivo, O., Redpath, S., Bunnefeld, N., 2020. Integrating conflict, lobbying, and compliance to predict the sustainability of natural resource use. Ecol. Soc. 25. https://doi.org/10.5751/ES-11552-250213</w:t>
      </w:r>
    </w:p>
    <w:p w14:paraId="41A49C02" w14:textId="77777777" w:rsidR="00BF25B7" w:rsidRPr="00BF25B7" w:rsidRDefault="00BF25B7" w:rsidP="00BF25B7">
      <w:pPr>
        <w:pStyle w:val="Bibliography"/>
        <w:rPr>
          <w:rFonts w:ascii="Calibri" w:hAnsi="Calibri" w:cs="Calibri"/>
        </w:rPr>
      </w:pPr>
      <w:r w:rsidRPr="00BF25B7">
        <w:rPr>
          <w:rFonts w:ascii="Calibri" w:hAnsi="Calibri" w:cs="Calibri"/>
        </w:rPr>
        <w:t>Deutz, A., Heal, G.M., Niu, R., Swanson, E., Townsend, T., Li, Z., Delmar, A., Meghji, A., Sethi, S.A., Tobin-demla Puente, J., 2020. Financing nature: Closing the global biodiversity financing gap. The Paulson Institute, The Nature Conservancy, the Cornell Atkinson Center for Sustainability.</w:t>
      </w:r>
    </w:p>
    <w:p w14:paraId="6301CD52" w14:textId="77777777" w:rsidR="00BF25B7" w:rsidRPr="00BF25B7" w:rsidRDefault="00BF25B7" w:rsidP="00BF25B7">
      <w:pPr>
        <w:pStyle w:val="Bibliography"/>
        <w:rPr>
          <w:rFonts w:ascii="Calibri" w:hAnsi="Calibri" w:cs="Calibri"/>
        </w:rPr>
      </w:pPr>
      <w:r w:rsidRPr="00BF25B7">
        <w:rPr>
          <w:rFonts w:ascii="Calibri" w:hAnsi="Calibri" w:cs="Calibri"/>
        </w:rPr>
        <w:t>Doak, D.F., Mills, L.S., 1994. A Useful Role for Theory in Conservation. Ecology 75, 615–626. https://doi.org/10.2307/1941720</w:t>
      </w:r>
    </w:p>
    <w:p w14:paraId="572E9F66" w14:textId="77777777" w:rsidR="00BF25B7" w:rsidRPr="00BF25B7" w:rsidRDefault="00BF25B7" w:rsidP="00BF25B7">
      <w:pPr>
        <w:pStyle w:val="Bibliography"/>
        <w:rPr>
          <w:rFonts w:ascii="Calibri" w:hAnsi="Calibri" w:cs="Calibri"/>
        </w:rPr>
      </w:pPr>
      <w:r w:rsidRPr="00BF25B7">
        <w:rPr>
          <w:rFonts w:ascii="Calibri" w:hAnsi="Calibri" w:cs="Calibri"/>
        </w:rPr>
        <w:t>Duthie, A.B., Cusack, J.J., Jones, I.L., Minderman, J., Nilsen, E.B., Pozo, R.A., Rakotonarivo, O.S., Moorter, B.V., Bunnefeld, N., 2018a. GMSE: An r package for generalised management strategy evaluation. Methods Ecol. Evol. 9, 2396–2401. https://doi.org/10.1111/2041-210X.13091</w:t>
      </w:r>
    </w:p>
    <w:p w14:paraId="32A5F960"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Duthie, A.B., Cusack, J.J., Jones, I.L., Minderman, J., Nilsen, E.B., Pozo, R.A., Rakotonarivo, O.S., Van Moorter, B., Bunnefeld, N., 2018b. Supporting Information 1 from Duthie et al. 2018. The genetic algorithm of GMSE. Methods Ecol. Evol. 9.</w:t>
      </w:r>
    </w:p>
    <w:p w14:paraId="245CB23E" w14:textId="77777777" w:rsidR="00BF25B7" w:rsidRPr="00BF25B7" w:rsidRDefault="00BF25B7" w:rsidP="00BF25B7">
      <w:pPr>
        <w:pStyle w:val="Bibliography"/>
        <w:rPr>
          <w:rFonts w:ascii="Calibri" w:hAnsi="Calibri" w:cs="Calibri"/>
        </w:rPr>
      </w:pPr>
      <w:r w:rsidRPr="00BF25B7">
        <w:rPr>
          <w:rFonts w:ascii="Calibri" w:hAnsi="Calibri" w:cs="Calibri"/>
        </w:rPr>
        <w:t>Echols, A., Front, A., Cummins, J., 2019. Broadening conservation funding. Wildl. Soc. Bull. 43, 372–381. https://doi.org/10.1002/wsb.1003</w:t>
      </w:r>
    </w:p>
    <w:p w14:paraId="132EAA40" w14:textId="77777777" w:rsidR="00BF25B7" w:rsidRPr="00BF25B7" w:rsidRDefault="00BF25B7" w:rsidP="00BF25B7">
      <w:pPr>
        <w:pStyle w:val="Bibliography"/>
        <w:rPr>
          <w:rFonts w:ascii="Calibri" w:hAnsi="Calibri" w:cs="Calibri"/>
        </w:rPr>
      </w:pPr>
      <w:r w:rsidRPr="00BF25B7">
        <w:rPr>
          <w:rFonts w:ascii="Calibri" w:hAnsi="Calibri" w:cs="Calibri"/>
        </w:rPr>
        <w:t>Emerton, L., Bishop, J., Thomas, L., 2006. Sustainable financing of protected areas - A global review of challenges and options, Best Practice Protected Area Guidlines. IUCN, Gland, Switzerland.</w:t>
      </w:r>
    </w:p>
    <w:p w14:paraId="004615CC" w14:textId="77777777" w:rsidR="00BF25B7" w:rsidRPr="00BF25B7" w:rsidRDefault="00BF25B7" w:rsidP="00BF25B7">
      <w:pPr>
        <w:pStyle w:val="Bibliography"/>
        <w:rPr>
          <w:rFonts w:ascii="Calibri" w:hAnsi="Calibri" w:cs="Calibri"/>
        </w:rPr>
      </w:pPr>
      <w:r w:rsidRPr="00BF25B7">
        <w:rPr>
          <w:rFonts w:ascii="Calibri" w:hAnsi="Calibri" w:cs="Calibri"/>
        </w:rPr>
        <w:t>Ervin, J., 2003. Rapid Assessment of Protected Area Management Effectiveness in Four Countries. BioScience 53, 833–841. https://doi.org/10.1641/0006-3568(2003)053[0833:RAOPAM]2.0.CO;2</w:t>
      </w:r>
    </w:p>
    <w:p w14:paraId="1BBEDD99" w14:textId="77777777" w:rsidR="00BF25B7" w:rsidRPr="00BF25B7" w:rsidRDefault="00BF25B7" w:rsidP="00BF25B7">
      <w:pPr>
        <w:pStyle w:val="Bibliography"/>
        <w:rPr>
          <w:rFonts w:ascii="Calibri" w:hAnsi="Calibri" w:cs="Calibri"/>
        </w:rPr>
      </w:pPr>
      <w:r w:rsidRPr="00BF25B7">
        <w:rPr>
          <w:rFonts w:ascii="Calibri" w:hAnsi="Calibri" w:cs="Calibri"/>
        </w:rPr>
        <w:t>Evans, K.L., Ewen, J.G., Guillera-Arroita, G., Johnson, J.A., Penteriani, V., Ryan, S.J., Sollmann, R., Gordon, I.J., 2020. Conservation in the maelstrom of Covid-19 – a call to action to solve the challenges, exploit opportunities and prepare for the next pandemic. Anim. Conserv. 23, 235–238. https://doi.org/10.1111/acv.12601</w:t>
      </w:r>
    </w:p>
    <w:p w14:paraId="0447E9B0" w14:textId="77777777" w:rsidR="00BF25B7" w:rsidRPr="00BF25B7" w:rsidRDefault="00BF25B7" w:rsidP="00BF25B7">
      <w:pPr>
        <w:pStyle w:val="Bibliography"/>
        <w:rPr>
          <w:rFonts w:ascii="Calibri" w:hAnsi="Calibri" w:cs="Calibri"/>
        </w:rPr>
      </w:pPr>
      <w:r w:rsidRPr="00BF25B7">
        <w:rPr>
          <w:rFonts w:ascii="Calibri" w:hAnsi="Calibri" w:cs="Calibri"/>
        </w:rPr>
        <w:t>Fernandes, G.W., Vale, M.M., Overbeck, G.E., Bustamante, M.M.C., Grelle, C.E.V., Bergallo, H.G., Magnusson, W.E., Akama, A., Alves, S.S., Amorim, A., Araújo, J., Barros, C.F., Bravo, F., Carim, M.J.V., Cerqueira, R., Collevatti, R.G., Colli, G.R., da Cunha, C.N., D’Andrea, P.S., Dianese, J.C., Diniz, S., Estrela, P.C., Fernandes, M.R.M., Fontana, C.S., Giacomin, L.L., Gusmão, L.F.P., Juncá, F.A., Lins-e-Silva, A.C.B., Lopes, C.R.A.S., Lorini, M.L., de Queiroz, L.P., Malabarba, L.R., Marimon, B.S., Junior, B.H.M., Marques, M.C.M., Martinelli, B.M., Martins, M.B., de Medeiros, H.F., Menin, M., de Morais, P.B., Muniz, F.H., Neckel-Oliveira, S., de Oliveira, J.A., Oliveira, R.P., Pedroni, F., Penha, J., Podgaiski, L.R., Rodrigues, D.J., Scariot, A., Silveira, L.F., Silveira, M., Tomas, W.M., Vital, M.J.S., Pillar, V.D., 2017. Dismantling Brazil’s science threatens global biodiversity heritage. Perspect. Ecol. Conserv. 15, 239–243. https://doi.org/10.1016/j.pecon.2017.07.004</w:t>
      </w:r>
    </w:p>
    <w:p w14:paraId="55DCC227" w14:textId="77777777" w:rsidR="00BF25B7" w:rsidRPr="00BF25B7" w:rsidRDefault="00BF25B7" w:rsidP="00BF25B7">
      <w:pPr>
        <w:pStyle w:val="Bibliography"/>
        <w:rPr>
          <w:rFonts w:ascii="Calibri" w:hAnsi="Calibri" w:cs="Calibri"/>
        </w:rPr>
      </w:pPr>
      <w:r w:rsidRPr="00BF25B7">
        <w:rPr>
          <w:rFonts w:ascii="Calibri" w:hAnsi="Calibri" w:cs="Calibri"/>
        </w:rPr>
        <w:t>Fishburn, I.S., Boyer, A.G., Kareiva, P., Gaston, K.J., Armsworth, P.R., 2013. Changing spatial patterns of conservation investment by a major land trust. Biol. Conserv. 161, 223–229. https://doi.org/10.1016/j.biocon.2013.02.007</w:t>
      </w:r>
    </w:p>
    <w:p w14:paraId="11113B5F" w14:textId="77777777" w:rsidR="00BF25B7" w:rsidRPr="00BF25B7" w:rsidRDefault="00BF25B7" w:rsidP="00BF25B7">
      <w:pPr>
        <w:pStyle w:val="Bibliography"/>
        <w:rPr>
          <w:rFonts w:ascii="Calibri" w:hAnsi="Calibri" w:cs="Calibri"/>
        </w:rPr>
      </w:pPr>
      <w:r w:rsidRPr="00BF25B7">
        <w:rPr>
          <w:rFonts w:ascii="Calibri" w:hAnsi="Calibri" w:cs="Calibri"/>
        </w:rPr>
        <w:t>Fisher, J., 2012. No pay, no care? A case study exploring motivations for participation in payments for ecosystem services in Uganda. Oryx 46, 45–54. https://doi.org/10.1017/S0030605311001384</w:t>
      </w:r>
    </w:p>
    <w:p w14:paraId="5D1F5FE3" w14:textId="77777777" w:rsidR="00BF25B7" w:rsidRPr="00BF25B7" w:rsidRDefault="00BF25B7" w:rsidP="00BF25B7">
      <w:pPr>
        <w:pStyle w:val="Bibliography"/>
        <w:rPr>
          <w:rFonts w:ascii="Calibri" w:hAnsi="Calibri" w:cs="Calibri"/>
        </w:rPr>
      </w:pPr>
      <w:r w:rsidRPr="00BF25B7">
        <w:rPr>
          <w:rFonts w:ascii="Calibri" w:hAnsi="Calibri" w:cs="Calibri"/>
        </w:rPr>
        <w:t>Freeling, B.S., Connell, S.D., 2020. Funding Conservation through an Emerging Social Movement. Trends Ecol. Evol. 35, 3–6. https://doi.org/10.1016/j.tree.2019.09.002</w:t>
      </w:r>
    </w:p>
    <w:p w14:paraId="17AE6008" w14:textId="77777777" w:rsidR="00BF25B7" w:rsidRPr="00BF25B7" w:rsidRDefault="00BF25B7" w:rsidP="00BF25B7">
      <w:pPr>
        <w:pStyle w:val="Bibliography"/>
        <w:rPr>
          <w:rFonts w:ascii="Calibri" w:hAnsi="Calibri" w:cs="Calibri"/>
        </w:rPr>
      </w:pPr>
      <w:r w:rsidRPr="00BF25B7">
        <w:rPr>
          <w:rFonts w:ascii="Calibri" w:hAnsi="Calibri" w:cs="Calibri"/>
        </w:rPr>
        <w:t>Fryxell, J.M., Packer, C., McCann, K., Solberg, E.J., Sæther, B.-E., 2010. Resource Management Cycles and the Sustainability of Harvested Wildlife Populations. Science 328, 903–906. https://doi.org/10.1126/science.1185802</w:t>
      </w:r>
    </w:p>
    <w:p w14:paraId="17A6E136" w14:textId="77777777" w:rsidR="00BF25B7" w:rsidRPr="00BF25B7" w:rsidRDefault="00BF25B7" w:rsidP="00BF25B7">
      <w:pPr>
        <w:pStyle w:val="Bibliography"/>
        <w:rPr>
          <w:rFonts w:ascii="Calibri" w:hAnsi="Calibri" w:cs="Calibri"/>
        </w:rPr>
      </w:pPr>
      <w:r w:rsidRPr="00BF25B7">
        <w:rPr>
          <w:rFonts w:ascii="Calibri" w:hAnsi="Calibri" w:cs="Calibri"/>
        </w:rPr>
        <w:t>Gill, D.A., Mascia, M.B., Ahmadia, G.N., Glew, L., Lester, S.E., Barnes, M., Craigie, I., Darling, E.S., Free, C.M., Geldmann, J., Holst, S., Jensen, O.P., White, A.T., Basurto, X., Coad, L., Gates, R.D., Guannel, G., Mumby, P.J., Thomas, H., Whitmee, S., Woodley, S., Fox, H.E., 2017. Capacity shortfalls hinder the performance of marine protected areas globally. Nature 543, 665–669. https://doi.org/10.1038/nature21708</w:t>
      </w:r>
    </w:p>
    <w:p w14:paraId="781A80F9" w14:textId="77777777" w:rsidR="00BF25B7" w:rsidRPr="00BF25B7" w:rsidRDefault="00BF25B7" w:rsidP="00BF25B7">
      <w:pPr>
        <w:pStyle w:val="Bibliography"/>
        <w:rPr>
          <w:rFonts w:ascii="Calibri" w:hAnsi="Calibri" w:cs="Calibri"/>
        </w:rPr>
      </w:pPr>
      <w:r w:rsidRPr="00BF25B7">
        <w:rPr>
          <w:rFonts w:ascii="Calibri" w:hAnsi="Calibri" w:cs="Calibri"/>
        </w:rPr>
        <w:t>Gollin, D., Probst, L.T., 2015. Food and agriculture: shifting landscapes for policy. Oxf. Rev. Econ. Policy 31, 8–25. https://doi.org/10.1093/oxrep/grv012</w:t>
      </w:r>
    </w:p>
    <w:p w14:paraId="2BD2BEAE" w14:textId="77777777" w:rsidR="00BF25B7" w:rsidRPr="00BF25B7" w:rsidRDefault="00BF25B7" w:rsidP="00BF25B7">
      <w:pPr>
        <w:pStyle w:val="Bibliography"/>
        <w:rPr>
          <w:rFonts w:ascii="Calibri" w:hAnsi="Calibri" w:cs="Calibri"/>
        </w:rPr>
      </w:pPr>
      <w:r w:rsidRPr="00BF25B7">
        <w:rPr>
          <w:rFonts w:ascii="Calibri" w:hAnsi="Calibri" w:cs="Calibri"/>
        </w:rPr>
        <w:t>Green, J.L., Hastings, A., Arzberger, P., Ayala, F.J., Cottingham, K.L., Cuddington, K., Davis, F., Dunne, J.A., Fortin, M.-J., Gerber, L., Neubert, M., 2005. Complexity in Ecology and Conservation: Mathematical, Statistical, and Computational Challenges. BioScience 55, 501–510. https://doi.org/10.1641/0006-3568(2005)055[0501:CIEACM]2.0.CO;2</w:t>
      </w:r>
    </w:p>
    <w:p w14:paraId="4EE9D42E" w14:textId="77777777" w:rsidR="00BF25B7" w:rsidRPr="00BF25B7" w:rsidRDefault="00BF25B7" w:rsidP="00BF25B7">
      <w:pPr>
        <w:pStyle w:val="Bibliography"/>
        <w:rPr>
          <w:rFonts w:ascii="Calibri" w:hAnsi="Calibri" w:cs="Calibri"/>
        </w:rPr>
      </w:pPr>
      <w:r w:rsidRPr="00BF25B7">
        <w:rPr>
          <w:rFonts w:ascii="Calibri" w:hAnsi="Calibri" w:cs="Calibri"/>
        </w:rPr>
        <w:t>Gruby, R.L., Enrici, A., Betsill, M., Le Cornu, E., Basurto, X., 2021. Opening the black box of conservation philanthropy: A co-produced research agenda on private foundations in marine conservation. Mar. Policy 132, 104645. https://doi.org/10.1016/j.marpol.2021.104645</w:t>
      </w:r>
    </w:p>
    <w:p w14:paraId="7B7DC0AC"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Hamblin, S., 2013. On the practical usage of genetic algorithms in ecology and evolution. Methods Ecol. Evol. 4, 184–194. https://doi.org/10.1111/2041-210X.12000</w:t>
      </w:r>
    </w:p>
    <w:p w14:paraId="22559021" w14:textId="77777777" w:rsidR="00BF25B7" w:rsidRPr="00BF25B7" w:rsidRDefault="00BF25B7" w:rsidP="00BF25B7">
      <w:pPr>
        <w:pStyle w:val="Bibliography"/>
        <w:rPr>
          <w:rFonts w:ascii="Calibri" w:hAnsi="Calibri" w:cs="Calibri"/>
        </w:rPr>
      </w:pPr>
      <w:r w:rsidRPr="00BF25B7">
        <w:rPr>
          <w:rFonts w:ascii="Calibri" w:hAnsi="Calibri" w:cs="Calibri"/>
        </w:rPr>
        <w:t>Hein, L., Miller, D.C., de Groot, R., 2013. Payments for ecosystem services and the financing of global biodiversity conservation. Curr. Opin. Environ. Sustain., Terrestrial systems 5, 87–93. https://doi.org/10.1016/j.cosust.2012.12.004</w:t>
      </w:r>
    </w:p>
    <w:p w14:paraId="47870F64" w14:textId="77777777" w:rsidR="00BF25B7" w:rsidRPr="00BF25B7" w:rsidRDefault="00BF25B7" w:rsidP="00BF25B7">
      <w:pPr>
        <w:pStyle w:val="Bibliography"/>
        <w:rPr>
          <w:rFonts w:ascii="Calibri" w:hAnsi="Calibri" w:cs="Calibri"/>
        </w:rPr>
      </w:pPr>
      <w:r w:rsidRPr="00BF25B7">
        <w:rPr>
          <w:rFonts w:ascii="Calibri" w:hAnsi="Calibri" w:cs="Calibri"/>
        </w:rPr>
        <w:t>Henschel, P., Coad, L., Burton, C., Chataigner, B., Dunn, A., MacDonald, D., Saidu, Y., Hunter, L.T.B., 2014. The Lion in West Africa Is Critically Endangered. PLOS ONE 9, e83500. https://doi.org/10.1371/journal.pone.0083500</w:t>
      </w:r>
    </w:p>
    <w:p w14:paraId="23663B28" w14:textId="77777777" w:rsidR="00BF25B7" w:rsidRPr="00BF25B7" w:rsidRDefault="00BF25B7" w:rsidP="00BF25B7">
      <w:pPr>
        <w:pStyle w:val="Bibliography"/>
        <w:rPr>
          <w:rFonts w:ascii="Calibri" w:hAnsi="Calibri" w:cs="Calibri"/>
        </w:rPr>
      </w:pPr>
      <w:r w:rsidRPr="00BF25B7">
        <w:rPr>
          <w:rFonts w:ascii="Calibri" w:hAnsi="Calibri" w:cs="Calibri"/>
        </w:rPr>
        <w:t>Hodge, I., Adams, W.M., 2016. Short-Term Projects versus Adaptive Governance: Conflicting Demands in the Management of Ecological Restoration. Land 5, 39. https://doi.org/10.3390/land5040039</w:t>
      </w:r>
    </w:p>
    <w:p w14:paraId="23F8407B" w14:textId="77777777" w:rsidR="00BF25B7" w:rsidRPr="00BF25B7" w:rsidRDefault="00BF25B7" w:rsidP="00BF25B7">
      <w:pPr>
        <w:pStyle w:val="Bibliography"/>
        <w:rPr>
          <w:rFonts w:ascii="Calibri" w:hAnsi="Calibri" w:cs="Calibri"/>
        </w:rPr>
      </w:pPr>
      <w:r w:rsidRPr="00BF25B7">
        <w:rPr>
          <w:rFonts w:ascii="Calibri" w:hAnsi="Calibri" w:cs="Calibri"/>
        </w:rPr>
        <w:t>Huwyler, F., Kappeli, J., Tobin, J., 2016. Conservation finance from niche to mainstream: The building of an institutional asset class. Credit Suisse and McMinsey Center for Business and Environment, Zurich, Switzerland.</w:t>
      </w:r>
    </w:p>
    <w:p w14:paraId="05CE6516" w14:textId="77777777" w:rsidR="00BF25B7" w:rsidRPr="00BF25B7" w:rsidRDefault="00BF25B7" w:rsidP="00BF25B7">
      <w:pPr>
        <w:pStyle w:val="Bibliography"/>
        <w:rPr>
          <w:rFonts w:ascii="Calibri" w:hAnsi="Calibri" w:cs="Calibri"/>
        </w:rPr>
      </w:pPr>
      <w:r w:rsidRPr="00BF25B7">
        <w:rPr>
          <w:rFonts w:ascii="Calibri" w:hAnsi="Calibri" w:cs="Calibri"/>
        </w:rPr>
        <w:t>Ingram, J.C., Wilkie, D., Clements, T., McNab, R.B., Nelson, F., Baur, E.H., Sachedina, H.T., Peterson, D.D., Foley, C.A.H., 2014. Evidence of Payments for Ecosystem Services as a mechanism for supporting biodiversity conservation and rural livelihoods. Ecosyst. Serv. 7, 10–21. https://doi.org/10.1016/j.ecoser.2013.12.003</w:t>
      </w:r>
    </w:p>
    <w:p w14:paraId="5A08AB85" w14:textId="77777777" w:rsidR="00BF25B7" w:rsidRPr="00BF25B7" w:rsidRDefault="00BF25B7" w:rsidP="00BF25B7">
      <w:pPr>
        <w:pStyle w:val="Bibliography"/>
        <w:rPr>
          <w:rFonts w:ascii="Calibri" w:hAnsi="Calibri" w:cs="Calibri"/>
        </w:rPr>
      </w:pPr>
      <w:r w:rsidRPr="00BF25B7">
        <w:rPr>
          <w:rFonts w:ascii="Calibri" w:hAnsi="Calibri" w:cs="Calibri"/>
        </w:rPr>
        <w:t>Jayachandran, S., de Laat, J., Lambin, E.F., Stanton, C.Y., 2016. Cash for Carbon: A Randomized Controlled Trial of Payments for Ecosystem Services to Reduce Deforestation (Working Paper No. 22378), Working Paper Series. National Bureau of Economic Research. https://doi.org/10.3386/w22378</w:t>
      </w:r>
    </w:p>
    <w:p w14:paraId="19A905CE" w14:textId="77777777" w:rsidR="00BF25B7" w:rsidRPr="00BF25B7" w:rsidRDefault="00BF25B7" w:rsidP="00BF25B7">
      <w:pPr>
        <w:pStyle w:val="Bibliography"/>
        <w:rPr>
          <w:rFonts w:ascii="Calibri" w:hAnsi="Calibri" w:cs="Calibri"/>
        </w:rPr>
      </w:pPr>
      <w:r w:rsidRPr="00BF25B7">
        <w:rPr>
          <w:rFonts w:ascii="Calibri" w:hAnsi="Calibri" w:cs="Calibri"/>
        </w:rPr>
        <w:t>Kaiser, C., 2015. NatureVest: Natural Capital Investment Solutions to Transform The Way We Protect Nature. Soc. Res. 82, 749–760.</w:t>
      </w:r>
    </w:p>
    <w:p w14:paraId="04506650" w14:textId="77777777" w:rsidR="00BF25B7" w:rsidRPr="00BF25B7" w:rsidRDefault="00BF25B7" w:rsidP="00BF25B7">
      <w:pPr>
        <w:pStyle w:val="Bibliography"/>
        <w:rPr>
          <w:rFonts w:ascii="Calibri" w:hAnsi="Calibri" w:cs="Calibri"/>
        </w:rPr>
      </w:pPr>
      <w:r w:rsidRPr="00BF25B7">
        <w:rPr>
          <w:rFonts w:ascii="Calibri" w:hAnsi="Calibri" w:cs="Calibri"/>
        </w:rPr>
        <w:t>Kearney, S.G., Adams, V.M., Fuller, R.A., Possingham, H.P., Watson, J.E.M., 2020. Estimating the benefit of well-managed protected areas for threatened species conservation. Oryx 54, 276–284. https://doi.org/10.1017/S0030605317001739</w:t>
      </w:r>
    </w:p>
    <w:p w14:paraId="1B71C090" w14:textId="77777777" w:rsidR="00BF25B7" w:rsidRPr="00BF25B7" w:rsidRDefault="00BF25B7" w:rsidP="00BF25B7">
      <w:pPr>
        <w:pStyle w:val="Bibliography"/>
        <w:rPr>
          <w:rFonts w:ascii="Calibri" w:hAnsi="Calibri" w:cs="Calibri"/>
        </w:rPr>
      </w:pPr>
      <w:r w:rsidRPr="00BF25B7">
        <w:rPr>
          <w:rFonts w:ascii="Calibri" w:hAnsi="Calibri" w:cs="Calibri"/>
        </w:rPr>
        <w:t>Larson, L.R., Peterson, M.N., Furstenberg, R.V., Vayer, V.R., Lee, K.J., Choi, D.Y., Stevenson, K., Ahlers, A.A., Anhalt-Depies, C., Bethke, T., Bruskotter, J.T., Chizinski, C.J., Clark, B., Dayer, A.A., Dunning, K.H., Ghasemi, B., Gigliotti, L., Graefe, A., Irwin, K., Keith, S.J., Kelly, M., Kyle, G., Metcalf, E., Morse, W., Needham, M.D., Poudyal, N.C., Quartuch, M., Rodriguez, S., Romulo, C., Sharp, R.L., Siemer, W., Springer, M.T., Stayton, B., Stedman, R., Stein, T., Deelen, T.R.V., Whiting, J., Winkler, R.L., Woosnam, K.M., 2021. The future of wildlife conservation funding: What options do U.S. college students support? Conserv. Sci. Pract. n/a, e505. https://doi.org/10.1111/csp2.505</w:t>
      </w:r>
    </w:p>
    <w:p w14:paraId="75F5224F" w14:textId="77777777" w:rsidR="00BF25B7" w:rsidRPr="00BF25B7" w:rsidRDefault="00BF25B7" w:rsidP="00BF25B7">
      <w:pPr>
        <w:pStyle w:val="Bibliography"/>
        <w:rPr>
          <w:rFonts w:ascii="Calibri" w:hAnsi="Calibri" w:cs="Calibri"/>
        </w:rPr>
      </w:pPr>
      <w:r w:rsidRPr="00BF25B7">
        <w:rPr>
          <w:rFonts w:ascii="Calibri" w:hAnsi="Calibri" w:cs="Calibri"/>
        </w:rPr>
        <w:t>Laufer, A.E., Jones, M.D., 2021. Who pays for marine conservation? Processes and narratives that influence marine funding. Ocean Coast. Manag. 203, 105504. https://doi.org/10.1016/j.ocecoaman.2020.105504</w:t>
      </w:r>
    </w:p>
    <w:p w14:paraId="58323446" w14:textId="77777777" w:rsidR="00BF25B7" w:rsidRPr="00BF25B7" w:rsidRDefault="00BF25B7" w:rsidP="00BF25B7">
      <w:pPr>
        <w:pStyle w:val="Bibliography"/>
        <w:rPr>
          <w:rFonts w:ascii="Calibri" w:hAnsi="Calibri" w:cs="Calibri"/>
        </w:rPr>
      </w:pPr>
      <w:r w:rsidRPr="00BF25B7">
        <w:rPr>
          <w:rFonts w:ascii="Calibri" w:hAnsi="Calibri" w:cs="Calibri"/>
        </w:rPr>
        <w:t>Lennox, G.D., Armsworth, P.R., 2011. Suitability of short or long conservation contracts under ecological and socio-economic uncertainty. Ecol. Model. 222, 2856–2866. https://doi.org/10.1016/j.ecolmodel.2011.04.033</w:t>
      </w:r>
    </w:p>
    <w:p w14:paraId="190C39C6" w14:textId="77777777" w:rsidR="00BF25B7" w:rsidRPr="00BF25B7" w:rsidRDefault="00BF25B7" w:rsidP="00BF25B7">
      <w:pPr>
        <w:pStyle w:val="Bibliography"/>
        <w:rPr>
          <w:rFonts w:ascii="Calibri" w:hAnsi="Calibri" w:cs="Calibri"/>
        </w:rPr>
      </w:pPr>
      <w:r w:rsidRPr="00BF25B7">
        <w:rPr>
          <w:rFonts w:ascii="Calibri" w:hAnsi="Calibri" w:cs="Calibri"/>
        </w:rPr>
        <w:t>Levins, R., 1966. The strategy of model building in population biology. Am. Sci. 54, 421–431.</w:t>
      </w:r>
    </w:p>
    <w:p w14:paraId="05111A54" w14:textId="77777777" w:rsidR="00BF25B7" w:rsidRPr="00BF25B7" w:rsidRDefault="00BF25B7" w:rsidP="00BF25B7">
      <w:pPr>
        <w:pStyle w:val="Bibliography"/>
        <w:rPr>
          <w:rFonts w:ascii="Calibri" w:hAnsi="Calibri" w:cs="Calibri"/>
        </w:rPr>
      </w:pPr>
      <w:r w:rsidRPr="00BF25B7">
        <w:rPr>
          <w:rFonts w:ascii="Calibri" w:hAnsi="Calibri" w:cs="Calibri"/>
        </w:rPr>
        <w:t>Lindsey, P.A., Nyirenda, V.R., Barnes, J.I., Becker, M.S., McRobb, R., Tambling, C.J., Taylor, W.A., Watson, F.G., t’Sas-Rolfes, M., 2014. Underperformance of African Protected Area Networks and the Case for New Conservation Models: Insights from Zambia. PLOS ONE 9, e94109. https://doi.org/10.1371/journal.pone.0094109</w:t>
      </w:r>
    </w:p>
    <w:p w14:paraId="7C2BC13C" w14:textId="77777777" w:rsidR="00BF25B7" w:rsidRPr="00BF25B7" w:rsidRDefault="00BF25B7" w:rsidP="00BF25B7">
      <w:pPr>
        <w:pStyle w:val="Bibliography"/>
        <w:rPr>
          <w:rFonts w:ascii="Calibri" w:hAnsi="Calibri" w:cs="Calibri"/>
        </w:rPr>
      </w:pPr>
      <w:r w:rsidRPr="00BF25B7">
        <w:rPr>
          <w:rFonts w:ascii="Calibri" w:hAnsi="Calibri" w:cs="Calibri"/>
        </w:rPr>
        <w:t>Lindsey, P.A., Petracca, L.S., Funston, P.J., Bauer, H., Dickman, A., Everatt, K., Flyman, M., Henschel, P., Hinks, A.E., Kasiki, S., Loveridge, A., Macdonald, D.W., Mandisodza, R., Mgoola, W., Miller, S.M., Nazerali, S., Siege, L., Uiseb, K., Hunter, L.T.B., 2017. The performance of African protected areas for lions and their prey. Biol. Conserv. 209, 137–149. https://doi.org/10.1016/j.biocon.2017.01.011</w:t>
      </w:r>
    </w:p>
    <w:p w14:paraId="35A107E5"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Lytras, S., Xia, W., Hughes, J., Jiang, X., Robertson, D.L., 2021. The animal origin of SARS-CoV-2. Science 373, 968–970. https://doi.org/10.1126/science.abh0117</w:t>
      </w:r>
    </w:p>
    <w:p w14:paraId="7DB8A1A6" w14:textId="77777777" w:rsidR="00BF25B7" w:rsidRPr="00BF25B7" w:rsidRDefault="00BF25B7" w:rsidP="00BF25B7">
      <w:pPr>
        <w:pStyle w:val="Bibliography"/>
        <w:rPr>
          <w:rFonts w:ascii="Calibri" w:hAnsi="Calibri" w:cs="Calibri"/>
        </w:rPr>
      </w:pPr>
      <w:r w:rsidRPr="00BF25B7">
        <w:rPr>
          <w:rFonts w:ascii="Calibri" w:hAnsi="Calibri" w:cs="Calibri"/>
        </w:rPr>
        <w:t>McBride, M.F., Wilson, K.A., Bode, M., Possingham, H.P., 2007. Incorporating the Effects of Socioeconomic Uncertainty into Priority Setting for Conservation Investment. Conserv. Biol. 21, 1463–1474. https://doi.org/10.1111/j.1523-1739.2007.00832.x</w:t>
      </w:r>
    </w:p>
    <w:p w14:paraId="2F1E45C2" w14:textId="77777777" w:rsidR="00BF25B7" w:rsidRPr="00BF25B7" w:rsidRDefault="00BF25B7" w:rsidP="00BF25B7">
      <w:pPr>
        <w:pStyle w:val="Bibliography"/>
        <w:rPr>
          <w:rFonts w:ascii="Calibri" w:hAnsi="Calibri" w:cs="Calibri"/>
        </w:rPr>
      </w:pPr>
      <w:r w:rsidRPr="00BF25B7">
        <w:rPr>
          <w:rFonts w:ascii="Calibri" w:hAnsi="Calibri" w:cs="Calibri"/>
        </w:rPr>
        <w:t>McCarthy, D.P., Donald, P.F., Scharlemann, J.P.W., Buchanan, G.M., Balmford, A., Green, J.M.H., Bennun, L.A., Burgess, N.D., Fishpool, L.D.C., Garnett, S.T., Leonard, D.L., Maloney, R.F., Morling, P., Schaefer, H.M., Symes, A., Wiedenfeld, D.A., Butchart, S.H.M., 2012. Financial Costs of Meeting Global Biodiversity Conservation Targets: Current Spending and Unmet Needs. Science 338, 946–949. https://doi.org/10.1126/science.1229803</w:t>
      </w:r>
    </w:p>
    <w:p w14:paraId="3766DF0C" w14:textId="77777777" w:rsidR="00BF25B7" w:rsidRPr="00BF25B7" w:rsidRDefault="00BF25B7" w:rsidP="00BF25B7">
      <w:pPr>
        <w:pStyle w:val="Bibliography"/>
        <w:rPr>
          <w:rFonts w:ascii="Calibri" w:hAnsi="Calibri" w:cs="Calibri"/>
        </w:rPr>
      </w:pPr>
      <w:r w:rsidRPr="00BF25B7">
        <w:rPr>
          <w:rFonts w:ascii="Calibri" w:hAnsi="Calibri" w:cs="Calibri"/>
        </w:rPr>
        <w:t>McFarland, B., 2018. The future of tropical forest conservation finance, in: Conservation of Tropical Rainforests, Palgrave Studies in Environmental Policy and Regulation. Palgrave Macmillan, Cham.</w:t>
      </w:r>
    </w:p>
    <w:p w14:paraId="00879259" w14:textId="77777777" w:rsidR="00BF25B7" w:rsidRPr="00BF25B7" w:rsidRDefault="00BF25B7" w:rsidP="00BF25B7">
      <w:pPr>
        <w:pStyle w:val="Bibliography"/>
        <w:rPr>
          <w:rFonts w:ascii="Calibri" w:hAnsi="Calibri" w:cs="Calibri"/>
        </w:rPr>
      </w:pPr>
      <w:r w:rsidRPr="00BF25B7">
        <w:rPr>
          <w:rFonts w:ascii="Calibri" w:hAnsi="Calibri" w:cs="Calibri"/>
        </w:rPr>
        <w:t>Meir, E., Andelman, S., Possingham, H.P., 2004. Does conservation planning matter in a dynamic and uncertain world? Ecol. Lett. 7, 615–622. https://doi.org/10.1111/j.1461-0248.2004.00624.x</w:t>
      </w:r>
    </w:p>
    <w:p w14:paraId="6C0622A4" w14:textId="77777777" w:rsidR="00BF25B7" w:rsidRPr="00BF25B7" w:rsidRDefault="00BF25B7" w:rsidP="00BF25B7">
      <w:pPr>
        <w:pStyle w:val="Bibliography"/>
        <w:rPr>
          <w:rFonts w:ascii="Calibri" w:hAnsi="Calibri" w:cs="Calibri"/>
        </w:rPr>
      </w:pPr>
      <w:r w:rsidRPr="00BF25B7">
        <w:rPr>
          <w:rFonts w:ascii="Calibri" w:hAnsi="Calibri" w:cs="Calibri"/>
        </w:rPr>
        <w:t>Moore, J.F., Mulindahabi, F., Masozera, M.K., Nichols, J.D., Hines, J.E., Turikunkiko, E., Oli, M.K., 2018. Are ranger patrols effective in reducing poaching-related threats within protected areas? J. Appl. Ecol. 55, 99–107. https://doi.org/10.1111/1365-2664.12965</w:t>
      </w:r>
    </w:p>
    <w:p w14:paraId="426BE444" w14:textId="77777777" w:rsidR="00BF25B7" w:rsidRPr="00BF25B7" w:rsidRDefault="00BF25B7" w:rsidP="00BF25B7">
      <w:pPr>
        <w:pStyle w:val="Bibliography"/>
        <w:rPr>
          <w:rFonts w:ascii="Calibri" w:hAnsi="Calibri" w:cs="Calibri"/>
        </w:rPr>
      </w:pPr>
      <w:r w:rsidRPr="00BF25B7">
        <w:rPr>
          <w:rFonts w:ascii="Calibri" w:hAnsi="Calibri" w:cs="Calibri"/>
        </w:rPr>
        <w:t>Mouquet, N., Lagadeuc, Y., Devictor, V., Doyen, L., Duputié, A., Eveillard, D., Faure, D., Garnier, E., Gimenez, O., Huneman, P., Jabot, F., Jarne, P., Joly, D., Julliard, R., Kéfi, S., Kergoat, G.J., Lavorel, S., Gall, L.L., Meslin, L., Morand, S., Morin, X., Morlon, H., Pinay, G., Pradel, R., Schurr, F.M., Thuiller, W., Loreau, M., 2015. REVIEW: Predictive ecology in a changing world. J. Appl. Ecol. 52, 1293–1310. https://doi.org/10.1111/1365-2664.12482</w:t>
      </w:r>
    </w:p>
    <w:p w14:paraId="4020DF4B" w14:textId="77777777" w:rsidR="00BF25B7" w:rsidRPr="00BF25B7" w:rsidRDefault="00BF25B7" w:rsidP="00BF25B7">
      <w:pPr>
        <w:pStyle w:val="Bibliography"/>
        <w:rPr>
          <w:rFonts w:ascii="Calibri" w:hAnsi="Calibri" w:cs="Calibri"/>
        </w:rPr>
      </w:pPr>
      <w:r w:rsidRPr="00BF25B7">
        <w:rPr>
          <w:rFonts w:ascii="Calibri" w:hAnsi="Calibri" w:cs="Calibri"/>
        </w:rPr>
        <w:t>Murdoch, W., Ranganathan, J., Polasky, S., Regetz, J., 2010. Using return on investment to maximize conservation effectiveness in Argentine grasslands. Proc. Natl. Acad. Sci. 107, 20855–20862. https://doi.org/10.1073/pnas.1011851107</w:t>
      </w:r>
    </w:p>
    <w:p w14:paraId="48230AE0" w14:textId="77777777" w:rsidR="00BF25B7" w:rsidRPr="00BF25B7" w:rsidRDefault="00BF25B7" w:rsidP="00BF25B7">
      <w:pPr>
        <w:pStyle w:val="Bibliography"/>
        <w:rPr>
          <w:rFonts w:ascii="Calibri" w:hAnsi="Calibri" w:cs="Calibri"/>
        </w:rPr>
      </w:pPr>
      <w:r w:rsidRPr="00BF25B7">
        <w:rPr>
          <w:rFonts w:ascii="Calibri" w:hAnsi="Calibri" w:cs="Calibri"/>
        </w:rPr>
        <w:t>Nilsson, L., Bunnefeld, N., Minderman, J., Duthie, A.B., 2021. Effects of stakeholder empowerment on crane population and agricultural production. Ecol. Model. 440, 109396. https://doi.org/10.1016/j.ecolmodel.2020.109396</w:t>
      </w:r>
    </w:p>
    <w:p w14:paraId="036509EC" w14:textId="77777777" w:rsidR="00BF25B7" w:rsidRPr="00BF25B7" w:rsidRDefault="00BF25B7" w:rsidP="00BF25B7">
      <w:pPr>
        <w:pStyle w:val="Bibliography"/>
        <w:rPr>
          <w:rFonts w:ascii="Calibri" w:hAnsi="Calibri" w:cs="Calibri"/>
        </w:rPr>
      </w:pPr>
      <w:r w:rsidRPr="00BF25B7">
        <w:rPr>
          <w:rFonts w:ascii="Calibri" w:hAnsi="Calibri" w:cs="Calibri"/>
        </w:rPr>
        <w:t>Pringle, R.M., 2017. Upgrading protected areas to conserve wild biodiversity. Nature 546, 91–99. https://doi.org/10.1038/nature22902</w:t>
      </w:r>
    </w:p>
    <w:p w14:paraId="563A4E57" w14:textId="77777777" w:rsidR="00BF25B7" w:rsidRPr="00BF25B7" w:rsidRDefault="00BF25B7" w:rsidP="00BF25B7">
      <w:pPr>
        <w:pStyle w:val="Bibliography"/>
        <w:rPr>
          <w:rFonts w:ascii="Calibri" w:hAnsi="Calibri" w:cs="Calibri"/>
        </w:rPr>
      </w:pPr>
      <w:r w:rsidRPr="00BF25B7">
        <w:rPr>
          <w:rFonts w:ascii="Calibri" w:hAnsi="Calibri" w:cs="Calibri"/>
        </w:rPr>
        <w:t>R Core Team, 2021. R: A language and environment for statistical computing. R Foundation for Statistical Computing, Vienna, Austria.</w:t>
      </w:r>
    </w:p>
    <w:p w14:paraId="15DC54DF" w14:textId="77777777" w:rsidR="00BF25B7" w:rsidRPr="00BF25B7" w:rsidRDefault="00BF25B7" w:rsidP="00BF25B7">
      <w:pPr>
        <w:pStyle w:val="Bibliography"/>
        <w:rPr>
          <w:rFonts w:ascii="Calibri" w:hAnsi="Calibri" w:cs="Calibri"/>
        </w:rPr>
      </w:pPr>
      <w:r w:rsidRPr="00BF25B7">
        <w:rPr>
          <w:rFonts w:ascii="Calibri" w:hAnsi="Calibri" w:cs="Calibri"/>
        </w:rPr>
        <w:t>Redford, K.H., Adams, W.M., 2009. Payment for Ecosystem Services and the Challenge of Saving Nature. Conserv. Biol. 23, 785–787. https://doi.org/10.1111/j.1523-1739.2009.01271.x</w:t>
      </w:r>
    </w:p>
    <w:p w14:paraId="40B0ACC1" w14:textId="77777777" w:rsidR="00BF25B7" w:rsidRPr="00BF25B7" w:rsidRDefault="00BF25B7" w:rsidP="00BF25B7">
      <w:pPr>
        <w:pStyle w:val="Bibliography"/>
        <w:rPr>
          <w:rFonts w:ascii="Calibri" w:hAnsi="Calibri" w:cs="Calibri"/>
        </w:rPr>
      </w:pPr>
      <w:r w:rsidRPr="00BF25B7">
        <w:rPr>
          <w:rFonts w:ascii="Calibri" w:hAnsi="Calibri" w:cs="Calibri"/>
        </w:rPr>
        <w:t>Rodríguez, J.P., Taber, A.B., Daszak, P., Sukumar, R., Valladares-Padua, C., Padua, S., Aguirre, L.F., Medellín, R.A., Acosta, M., Aguirre, A.A., Bonacic, C., Bordino, P., Bruschini, J., Buchori, D., González, S., Mathew, T., Méndez, M., Mugica, L., Pacheco, L.F., Dobson, A.P., Pearl, M., 2007. Globalization of Conservation: A View from the South. Science 317, 755–756. https://doi.org/10.1126/science.1145560</w:t>
      </w:r>
    </w:p>
    <w:p w14:paraId="54E0355D" w14:textId="77777777" w:rsidR="00BF25B7" w:rsidRPr="00BF25B7" w:rsidRDefault="00BF25B7" w:rsidP="00BF25B7">
      <w:pPr>
        <w:pStyle w:val="Bibliography"/>
        <w:rPr>
          <w:rFonts w:ascii="Calibri" w:hAnsi="Calibri" w:cs="Calibri"/>
        </w:rPr>
      </w:pPr>
      <w:r w:rsidRPr="00BF25B7">
        <w:rPr>
          <w:rFonts w:ascii="Calibri" w:hAnsi="Calibri" w:cs="Calibri"/>
        </w:rPr>
        <w:t>Sachs, J., Woo, W., Yoshino, N., Taghizadeh-Hesary, F., 2019. Importance of green finance for achieving sustainable development goals and energy security, in: Handbook of Green Finance: Energy Security and Sustainable Development, Sustainable Development. Springer, Tokyo.</w:t>
      </w:r>
    </w:p>
    <w:p w14:paraId="386C150A" w14:textId="77777777" w:rsidR="00BF25B7" w:rsidRPr="00BF25B7" w:rsidRDefault="00BF25B7" w:rsidP="00BF25B7">
      <w:pPr>
        <w:pStyle w:val="Bibliography"/>
        <w:rPr>
          <w:rFonts w:ascii="Calibri" w:hAnsi="Calibri" w:cs="Calibri"/>
        </w:rPr>
      </w:pPr>
      <w:r w:rsidRPr="00BF25B7">
        <w:rPr>
          <w:rFonts w:ascii="Calibri" w:hAnsi="Calibri" w:cs="Calibri"/>
        </w:rPr>
        <w:t>Salzman, J., Bennett, G., Carroll, N., Goldstein, A., Jenkins, M., 2018. The global status and trends of Payments for Ecosystem Services. Nat. Sustain. 1, 136–144. https://doi.org/10.1038/s41893-018-0033-0</w:t>
      </w:r>
    </w:p>
    <w:p w14:paraId="256FFBD3" w14:textId="77777777" w:rsidR="00BF25B7" w:rsidRPr="00BF25B7" w:rsidRDefault="00BF25B7" w:rsidP="00BF25B7">
      <w:pPr>
        <w:pStyle w:val="Bibliography"/>
        <w:rPr>
          <w:rFonts w:ascii="Calibri" w:hAnsi="Calibri" w:cs="Calibri"/>
        </w:rPr>
      </w:pPr>
      <w:r w:rsidRPr="00BF25B7">
        <w:rPr>
          <w:rFonts w:ascii="Calibri" w:hAnsi="Calibri" w:cs="Calibri"/>
        </w:rPr>
        <w:t>Santana, J., Reino, L., Stoate, C., Borralho, R., Carvalho, C.R., Schindler, S., Moreira, F., Bugalho, M.N., Ribeiro, P.F., Santos, J.L., Vaz, A., Morgado, R., Porto, M., Beja, P., 2014. Mixed Effects of Long-Term Conservation Investment in Natura 2000 Farmland. Conserv. Lett. 7, 467–477. https://doi.org/10.1111/conl.12077</w:t>
      </w:r>
    </w:p>
    <w:p w14:paraId="541C834D"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Sayer, J., Wells, M., 2004. The pathology of projects, in: Getting Biodiversity Projects to Work: Towards More Effective Conservation and Development. Columbia University Press, New York, USA, pp. 35–48.</w:t>
      </w:r>
    </w:p>
    <w:p w14:paraId="64E5FCE8" w14:textId="77777777" w:rsidR="00BF25B7" w:rsidRPr="00BF25B7" w:rsidRDefault="00BF25B7" w:rsidP="00BF25B7">
      <w:pPr>
        <w:pStyle w:val="Bibliography"/>
        <w:rPr>
          <w:rFonts w:ascii="Calibri" w:hAnsi="Calibri" w:cs="Calibri"/>
        </w:rPr>
      </w:pPr>
      <w:r w:rsidRPr="00BF25B7">
        <w:rPr>
          <w:rFonts w:ascii="Calibri" w:hAnsi="Calibri" w:cs="Calibri"/>
        </w:rPr>
        <w:t>Sayer, J.A., Margules, C., Boedhihartono, A.K., Sunderland, T., Langston, J.D., Reed, J., Riggs, R., Buck, L.E., Campbell, B.M., Kusters, K., Elliott, C., Minang, P.A., Dale, A., Purnomo, H., Stevenson, J.R., Gunarso, P., Purnomo, A., 2017. Measuring the effectiveness of landscape approaches to conservation and development. Sustain. Sci. 12, 465–476. https://doi.org/10.1007/s11625-016-0415-z</w:t>
      </w:r>
    </w:p>
    <w:p w14:paraId="66244B9C" w14:textId="77777777" w:rsidR="00BF25B7" w:rsidRPr="00BF25B7" w:rsidRDefault="00BF25B7" w:rsidP="00BF25B7">
      <w:pPr>
        <w:pStyle w:val="Bibliography"/>
        <w:rPr>
          <w:rFonts w:ascii="Calibri" w:hAnsi="Calibri" w:cs="Calibri"/>
        </w:rPr>
      </w:pPr>
      <w:r w:rsidRPr="00BF25B7">
        <w:rPr>
          <w:rFonts w:ascii="Calibri" w:hAnsi="Calibri" w:cs="Calibri"/>
        </w:rPr>
        <w:t>Sohn, E., 2019. Secrets to writing a winning grant. Nature 577, 133–135. https://doi.org/10.1038/d41586-019-03914-5</w:t>
      </w:r>
    </w:p>
    <w:p w14:paraId="19759F21" w14:textId="77777777" w:rsidR="00BF25B7" w:rsidRPr="00BF25B7" w:rsidRDefault="00BF25B7" w:rsidP="00BF25B7">
      <w:pPr>
        <w:pStyle w:val="Bibliography"/>
        <w:rPr>
          <w:rFonts w:ascii="Calibri" w:hAnsi="Calibri" w:cs="Calibri"/>
        </w:rPr>
      </w:pPr>
      <w:r w:rsidRPr="00BF25B7">
        <w:rPr>
          <w:rFonts w:ascii="Calibri" w:hAnsi="Calibri" w:cs="Calibri"/>
        </w:rPr>
        <w:t>Steinmetz, R., Srirattanaporn, S., Mor-Tip, J., Seuaturien, N., 2014. Can community outreach alleviate poaching pressure and recover wildlife in South-East Asian protected areas? J. Appl. Ecol. 51, 1469–1478. https://doi.org/10.1111/1365-2664.12239</w:t>
      </w:r>
    </w:p>
    <w:p w14:paraId="50666757" w14:textId="77777777" w:rsidR="00BF25B7" w:rsidRPr="00BF25B7" w:rsidRDefault="00BF25B7" w:rsidP="00BF25B7">
      <w:pPr>
        <w:pStyle w:val="Bibliography"/>
        <w:rPr>
          <w:rFonts w:ascii="Calibri" w:hAnsi="Calibri" w:cs="Calibri"/>
        </w:rPr>
      </w:pPr>
      <w:r w:rsidRPr="00BF25B7">
        <w:rPr>
          <w:rFonts w:ascii="Calibri" w:hAnsi="Calibri" w:cs="Calibri"/>
        </w:rPr>
        <w:t>Torres, E., Zeidan, R., 2016. The life-cycle of national development banks: The experience of Brazil’s BNDES. Q. Rev. Econ. Finance, Special Issue: Is there a Brazilian Development “Model”? 62, 97–104. https://doi.org/10.1016/j.qref.2016.07.006</w:t>
      </w:r>
    </w:p>
    <w:p w14:paraId="039750D9" w14:textId="77777777" w:rsidR="00BF25B7" w:rsidRPr="00BF25B7" w:rsidRDefault="00BF25B7" w:rsidP="00BF25B7">
      <w:pPr>
        <w:pStyle w:val="Bibliography"/>
        <w:rPr>
          <w:rFonts w:ascii="Calibri" w:hAnsi="Calibri" w:cs="Calibri"/>
        </w:rPr>
      </w:pPr>
      <w:r w:rsidRPr="00BF25B7">
        <w:rPr>
          <w:rFonts w:ascii="Calibri" w:hAnsi="Calibri" w:cs="Calibri"/>
        </w:rPr>
        <w:t>Tulloch, V.J.D., Turschwell, M.P., Giffin, A.L., Halpern, B.S., Connolly, R., Griffiths, L., Frazer, M., Brown, C.J., 2020. Linking threat maps with management to guide conservation investment. Biol. Conserv. 245, 108527. https://doi.org/10.1016/j.biocon.2020.108527</w:t>
      </w:r>
    </w:p>
    <w:p w14:paraId="5F0538F2" w14:textId="77777777" w:rsidR="00BF25B7" w:rsidRPr="00BF25B7" w:rsidRDefault="00BF25B7" w:rsidP="00BF25B7">
      <w:pPr>
        <w:pStyle w:val="Bibliography"/>
        <w:rPr>
          <w:rFonts w:ascii="Calibri" w:hAnsi="Calibri" w:cs="Calibri"/>
        </w:rPr>
      </w:pPr>
      <w:r w:rsidRPr="00BF25B7">
        <w:rPr>
          <w:rFonts w:ascii="Calibri" w:hAnsi="Calibri" w:cs="Calibri"/>
        </w:rPr>
        <w:t>Utami, N.W.F., Wirawan, I.G.P., Firn, J., Kepakisan, A.N.K., Kusdyana, I.P.G.A., Nicol, S., Carwardine, J., 2020. Prioritizing management strategies to achieve multiple outcomes in a globally significant Indonesian protected area. Conserv. Sci. Pract. 2, e157. https://doi.org/10.1111/csp2.157</w:t>
      </w:r>
    </w:p>
    <w:p w14:paraId="66668AE1" w14:textId="77777777" w:rsidR="00BF25B7" w:rsidRPr="00BF25B7" w:rsidRDefault="00BF25B7" w:rsidP="00BF25B7">
      <w:pPr>
        <w:pStyle w:val="Bibliography"/>
        <w:rPr>
          <w:rFonts w:ascii="Calibri" w:hAnsi="Calibri" w:cs="Calibri"/>
        </w:rPr>
      </w:pPr>
      <w:r w:rsidRPr="00BF25B7">
        <w:rPr>
          <w:rFonts w:ascii="Calibri" w:hAnsi="Calibri" w:cs="Calibri"/>
        </w:rPr>
        <w:t>Waithaka, J., Dudley, N., Alvarez, M., Arguedas Mora, S., Chapman, S., Figgis, P., Fitzsimons, J., Gallon, S., Gray, T.N.E., Kim, M., Pasha, M.K.S., Perkin, S., Roig-Boixeda, P., Sierra, C., Valverde, A., Wong, M., 2021. Impacts of COVID-19 on protected and conserved areas: A global overview and regional perspectives. PARKS 27, 41–56.</w:t>
      </w:r>
    </w:p>
    <w:p w14:paraId="06EADA52" w14:textId="77777777" w:rsidR="00BF25B7" w:rsidRPr="00BF25B7" w:rsidRDefault="00BF25B7" w:rsidP="00BF25B7">
      <w:pPr>
        <w:pStyle w:val="Bibliography"/>
        <w:rPr>
          <w:rFonts w:ascii="Calibri" w:hAnsi="Calibri" w:cs="Calibri"/>
        </w:rPr>
      </w:pPr>
      <w:r w:rsidRPr="00BF25B7">
        <w:rPr>
          <w:rFonts w:ascii="Calibri" w:hAnsi="Calibri" w:cs="Calibri"/>
        </w:rPr>
        <w:t>Waldron, A., Mooers, A.O., Miller, D.C., Nibbelink, N., Redding, D., Kuhn, T.S., Roberts, J.T., Gittleman, J.L., 2013. Targeting global conservation funding to limit immediate biodiversity declines. Proc. Natl. Acad. Sci. 110, 12144–12148. https://doi.org/10.1073/pnas.1221370110</w:t>
      </w:r>
    </w:p>
    <w:p w14:paraId="7AC62393" w14:textId="77777777" w:rsidR="00BF25B7" w:rsidRPr="00BF25B7" w:rsidRDefault="00BF25B7" w:rsidP="00BF25B7">
      <w:pPr>
        <w:pStyle w:val="Bibliography"/>
        <w:rPr>
          <w:rFonts w:ascii="Calibri" w:hAnsi="Calibri" w:cs="Calibri"/>
        </w:rPr>
      </w:pPr>
      <w:r w:rsidRPr="00BF25B7">
        <w:rPr>
          <w:rFonts w:ascii="Calibri" w:hAnsi="Calibri" w:cs="Calibri"/>
        </w:rPr>
        <w:t>Wilson, E.O., 1999. Consilience: The Unity of Knowledge. Vintage Books.</w:t>
      </w:r>
    </w:p>
    <w:p w14:paraId="1E4FA98D" w14:textId="77777777" w:rsidR="00BF25B7" w:rsidRPr="00BF25B7" w:rsidRDefault="00BF25B7" w:rsidP="00BF25B7">
      <w:pPr>
        <w:pStyle w:val="Bibliography"/>
        <w:rPr>
          <w:rFonts w:ascii="Calibri" w:hAnsi="Calibri" w:cs="Calibri"/>
        </w:rPr>
      </w:pPr>
      <w:r w:rsidRPr="00BF25B7">
        <w:rPr>
          <w:rFonts w:ascii="Calibri" w:hAnsi="Calibri" w:cs="Calibri"/>
        </w:rPr>
        <w:t>Wilson, K.A., McBride, M.F., Bode, M., Possingham, H.P., 2006. Prioritizing global conservation efforts. Nature 440, 337–340. https://doi.org/10.1038/nature04366</w:t>
      </w:r>
    </w:p>
    <w:p w14:paraId="71285678" w14:textId="77777777" w:rsidR="00BF25B7" w:rsidRPr="00BF25B7" w:rsidRDefault="00BF25B7" w:rsidP="00BF25B7">
      <w:pPr>
        <w:pStyle w:val="Bibliography"/>
        <w:rPr>
          <w:rFonts w:ascii="Calibri" w:hAnsi="Calibri" w:cs="Calibri"/>
        </w:rPr>
      </w:pPr>
      <w:r w:rsidRPr="00BF25B7">
        <w:rPr>
          <w:rFonts w:ascii="Calibri" w:hAnsi="Calibri" w:cs="Calibri"/>
        </w:rPr>
        <w:t>Wittemyer, G., 2011. Effects of Economic Downturns on Mortality of Wild African Elephants. Conserv. Biol. 25, 1002–1009. https://doi.org/10.1111/j.1523-1739.2011.01713.x</w:t>
      </w:r>
    </w:p>
    <w:p w14:paraId="338A280A" w14:textId="77777777" w:rsidR="00BF25B7" w:rsidRPr="00BF25B7" w:rsidRDefault="00BF25B7" w:rsidP="00BF25B7">
      <w:pPr>
        <w:pStyle w:val="Bibliography"/>
        <w:rPr>
          <w:rFonts w:ascii="Calibri" w:hAnsi="Calibri" w:cs="Calibri"/>
        </w:rPr>
      </w:pPr>
      <w:r w:rsidRPr="00BF25B7">
        <w:rPr>
          <w:rFonts w:ascii="Calibri" w:hAnsi="Calibri" w:cs="Calibri"/>
        </w:rPr>
        <w:t>Wittemyer, G., Elsen, P., Bean, W.T., Burton, A.C.O., Brashares, J.S., 2008. Accelerated Human Population Growth at Protected Area Edges. Science 321, 123–126. https://doi.org/10.1126/science.1158900</w:t>
      </w:r>
    </w:p>
    <w:p w14:paraId="562ED795" w14:textId="77777777" w:rsidR="00BF25B7" w:rsidRPr="00BF25B7" w:rsidRDefault="00BF25B7" w:rsidP="00BF25B7">
      <w:pPr>
        <w:pStyle w:val="Bibliography"/>
        <w:rPr>
          <w:rFonts w:ascii="Calibri" w:hAnsi="Calibri" w:cs="Calibri"/>
        </w:rPr>
      </w:pPr>
      <w:r w:rsidRPr="00BF25B7">
        <w:rPr>
          <w:rFonts w:ascii="Calibri" w:hAnsi="Calibri" w:cs="Calibri"/>
        </w:rPr>
        <w:t>Zheng, H., Robinson, B.E., Liang, Y.-C., Polasky, S., Ma, D.-C., Wang, F.-C., Ruckelshaus, M., Ouyang, Z.-Y., Daily, G.C., 2013. Benefits, costs, and livelihood implications of a regional payment for ecosystem service program. Proc. Natl. Acad. Sci. 110, 16681–16686. https://doi.org/10.1073/pnas.1312324110</w:t>
      </w:r>
    </w:p>
    <w:p w14:paraId="76A166E2" w14:textId="749FD032" w:rsidR="00BF25B7" w:rsidRPr="00BF25B7" w:rsidRDefault="00BF25B7">
      <w:r>
        <w:fldChar w:fldCharType="end"/>
      </w:r>
    </w:p>
    <w:sectPr w:rsidR="00BF25B7" w:rsidRPr="00BF25B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hilip McGowan" w:date="2021-11-25T11:53:00Z" w:initials="P">
    <w:p w14:paraId="52FCFB03" w14:textId="77777777" w:rsidR="00387B24" w:rsidRDefault="00387B24">
      <w:pPr>
        <w:pStyle w:val="CommentText"/>
      </w:pPr>
      <w:r>
        <w:rPr>
          <w:rStyle w:val="CommentReference"/>
        </w:rPr>
        <w:annotationRef/>
      </w:r>
      <w:r>
        <w:t xml:space="preserve">These paragraphs are very long – they’d be easier to read if they were split </w:t>
      </w:r>
    </w:p>
    <w:p w14:paraId="1D1A55AB" w14:textId="77777777" w:rsidR="00387B24" w:rsidRDefault="00387B24">
      <w:pPr>
        <w:pStyle w:val="CommentText"/>
      </w:pPr>
    </w:p>
    <w:p w14:paraId="1E55DE76" w14:textId="2344D740" w:rsidR="00387B24" w:rsidRDefault="00387B24">
      <w:pPr>
        <w:pStyle w:val="CommentText"/>
      </w:pPr>
      <w:r>
        <w:t xml:space="preserve">This Intro is 2404 words and has no subsections. </w:t>
      </w:r>
    </w:p>
  </w:comment>
  <w:comment w:id="3" w:author="Philip McGowan" w:date="2021-11-25T10:57:00Z" w:initials="P">
    <w:p w14:paraId="548973EC" w14:textId="5B293452" w:rsidR="00387B24" w:rsidRDefault="00387B24">
      <w:pPr>
        <w:pStyle w:val="CommentText"/>
      </w:pPr>
      <w:r>
        <w:rPr>
          <w:rStyle w:val="CommentReference"/>
        </w:rPr>
        <w:annotationRef/>
      </w:r>
      <w:r>
        <w:t>Why? A note about the scale of untested assumptions, generalities/</w:t>
      </w:r>
      <w:proofErr w:type="gramStart"/>
      <w:r>
        <w:t>extrapolation</w:t>
      </w:r>
      <w:proofErr w:type="gramEnd"/>
      <w:r>
        <w:t xml:space="preserve"> and uncertainties. These are probably getting better </w:t>
      </w:r>
      <w:proofErr w:type="gramStart"/>
      <w:r>
        <w:t>all of</w:t>
      </w:r>
      <w:proofErr w:type="gramEnd"/>
      <w:r>
        <w:t xml:space="preserve"> the time. Some might that it is useful/important to compare with the value of ecosystem services that would be lost – Robert Costanza’s work is interesting and began with </w:t>
      </w:r>
      <w:hyperlink r:id="rId1" w:history="1">
        <w:r w:rsidRPr="00152E1B">
          <w:rPr>
            <w:rStyle w:val="Hyperlink"/>
          </w:rPr>
          <w:t>https://www.nature.com/articles/387253a0</w:t>
        </w:r>
      </w:hyperlink>
      <w:r>
        <w:t xml:space="preserve"> </w:t>
      </w:r>
    </w:p>
    <w:p w14:paraId="492A9004" w14:textId="77777777" w:rsidR="00387B24" w:rsidRDefault="00387B24">
      <w:pPr>
        <w:pStyle w:val="CommentText"/>
      </w:pPr>
    </w:p>
    <w:p w14:paraId="3614FECD" w14:textId="4F1A116F" w:rsidR="00387B24" w:rsidRDefault="00387B24">
      <w:pPr>
        <w:pStyle w:val="CommentText"/>
      </w:pPr>
      <w:r>
        <w:t xml:space="preserve">Good point to make though – we don’t need to get hung up on the specifics because the importance is clear (from a research </w:t>
      </w:r>
      <w:proofErr w:type="gramStart"/>
      <w:r>
        <w:t>perspective )</w:t>
      </w:r>
      <w:proofErr w:type="gramEnd"/>
      <w:r>
        <w:t xml:space="preserve"> and the task is vast</w:t>
      </w:r>
    </w:p>
  </w:comment>
  <w:comment w:id="4" w:author="Philip McGowan" w:date="2021-11-25T11:05:00Z" w:initials="P">
    <w:p w14:paraId="361BC0FE" w14:textId="2D71E7B9" w:rsidR="00387B24" w:rsidRDefault="00387B24">
      <w:pPr>
        <w:pStyle w:val="CommentText"/>
      </w:pPr>
      <w:r>
        <w:rPr>
          <w:rStyle w:val="CommentReference"/>
        </w:rPr>
        <w:annotationRef/>
      </w:r>
      <w:r>
        <w:t>Are you including intergovernmental organisations here – such as GEF?</w:t>
      </w:r>
    </w:p>
  </w:comment>
  <w:comment w:id="8" w:author="Philip McGowan" w:date="2021-11-25T11:07:00Z" w:initials="P">
    <w:p w14:paraId="554AD3AF" w14:textId="4657F017" w:rsidR="00387B24" w:rsidRDefault="00387B24">
      <w:pPr>
        <w:pStyle w:val="CommentText"/>
      </w:pPr>
      <w:r>
        <w:rPr>
          <w:rStyle w:val="CommentReference"/>
        </w:rPr>
        <w:annotationRef/>
      </w:r>
      <w:r>
        <w:t>This is a weak word – is there anything more than ‘hoped’? Such as expected or anticipated</w:t>
      </w:r>
    </w:p>
  </w:comment>
  <w:comment w:id="11" w:author="Philip McGowan" w:date="2021-11-25T11:22:00Z" w:initials="P">
    <w:p w14:paraId="3272EE30" w14:textId="147C7702" w:rsidR="00387B24" w:rsidRDefault="00387B24">
      <w:pPr>
        <w:pStyle w:val="CommentText"/>
      </w:pPr>
      <w:r>
        <w:rPr>
          <w:rStyle w:val="CommentReference"/>
        </w:rPr>
        <w:annotationRef/>
      </w:r>
      <w:r>
        <w:t xml:space="preserve">Depends on what you mean. There are some quite promising developments in some parts of the finance sector. Not enough yet of course, but proof of concept stuff underway at least.   </w:t>
      </w:r>
    </w:p>
  </w:comment>
  <w:comment w:id="12" w:author="Philip McGowan" w:date="2021-11-25T11:25:00Z" w:initials="P">
    <w:p w14:paraId="1CF933C9" w14:textId="6829AE6C" w:rsidR="00387B24" w:rsidRDefault="00387B24">
      <w:pPr>
        <w:pStyle w:val="CommentText"/>
      </w:pPr>
      <w:r>
        <w:rPr>
          <w:rStyle w:val="CommentReference"/>
        </w:rPr>
        <w:annotationRef/>
      </w:r>
      <w:r>
        <w:t>It’s a value judgement and so best to qualify here.</w:t>
      </w:r>
    </w:p>
  </w:comment>
  <w:comment w:id="14" w:author="Philip McGowan" w:date="2021-11-25T11:26:00Z" w:initials="P">
    <w:p w14:paraId="213A8FAC" w14:textId="6E602BDE" w:rsidR="00387B24" w:rsidRDefault="00387B24">
      <w:pPr>
        <w:pStyle w:val="CommentText"/>
      </w:pPr>
      <w:r>
        <w:rPr>
          <w:rStyle w:val="CommentReference"/>
        </w:rPr>
        <w:annotationRef/>
      </w:r>
      <w:r>
        <w:t>It’s often more than people and expertise, which I think you’re getting at</w:t>
      </w:r>
    </w:p>
  </w:comment>
  <w:comment w:id="19" w:author="Philip McGowan" w:date="2021-11-25T11:27:00Z" w:initials="P">
    <w:p w14:paraId="0EDCC108" w14:textId="77777777" w:rsidR="00387B24" w:rsidRDefault="00387B24">
      <w:pPr>
        <w:pStyle w:val="CommentText"/>
      </w:pPr>
      <w:r>
        <w:rPr>
          <w:rStyle w:val="CommentReference"/>
        </w:rPr>
        <w:annotationRef/>
      </w:r>
      <w:r>
        <w:t>This is mentioned for the first time, do you need to say what you mean here. Donors would say, I assume that their funding is stable. I assume that you are referring to the timescales over which actions is needed. Hence reference to ‘long-term’ in the opening sentence. Might be worth making a comment very early about timescales – funding cycles vs implementation and time to see positive biodiversity outcomes.</w:t>
      </w:r>
    </w:p>
    <w:p w14:paraId="26E57834" w14:textId="77777777" w:rsidR="00387B24" w:rsidRDefault="00387B24">
      <w:pPr>
        <w:pStyle w:val="CommentText"/>
      </w:pPr>
    </w:p>
    <w:p w14:paraId="7210B88A" w14:textId="600D526A" w:rsidR="00387B24" w:rsidRDefault="00387B24">
      <w:pPr>
        <w:pStyle w:val="CommentText"/>
      </w:pPr>
      <w:r>
        <w:t>And you then expand on this a little more below.</w:t>
      </w:r>
    </w:p>
  </w:comment>
  <w:comment w:id="22" w:author="Nils Bunnefeld" w:date="2021-09-23T10:09:00Z" w:initials="NB">
    <w:p w14:paraId="61F493C1" w14:textId="48370DDE" w:rsidR="00387B24" w:rsidRDefault="00387B24">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23" w:author="Matthew Nuttall" w:date="2021-09-29T14:51:00Z" w:initials="MN">
    <w:p w14:paraId="3C954C41" w14:textId="68D925F9" w:rsidR="00387B24" w:rsidRDefault="00387B24">
      <w:pPr>
        <w:pStyle w:val="CommentText"/>
      </w:pPr>
      <w:r>
        <w:rPr>
          <w:rStyle w:val="CommentReference"/>
        </w:rPr>
        <w:annotationRef/>
      </w:r>
      <w:r>
        <w:t>I have added quite a few more references now.</w:t>
      </w:r>
    </w:p>
    <w:p w14:paraId="6D92C361" w14:textId="77777777" w:rsidR="00387B24" w:rsidRDefault="00387B24">
      <w:pPr>
        <w:pStyle w:val="CommentText"/>
      </w:pPr>
    </w:p>
    <w:p w14:paraId="105A5050" w14:textId="76A89627" w:rsidR="00387B24" w:rsidRDefault="00387B24">
      <w:pPr>
        <w:pStyle w:val="CommentText"/>
      </w:pPr>
      <w:r>
        <w:t>I mention the gap in the literature in the first sentence of the paragraph. Do you think I should move it to the end?</w:t>
      </w:r>
    </w:p>
  </w:comment>
  <w:comment w:id="24" w:author="Philip McGowan" w:date="2021-11-25T11:40:00Z" w:initials="P">
    <w:p w14:paraId="7A1F8598" w14:textId="616364BB" w:rsidR="00387B24" w:rsidRDefault="00387B24">
      <w:pPr>
        <w:pStyle w:val="CommentText"/>
      </w:pPr>
      <w:r>
        <w:rPr>
          <w:rStyle w:val="CommentReference"/>
        </w:rPr>
        <w:annotationRef/>
      </w:r>
      <w:r>
        <w:t>But is the money always well spent, or is there pressure to spend within a timescale that means some is not used efficiently or even squandered?</w:t>
      </w:r>
    </w:p>
  </w:comment>
  <w:comment w:id="25" w:author="Philip McGowan" w:date="2021-11-25T11:41:00Z" w:initials="P">
    <w:p w14:paraId="3D1C3E43" w14:textId="7CE5318D" w:rsidR="00387B24" w:rsidRDefault="00387B24">
      <w:pPr>
        <w:pStyle w:val="CommentText"/>
      </w:pPr>
      <w:r>
        <w:rPr>
          <w:rStyle w:val="CommentReference"/>
        </w:rPr>
        <w:annotationRef/>
      </w:r>
      <w:r>
        <w:t xml:space="preserve">This ref features a lot but is now 17 years old. DO you think its finding still hold true? Maybe have a quick look on Google Scholar to see what publications have cited this ref and whether they offer any more up-to-date evidence/comment. Appreciate it is chronically under explored. Some granting mechanisms to undertake reviews – </w:t>
      </w:r>
      <w:proofErr w:type="spellStart"/>
      <w:proofErr w:type="gramStart"/>
      <w:r>
        <w:t>eg</w:t>
      </w:r>
      <w:proofErr w:type="spellEnd"/>
      <w:proofErr w:type="gramEnd"/>
      <w:r>
        <w:t xml:space="preserve"> CEPF – but their measures of success are different. </w:t>
      </w:r>
    </w:p>
  </w:comment>
  <w:comment w:id="30" w:author="Philip McGowan" w:date="2021-11-25T11:45:00Z" w:initials="P">
    <w:p w14:paraId="6F92909F" w14:textId="2014C3CB" w:rsidR="00387B24" w:rsidRDefault="00387B24">
      <w:pPr>
        <w:pStyle w:val="CommentText"/>
      </w:pPr>
      <w:r>
        <w:rPr>
          <w:rStyle w:val="CommentReference"/>
        </w:rPr>
        <w:annotationRef/>
      </w:r>
      <w:proofErr w:type="gramStart"/>
      <w:r>
        <w:t>?and</w:t>
      </w:r>
      <w:proofErr w:type="gramEnd"/>
      <w:r>
        <w:t xml:space="preserve"> the implementing organisations, and even the conservation community more generally. </w:t>
      </w:r>
    </w:p>
  </w:comment>
  <w:comment w:id="31" w:author="Philip McGowan" w:date="2021-11-25T11:46:00Z" w:initials="P">
    <w:p w14:paraId="486D6836" w14:textId="77777777" w:rsidR="00387B24" w:rsidRDefault="00387B24">
      <w:pPr>
        <w:pStyle w:val="CommentText"/>
      </w:pPr>
      <w:r>
        <w:rPr>
          <w:rStyle w:val="CommentReference"/>
        </w:rPr>
        <w:annotationRef/>
      </w:r>
      <w:r>
        <w:t>I think I read ‘long-term’ in a different way than you mean, and that may be confusing.</w:t>
      </w:r>
    </w:p>
    <w:p w14:paraId="4AFD5A5B" w14:textId="77777777" w:rsidR="00387B24" w:rsidRDefault="00387B24">
      <w:pPr>
        <w:pStyle w:val="CommentText"/>
      </w:pPr>
    </w:p>
    <w:p w14:paraId="57A7F65F" w14:textId="73047EF3" w:rsidR="00387B24" w:rsidRDefault="00387B24">
      <w:pPr>
        <w:pStyle w:val="CommentText"/>
      </w:pPr>
      <w:r>
        <w:t xml:space="preserve">I am not sure that you need it anyway. It is the usual or typical nature of project funding isn’t it. </w:t>
      </w:r>
    </w:p>
  </w:comment>
  <w:comment w:id="33" w:author="Philip McGowan" w:date="2021-11-25T11:48:00Z" w:initials="P">
    <w:p w14:paraId="225E0145" w14:textId="45197081" w:rsidR="00387B24" w:rsidRDefault="00387B24">
      <w:pPr>
        <w:pStyle w:val="CommentText"/>
      </w:pPr>
      <w:r>
        <w:rPr>
          <w:rStyle w:val="CommentReference"/>
        </w:rPr>
        <w:annotationRef/>
      </w:r>
      <w:r>
        <w:t>In what sense? Who are they competing against?</w:t>
      </w:r>
    </w:p>
  </w:comment>
  <w:comment w:id="37" w:author="Philip McGowan" w:date="2021-11-25T11:48:00Z" w:initials="P">
    <w:p w14:paraId="560D68C9" w14:textId="5B734046" w:rsidR="00387B24" w:rsidRDefault="00387B24">
      <w:pPr>
        <w:pStyle w:val="CommentText"/>
      </w:pPr>
      <w:r>
        <w:rPr>
          <w:rStyle w:val="CommentReference"/>
        </w:rPr>
        <w:annotationRef/>
      </w:r>
      <w:r>
        <w:t xml:space="preserve">Certainly other, more recent refs about the need for co-creation of projects/programmes. </w:t>
      </w:r>
    </w:p>
  </w:comment>
  <w:comment w:id="39" w:author="Philip McGowan" w:date="2021-11-25T11:49:00Z" w:initials="P">
    <w:p w14:paraId="4C485FA5" w14:textId="254231EB" w:rsidR="00387B24" w:rsidRDefault="00387B24">
      <w:pPr>
        <w:pStyle w:val="CommentText"/>
      </w:pPr>
      <w:r>
        <w:rPr>
          <w:rStyle w:val="CommentReference"/>
        </w:rPr>
        <w:annotationRef/>
      </w:r>
      <w:r>
        <w:t>Not sure what this means. I think that ‘project’ is being used in a slightly different way. Do you mean, in essence, that these funds are the only way to get conservation done in many contexts?</w:t>
      </w:r>
    </w:p>
  </w:comment>
  <w:comment w:id="40" w:author="Philip McGowan" w:date="2021-11-25T11:55:00Z" w:initials="P">
    <w:p w14:paraId="51EF0A6A" w14:textId="77777777" w:rsidR="00387B24" w:rsidRDefault="00387B24">
      <w:pPr>
        <w:pStyle w:val="CommentText"/>
      </w:pPr>
      <w:r>
        <w:rPr>
          <w:rStyle w:val="CommentReference"/>
        </w:rPr>
        <w:annotationRef/>
      </w:r>
      <w:r>
        <w:t xml:space="preserve">This is a separate issue to those above – maybe place in a new paragraph if indeed it is needed. </w:t>
      </w:r>
    </w:p>
    <w:p w14:paraId="7C107EAF" w14:textId="77777777" w:rsidR="00387B24" w:rsidRDefault="00387B24">
      <w:pPr>
        <w:pStyle w:val="CommentText"/>
      </w:pPr>
    </w:p>
    <w:p w14:paraId="7781C1A9" w14:textId="405CD2F9" w:rsidR="00387B24" w:rsidRDefault="00387B24">
      <w:pPr>
        <w:pStyle w:val="CommentText"/>
      </w:pPr>
      <w:r>
        <w:t>It’s more about who can apply and use funds rather than the overall issue of the funding cycle vs conservation need. Isn’t it?</w:t>
      </w:r>
    </w:p>
  </w:comment>
  <w:comment w:id="41" w:author="Philip McGowan" w:date="2021-11-25T11:50:00Z" w:initials="P">
    <w:p w14:paraId="6646E499" w14:textId="47D054E6" w:rsidR="00387B24" w:rsidRDefault="00387B24">
      <w:pPr>
        <w:pStyle w:val="CommentText"/>
      </w:pPr>
      <w:r>
        <w:rPr>
          <w:rStyle w:val="CommentReference"/>
        </w:rPr>
        <w:annotationRef/>
      </w:r>
      <w:r>
        <w:t xml:space="preserve">That could sound cynical and perhaps relates only the attribution in the previous list of complex governing rules. Looking and accounting and reporting rods you have, the monitoring/evaluation will be justified in terms of the need to account for public funds. </w:t>
      </w:r>
    </w:p>
  </w:comment>
  <w:comment w:id="45" w:author="Philip McGowan" w:date="2021-11-26T11:40:00Z" w:initials="PM">
    <w:p w14:paraId="6CBF6091" w14:textId="3FFA060F" w:rsidR="00387B24" w:rsidRDefault="00387B24">
      <w:pPr>
        <w:pStyle w:val="CommentText"/>
      </w:pPr>
      <w:r>
        <w:rPr>
          <w:rStyle w:val="CommentReference"/>
        </w:rPr>
        <w:annotationRef/>
      </w:r>
      <w:r>
        <w:t>Do you want to make any comment upfront about the size of the budget? For example, what about stable budgets that are way to low to achieve much for resource?</w:t>
      </w:r>
    </w:p>
  </w:comment>
  <w:comment w:id="43" w:author="Matthew Nuttall" w:date="2021-10-08T11:46:00Z" w:initials="MN">
    <w:p w14:paraId="3DCC86CB" w14:textId="7A0F4D36" w:rsidR="00387B24" w:rsidRDefault="00387B24">
      <w:pPr>
        <w:pStyle w:val="CommentText"/>
      </w:pPr>
      <w:r>
        <w:rPr>
          <w:rStyle w:val="CommentReference"/>
        </w:rPr>
        <w:annotationRef/>
      </w:r>
      <w:r>
        <w:t>New sentence based on Nils’ comment below</w:t>
      </w:r>
    </w:p>
  </w:comment>
  <w:comment w:id="44" w:author="Philip McGowan" w:date="2021-11-25T11:58:00Z" w:initials="P">
    <w:p w14:paraId="29330256" w14:textId="41FF2C16" w:rsidR="00387B24" w:rsidRDefault="00387B24">
      <w:pPr>
        <w:pStyle w:val="CommentText"/>
      </w:pPr>
      <w:r>
        <w:rPr>
          <w:rStyle w:val="CommentReference"/>
        </w:rPr>
        <w:annotationRef/>
      </w:r>
      <w:r>
        <w:t>This comes back to the bigger issue</w:t>
      </w:r>
    </w:p>
  </w:comment>
  <w:comment w:id="46" w:author="Philip McGowan" w:date="2021-11-25T11:58:00Z" w:initials="P">
    <w:p w14:paraId="754B2C2B" w14:textId="3BA8C45C" w:rsidR="00387B24" w:rsidRDefault="00387B24">
      <w:pPr>
        <w:pStyle w:val="CommentText"/>
      </w:pPr>
      <w:r>
        <w:rPr>
          <w:rStyle w:val="CommentReference"/>
        </w:rPr>
        <w:annotationRef/>
      </w:r>
      <w:proofErr w:type="gramStart"/>
      <w:r>
        <w:t>?REF</w:t>
      </w:r>
      <w:proofErr w:type="gramEnd"/>
    </w:p>
  </w:comment>
  <w:comment w:id="47" w:author="Philip McGowan" w:date="2021-11-25T11:58:00Z" w:initials="P">
    <w:p w14:paraId="5481DB3B" w14:textId="52BF628C" w:rsidR="00387B24" w:rsidRDefault="00387B24">
      <w:pPr>
        <w:pStyle w:val="CommentText"/>
      </w:pPr>
      <w:r>
        <w:rPr>
          <w:rStyle w:val="CommentReference"/>
        </w:rPr>
        <w:annotationRef/>
      </w:r>
      <w:r>
        <w:t>DO you want to add in ‘Effectively managed’ at the beginning?</w:t>
      </w:r>
    </w:p>
  </w:comment>
  <w:comment w:id="50" w:author="Philip McGowan" w:date="2021-11-25T14:09:00Z" w:initials="P">
    <w:p w14:paraId="30D12F01" w14:textId="0FBC0A76" w:rsidR="00387B24" w:rsidRDefault="00387B24">
      <w:pPr>
        <w:pStyle w:val="CommentText"/>
      </w:pPr>
      <w:r>
        <w:rPr>
          <w:rStyle w:val="CommentReference"/>
        </w:rPr>
        <w:annotationRef/>
      </w:r>
      <w:r>
        <w:t xml:space="preserve">Would be good to have introduced what this is earlier, as noted above. At the moment, I have not </w:t>
      </w:r>
      <w:proofErr w:type="spellStart"/>
      <w:proofErr w:type="gramStart"/>
      <w:r>
        <w:t>see</w:t>
      </w:r>
      <w:proofErr w:type="spellEnd"/>
      <w:proofErr w:type="gramEnd"/>
      <w:r>
        <w:t xml:space="preserve"> any explicit statement of the mismatch between duration of funded projects and conservation need. </w:t>
      </w:r>
    </w:p>
  </w:comment>
  <w:comment w:id="51" w:author="Philip McGowan" w:date="2021-11-25T14:10:00Z" w:initials="P">
    <w:p w14:paraId="3BE9FD73" w14:textId="63322A56" w:rsidR="00387B24" w:rsidRDefault="00387B24">
      <w:pPr>
        <w:pStyle w:val="CommentText"/>
      </w:pPr>
      <w:r>
        <w:rPr>
          <w:rStyle w:val="CommentReference"/>
        </w:rPr>
        <w:annotationRef/>
      </w:r>
      <w:r>
        <w:t xml:space="preserve">Sorry, comment on the age of this reference again. Good to have one alongside that is 2020. </w:t>
      </w:r>
    </w:p>
  </w:comment>
  <w:comment w:id="53" w:author="Philip McGowan" w:date="2021-11-25T14:11:00Z" w:initials="P">
    <w:p w14:paraId="168F1F01" w14:textId="029BD4A3" w:rsidR="00387B24" w:rsidRDefault="00387B24">
      <w:pPr>
        <w:pStyle w:val="CommentText"/>
      </w:pPr>
      <w:r>
        <w:rPr>
          <w:rStyle w:val="CommentReference"/>
        </w:rPr>
        <w:annotationRef/>
      </w:r>
      <w:r>
        <w:t xml:space="preserve">Looks out of place as a sudden example. </w:t>
      </w:r>
    </w:p>
  </w:comment>
  <w:comment w:id="55" w:author="Philip McGowan" w:date="2021-11-25T14:11:00Z" w:initials="P">
    <w:p w14:paraId="2F392BA9" w14:textId="3D32CD92" w:rsidR="00387B24" w:rsidRDefault="00387B24">
      <w:pPr>
        <w:pStyle w:val="CommentText"/>
      </w:pPr>
      <w:r>
        <w:rPr>
          <w:rStyle w:val="CommentReference"/>
        </w:rPr>
        <w:annotationRef/>
      </w:r>
      <w:proofErr w:type="gramStart"/>
      <w:r>
        <w:t>?scale</w:t>
      </w:r>
      <w:proofErr w:type="gramEnd"/>
      <w:r>
        <w:t xml:space="preserve"> and/or duration/</w:t>
      </w:r>
      <w:proofErr w:type="spellStart"/>
      <w:r>
        <w:t>contintuity</w:t>
      </w:r>
      <w:proofErr w:type="spellEnd"/>
      <w:r>
        <w:t>?</w:t>
      </w:r>
    </w:p>
  </w:comment>
  <w:comment w:id="56" w:author="Philip McGowan" w:date="2021-11-25T14:12:00Z" w:initials="P">
    <w:p w14:paraId="2617A4D5" w14:textId="77777777" w:rsidR="00387B24" w:rsidRDefault="00387B24">
      <w:pPr>
        <w:pStyle w:val="CommentText"/>
      </w:pPr>
      <w:r>
        <w:rPr>
          <w:rStyle w:val="CommentReference"/>
        </w:rPr>
        <w:annotationRef/>
      </w:r>
      <w:r>
        <w:t xml:space="preserve">How does this relate to biodiversity need? What about landscape or other spatial scale relevant to biodiversity outcomes? </w:t>
      </w:r>
    </w:p>
    <w:p w14:paraId="57B650F7" w14:textId="77777777" w:rsidR="00387B24" w:rsidRDefault="00387B24">
      <w:pPr>
        <w:pStyle w:val="CommentText"/>
      </w:pPr>
    </w:p>
    <w:p w14:paraId="61053ED1" w14:textId="59B3572E" w:rsidR="00387B24" w:rsidRDefault="00387B24">
      <w:pPr>
        <w:pStyle w:val="CommentText"/>
      </w:pPr>
      <w:r>
        <w:t>Is this implicitly talking about PAs only – what about other places?</w:t>
      </w:r>
    </w:p>
  </w:comment>
  <w:comment w:id="63" w:author="Philip McGowan" w:date="2021-11-25T14:14:00Z" w:initials="P">
    <w:p w14:paraId="6EB850D2" w14:textId="59818F2E" w:rsidR="00387B24" w:rsidRDefault="00387B24">
      <w:pPr>
        <w:pStyle w:val="CommentText"/>
      </w:pPr>
      <w:r>
        <w:rPr>
          <w:rStyle w:val="CommentReference"/>
        </w:rPr>
        <w:annotationRef/>
      </w:r>
      <w:r>
        <w:t>Hasn’t lots on this been done in Australia/NZ by folks from Queensland (</w:t>
      </w:r>
      <w:proofErr w:type="spellStart"/>
      <w:r>
        <w:t>Possingham</w:t>
      </w:r>
      <w:proofErr w:type="spellEnd"/>
      <w:r>
        <w:t xml:space="preserve"> et al). And Tara Martin, now in Canada. </w:t>
      </w:r>
    </w:p>
  </w:comment>
  <w:comment w:id="70" w:author="Philip McGowan" w:date="2021-11-25T14:16:00Z" w:initials="P">
    <w:p w14:paraId="0343FF2D" w14:textId="7EE8E9CB" w:rsidR="00387B24" w:rsidRDefault="00387B24">
      <w:pPr>
        <w:pStyle w:val="CommentText"/>
      </w:pPr>
      <w:r>
        <w:rPr>
          <w:rStyle w:val="CommentReference"/>
        </w:rPr>
        <w:annotationRef/>
      </w:r>
      <w:r>
        <w:t xml:space="preserve">So, is the big question about enough money and over appropriate timescale, or how it is spent? </w:t>
      </w:r>
    </w:p>
  </w:comment>
  <w:comment w:id="71" w:author="Matthew Nuttall" w:date="2021-10-08T11:54:00Z" w:initials="MN">
    <w:p w14:paraId="3AF3E295" w14:textId="3139F130" w:rsidR="00387B24" w:rsidRDefault="00387B24">
      <w:pPr>
        <w:pStyle w:val="CommentText"/>
      </w:pPr>
      <w:r>
        <w:rPr>
          <w:rStyle w:val="CommentReference"/>
        </w:rPr>
        <w:annotationRef/>
      </w:r>
      <w:r>
        <w:t>New sentence based on Nils’ comments below</w:t>
      </w:r>
    </w:p>
  </w:comment>
  <w:comment w:id="74" w:author="Philip McGowan" w:date="2021-11-25T14:16:00Z" w:initials="P">
    <w:p w14:paraId="5A5ECD59" w14:textId="3F06CF1A" w:rsidR="00387B24" w:rsidRDefault="00387B24">
      <w:pPr>
        <w:pStyle w:val="CommentText"/>
      </w:pPr>
      <w:r>
        <w:rPr>
          <w:rStyle w:val="CommentReference"/>
        </w:rPr>
        <w:annotationRef/>
      </w:r>
      <w:r>
        <w:t xml:space="preserve">This looks as though it is </w:t>
      </w:r>
      <w:proofErr w:type="gramStart"/>
      <w:r>
        <w:t>opening up</w:t>
      </w:r>
      <w:proofErr w:type="gramEnd"/>
      <w:r>
        <w:t xml:space="preserve"> a new avenue. </w:t>
      </w:r>
    </w:p>
  </w:comment>
  <w:comment w:id="78" w:author="Philip McGowan" w:date="2021-11-25T14:17:00Z" w:initials="P">
    <w:p w14:paraId="485E0D34" w14:textId="6ADD680F" w:rsidR="00387B24" w:rsidRDefault="00387B24">
      <w:pPr>
        <w:pStyle w:val="CommentText"/>
      </w:pPr>
      <w:r>
        <w:rPr>
          <w:rStyle w:val="CommentReference"/>
        </w:rPr>
        <w:annotationRef/>
      </w:r>
      <w:r>
        <w:t>Does this apply to every part of the sentence and, if so, is that still the prevailing view, 55 years later?</w:t>
      </w:r>
    </w:p>
  </w:comment>
  <w:comment w:id="84" w:author="Philip McGowan" w:date="2021-11-25T14:20:00Z" w:initials="P">
    <w:p w14:paraId="0AED43B4" w14:textId="4077743C" w:rsidR="00387B24" w:rsidRDefault="00387B24">
      <w:pPr>
        <w:pStyle w:val="CommentText"/>
      </w:pPr>
      <w:r>
        <w:rPr>
          <w:rStyle w:val="CommentReference"/>
        </w:rPr>
        <w:annotationRef/>
      </w:r>
      <w:r>
        <w:t>This is a general word – in this context what does context mean? Can you articulate 2-3 specific objectives that you address and that will then add up to this exploration? You get to this in two sentences, but can you bring the overarching aim and specific objectives side by side?</w:t>
      </w:r>
    </w:p>
  </w:comment>
  <w:comment w:id="83" w:author="Philip McGowan" w:date="2021-11-25T14:19:00Z" w:initials="P">
    <w:p w14:paraId="4AEDFEA9" w14:textId="730466EB" w:rsidR="00387B24" w:rsidRDefault="00387B24">
      <w:pPr>
        <w:pStyle w:val="CommentText"/>
      </w:pPr>
      <w:r>
        <w:rPr>
          <w:rStyle w:val="CommentReference"/>
        </w:rPr>
        <w:annotationRef/>
      </w:r>
      <w:r>
        <w:t xml:space="preserve">I am not sure that I would have worked out that this is where this Intro was ending. I was thinking </w:t>
      </w:r>
      <w:proofErr w:type="gramStart"/>
      <w:r>
        <w:t>half way</w:t>
      </w:r>
      <w:proofErr w:type="gramEnd"/>
      <w:r>
        <w:t xml:space="preserve"> through that it would be about investment and maybe an analysis of funds spent on conservation and related activities. </w:t>
      </w:r>
    </w:p>
  </w:comment>
  <w:comment w:id="86" w:author="Philip McGowan" w:date="2021-11-25T14:22:00Z" w:initials="P">
    <w:p w14:paraId="41B2F558" w14:textId="1EE3BF46" w:rsidR="00387B24" w:rsidRDefault="00387B24">
      <w:pPr>
        <w:pStyle w:val="CommentText"/>
      </w:pPr>
      <w:r>
        <w:rPr>
          <w:rStyle w:val="CommentReference"/>
        </w:rPr>
        <w:annotationRef/>
      </w:r>
      <w:r>
        <w:t xml:space="preserve">Can you add word/phrase that says these are ‘realistic’ or ‘widely observed’ or are they hypothetical? Some shorthand that indicates where they have come from would be good. </w:t>
      </w:r>
    </w:p>
  </w:comment>
  <w:comment w:id="87" w:author="Philip McGowan" w:date="2021-11-25T14:23:00Z" w:initials="P">
    <w:p w14:paraId="222D9F26" w14:textId="6706B3CC" w:rsidR="00387B24" w:rsidRDefault="00387B24">
      <w:pPr>
        <w:pStyle w:val="CommentText"/>
      </w:pPr>
      <w:r>
        <w:rPr>
          <w:rStyle w:val="CommentReference"/>
        </w:rPr>
        <w:annotationRef/>
      </w:r>
      <w:r>
        <w:t>In what way?</w:t>
      </w:r>
    </w:p>
  </w:comment>
  <w:comment w:id="88" w:author="Nils Bunnefeld" w:date="2021-09-23T10:13:00Z" w:initials="NB">
    <w:p w14:paraId="031BE8CD" w14:textId="6029DEE6" w:rsidR="00387B24" w:rsidRDefault="00387B24">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89" w:author="Matthew Nuttall" w:date="2021-10-08T12:00:00Z" w:initials="MN">
    <w:p w14:paraId="16E68F96" w14:textId="6B8A8B17" w:rsidR="00387B24" w:rsidRDefault="00387B24">
      <w:pPr>
        <w:pStyle w:val="CommentText"/>
      </w:pPr>
      <w:r>
        <w:rPr>
          <w:rStyle w:val="CommentReference"/>
        </w:rPr>
        <w:annotationRef/>
      </w:r>
      <w:r>
        <w:t>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they need to be at the end of the paragraphs, I can try and restructure the paragraphs</w:t>
      </w:r>
    </w:p>
  </w:comment>
  <w:comment w:id="90" w:author="Philip McGowan" w:date="2021-11-25T16:40:00Z" w:initials="P">
    <w:p w14:paraId="3459B9FC" w14:textId="52E3BC3B" w:rsidR="00387B24" w:rsidRDefault="00387B24">
      <w:pPr>
        <w:pStyle w:val="CommentText"/>
      </w:pPr>
      <w:r>
        <w:rPr>
          <w:rStyle w:val="CommentReference"/>
        </w:rPr>
        <w:annotationRef/>
      </w:r>
      <w:r>
        <w:t>3449 words</w:t>
      </w:r>
    </w:p>
  </w:comment>
  <w:comment w:id="92" w:author="Philip McGowan" w:date="2021-11-25T16:43:00Z" w:initials="P">
    <w:p w14:paraId="6D4C85D4" w14:textId="5A6579C7" w:rsidR="00387B24" w:rsidRDefault="00387B24">
      <w:pPr>
        <w:pStyle w:val="CommentText"/>
      </w:pPr>
      <w:r>
        <w:rPr>
          <w:rStyle w:val="CommentReference"/>
        </w:rPr>
        <w:annotationRef/>
      </w:r>
      <w:r>
        <w:t xml:space="preserve">Not sure what this means in this context and what to expect from each of the </w:t>
      </w:r>
      <w:proofErr w:type="spellStart"/>
      <w:r>
        <w:t>submodels</w:t>
      </w:r>
      <w:proofErr w:type="spellEnd"/>
      <w:r>
        <w:t xml:space="preserve">. </w:t>
      </w:r>
    </w:p>
  </w:comment>
  <w:comment w:id="94" w:author="Philip McGowan" w:date="2021-11-25T16:41:00Z" w:initials="P">
    <w:p w14:paraId="28D5AA31" w14:textId="55009E98" w:rsidR="00387B24" w:rsidRDefault="00387B24">
      <w:pPr>
        <w:pStyle w:val="CommentText"/>
      </w:pPr>
      <w:r>
        <w:rPr>
          <w:rStyle w:val="CommentReference"/>
        </w:rPr>
        <w:annotationRef/>
      </w:r>
      <w:proofErr w:type="gramStart"/>
      <w:r>
        <w:t>?in</w:t>
      </w:r>
      <w:proofErr w:type="gramEnd"/>
    </w:p>
  </w:comment>
  <w:comment w:id="95" w:author="Philip McGowan" w:date="2021-11-25T16:44:00Z" w:initials="P">
    <w:p w14:paraId="01FDBB23" w14:textId="5A151D01" w:rsidR="00387B24" w:rsidRDefault="00387B24">
      <w:pPr>
        <w:pStyle w:val="CommentText"/>
      </w:pPr>
      <w:r>
        <w:rPr>
          <w:rStyle w:val="CommentReference"/>
        </w:rPr>
        <w:annotationRef/>
      </w:r>
      <w:r>
        <w:t xml:space="preserve">I would bullet point these, partly to break up the big paragraph and partly to make it easier to see where (4) ends. </w:t>
      </w:r>
    </w:p>
  </w:comment>
  <w:comment w:id="99" w:author="Matthew Nuttall" w:date="2021-10-08T14:45:00Z" w:initials="MN">
    <w:p w14:paraId="0F96F45E" w14:textId="1EB7E087" w:rsidR="00387B24" w:rsidRDefault="00387B24">
      <w:pPr>
        <w:pStyle w:val="CommentText"/>
      </w:pPr>
      <w:r>
        <w:rPr>
          <w:rStyle w:val="CommentReference"/>
        </w:rPr>
        <w:annotationRef/>
      </w:r>
      <w:r>
        <w:t>Is this better Brad?</w:t>
      </w:r>
    </w:p>
  </w:comment>
  <w:comment w:id="100" w:author="Philip McGowan" w:date="2021-11-25T16:47:00Z" w:initials="P">
    <w:p w14:paraId="77069689" w14:textId="579BA58C" w:rsidR="00387B24" w:rsidRDefault="00387B24">
      <w:pPr>
        <w:pStyle w:val="CommentText"/>
      </w:pPr>
      <w:r>
        <w:rPr>
          <w:rStyle w:val="CommentReference"/>
        </w:rPr>
        <w:annotationRef/>
      </w:r>
      <w:r>
        <w:t>Is this assumption important?</w:t>
      </w:r>
    </w:p>
  </w:comment>
  <w:comment w:id="103" w:author="Philip McGowan" w:date="2021-11-26T11:33:00Z" w:initials="PM">
    <w:p w14:paraId="50C895D0" w14:textId="69293411" w:rsidR="00387B24" w:rsidRDefault="00387B24">
      <w:pPr>
        <w:pStyle w:val="CommentText"/>
      </w:pPr>
      <w:r>
        <w:rPr>
          <w:rStyle w:val="CommentReference"/>
        </w:rPr>
        <w:annotationRef/>
      </w:r>
      <w:r>
        <w:t xml:space="preserve">Any comment on whether the budget is enough to achieve the desired biodiversity outcomes </w:t>
      </w:r>
    </w:p>
  </w:comment>
  <w:comment w:id="104" w:author="Brad Duthie" w:date="2021-09-22T23:14:00Z" w:initials="BD">
    <w:p w14:paraId="42B689DE" w14:textId="77777777" w:rsidR="00387B24" w:rsidRDefault="00387B24">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w:t>
      </w:r>
      <w:proofErr w:type="gramStart"/>
      <w:r>
        <w:rPr>
          <w:rFonts w:ascii="Calibri" w:hAnsi="Calibri"/>
          <w:sz w:val="20"/>
        </w:rPr>
        <w:t>_{</w:t>
      </w:r>
      <w:proofErr w:type="gramEnd"/>
      <w:r>
        <w:rPr>
          <w:rFonts w:ascii="Calibri" w:hAnsi="Calibri"/>
          <w:sz w:val="20"/>
        </w:rPr>
        <w:t xml:space="preserve">i = 1}^{N} x_{i} (let me know if you want me to write this out and put it in an image, but you can see with it looks like with </w:t>
      </w:r>
      <w:hyperlink r:id="rId2"/>
      <w:r>
        <w:rPr>
          <w:rFonts w:ascii="Calibri" w:hAnsi="Calibri"/>
          <w:sz w:val="20"/>
        </w:rPr>
        <w:t xml:space="preserve"> </w:t>
      </w:r>
    </w:p>
  </w:comment>
  <w:comment w:id="105" w:author="Matthew Nuttall" w:date="2021-10-11T09:23:00Z" w:initials="MN">
    <w:p w14:paraId="6E7ABB4D" w14:textId="3142ABB1" w:rsidR="00387B24" w:rsidRDefault="00387B24">
      <w:pPr>
        <w:pStyle w:val="CommentText"/>
      </w:pPr>
      <w:r>
        <w:rPr>
          <w:rStyle w:val="CommentReference"/>
        </w:rPr>
        <w:annotationRef/>
      </w:r>
      <w:r>
        <w:t>Equation edited. Is this correct now Brad?</w:t>
      </w:r>
    </w:p>
  </w:comment>
  <w:comment w:id="106" w:author="Brad Duthie" w:date="2021-09-22T23:23:00Z" w:initials="BD">
    <w:p w14:paraId="19D629C5" w14:textId="77777777" w:rsidR="00387B24" w:rsidRDefault="00387B24">
      <w:r>
        <w:rPr>
          <w:rFonts w:ascii="Calibri" w:hAnsi="Calibri"/>
          <w:sz w:val="20"/>
        </w:rPr>
        <w:t>I’m confused by this statement; all of them had a felling count increasing linearly, so why would this be relevant for differentiating which scenario retained the highest number of trees?</w:t>
      </w:r>
    </w:p>
  </w:comment>
  <w:comment w:id="107" w:author="Matthew Nuttall" w:date="2021-10-08T16:44:00Z" w:initials="MN">
    <w:p w14:paraId="69339FCF" w14:textId="6C7D5AB2" w:rsidR="00387B24" w:rsidRDefault="00387B24">
      <w:pPr>
        <w:pStyle w:val="CommentText"/>
      </w:pPr>
      <w:r>
        <w:rPr>
          <w:rStyle w:val="CommentReference"/>
        </w:rPr>
        <w:annotationRef/>
      </w:r>
      <w:r>
        <w:t>Not all of them had increasing felling counts. For example, scenario 2 had a decreasing count of felling actions, and scenario 3 has a fluctuating count of felling actions (see Figure 5)</w:t>
      </w:r>
    </w:p>
  </w:comment>
  <w:comment w:id="108" w:author="Philip McGowan" w:date="2021-11-26T11:45:00Z" w:initials="PM">
    <w:p w14:paraId="02802FEB" w14:textId="0CB59AAC" w:rsidR="009A1EAD" w:rsidRDefault="009A1EAD">
      <w:pPr>
        <w:pStyle w:val="CommentText"/>
      </w:pPr>
      <w:r>
        <w:rPr>
          <w:rStyle w:val="CommentReference"/>
        </w:rPr>
        <w:annotationRef/>
      </w:r>
      <w:r>
        <w:t>Hmm, not sure I see that from the trajectories in Fig 4. Both seem to have lost their trees by 30 years and pretty much all of them by 50. What am I missing?</w:t>
      </w:r>
    </w:p>
  </w:comment>
  <w:comment w:id="109" w:author="Philip McGowan" w:date="2021-11-26T11:47:00Z" w:initials="PM">
    <w:p w14:paraId="2DFB6332" w14:textId="67510808" w:rsidR="009A1EAD" w:rsidRDefault="009A1EAD">
      <w:pPr>
        <w:pStyle w:val="CommentText"/>
      </w:pPr>
      <w:r>
        <w:rPr>
          <w:rStyle w:val="CommentReference"/>
        </w:rPr>
        <w:annotationRef/>
      </w:r>
      <w:r>
        <w:t>This is about overall size rather flows (peaks and troughs)</w:t>
      </w:r>
    </w:p>
  </w:comment>
  <w:comment w:id="111" w:author="Philip McGowan" w:date="2021-11-26T11:48:00Z" w:initials="PM">
    <w:p w14:paraId="2AAE0156" w14:textId="49042692" w:rsidR="009A1EAD" w:rsidRDefault="009A1EAD">
      <w:pPr>
        <w:pStyle w:val="CommentText"/>
      </w:pPr>
      <w:r>
        <w:rPr>
          <w:rStyle w:val="CommentReference"/>
        </w:rPr>
        <w:annotationRef/>
      </w:r>
      <w:r>
        <w:t>Is this just stability or size as well?</w:t>
      </w:r>
    </w:p>
  </w:comment>
  <w:comment w:id="112" w:author="Philip McGowan" w:date="2021-11-26T11:50:00Z" w:initials="PM">
    <w:p w14:paraId="3F487B2B" w14:textId="6B9B9129" w:rsidR="009A1EAD" w:rsidRDefault="009A1EAD">
      <w:pPr>
        <w:pStyle w:val="CommentText"/>
      </w:pPr>
      <w:r>
        <w:rPr>
          <w:rStyle w:val="CommentReference"/>
        </w:rPr>
        <w:annotationRef/>
      </w:r>
      <w:r>
        <w:t xml:space="preserve">Can you say this from your work, or is this </w:t>
      </w:r>
      <w:proofErr w:type="gramStart"/>
      <w:r>
        <w:t>assumption.</w:t>
      </w:r>
      <w:proofErr w:type="gramEnd"/>
      <w:r>
        <w:t xml:space="preserve"> I have picked up mainly issues of flow of funds rather size of budget. </w:t>
      </w:r>
    </w:p>
  </w:comment>
  <w:comment w:id="113" w:author="Nils Bunnefeld" w:date="2021-09-23T10:38:00Z" w:initials="NB">
    <w:p w14:paraId="51D97AB3" w14:textId="77777777" w:rsidR="00387B24" w:rsidRDefault="00387B24">
      <w:pPr>
        <w:pStyle w:val="CommentText"/>
      </w:pPr>
      <w:r>
        <w:rPr>
          <w:rStyle w:val="CommentReference"/>
        </w:rPr>
        <w:annotationRef/>
      </w:r>
      <w:proofErr w:type="spellStart"/>
      <w:r>
        <w:t>Id</w:t>
      </w:r>
      <w:proofErr w:type="spellEnd"/>
      <w:r>
        <w:t xml:space="preserve">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policy documents. </w:t>
      </w:r>
    </w:p>
    <w:p w14:paraId="2A5C23D3" w14:textId="5E27EC95" w:rsidR="00387B24" w:rsidRDefault="00387B24">
      <w:pPr>
        <w:pStyle w:val="CommentText"/>
      </w:pPr>
      <w:r>
        <w:t xml:space="preserve">Kate and Phil – any suggestions? </w:t>
      </w:r>
    </w:p>
  </w:comment>
  <w:comment w:id="114" w:author="Matthew Nuttall" w:date="2021-10-11T09:49:00Z" w:initials="MN">
    <w:p w14:paraId="200D4505" w14:textId="52399A0E" w:rsidR="00387B24" w:rsidRDefault="00387B24">
      <w:pPr>
        <w:pStyle w:val="CommentText"/>
      </w:pPr>
      <w:r>
        <w:rPr>
          <w:rStyle w:val="CommentReference"/>
        </w:rPr>
        <w:annotationRef/>
      </w:r>
      <w:r>
        <w:t xml:space="preserve">I assume you’re talking about the general messages from the whole </w:t>
      </w:r>
      <w:proofErr w:type="gramStart"/>
      <w:r>
        <w:t>paragraph?</w:t>
      </w:r>
      <w:proofErr w:type="gramEnd"/>
      <w:r>
        <w:t xml:space="preserve"> If so, then I genuinely can’t find any references that say this. I have found one book chapter (see next comment below) that discusses the negative aspects of the short-term project cycles, and I have found refs about how decreases in funding are bad (added to the intro), but nothing as explicit as this, where the effect of grant cycles is </w:t>
      </w:r>
      <w:proofErr w:type="gramStart"/>
      <w:r>
        <w:t>actually investigated</w:t>
      </w:r>
      <w:proofErr w:type="gramEnd"/>
      <w:r>
        <w:t xml:space="preserve">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115" w:author="Matthew Nuttall" w:date="2021-10-14T10:28:00Z" w:initials="MN">
    <w:p w14:paraId="34C3F580" w14:textId="03591DA5" w:rsidR="00387B24" w:rsidRDefault="00387B24">
      <w:pPr>
        <w:pStyle w:val="CommentText"/>
      </w:pPr>
      <w:r>
        <w:rPr>
          <w:rStyle w:val="CommentReference"/>
        </w:rPr>
        <w:annotationRef/>
      </w:r>
      <w:r>
        <w:t>This is the only reference I have found so far that talks about short-term projects / funding cycles and their effect on conservation programmes. But it is not an empirical study, it is a book chapter</w:t>
      </w:r>
    </w:p>
  </w:comment>
  <w:comment w:id="116" w:author="Philip McGowan" w:date="2021-11-26T11:53:00Z" w:initials="PM">
    <w:p w14:paraId="09C28FA5" w14:textId="77777777" w:rsidR="009A1EAD" w:rsidRDefault="009A1EAD">
      <w:pPr>
        <w:pStyle w:val="CommentText"/>
      </w:pPr>
      <w:r>
        <w:rPr>
          <w:rStyle w:val="CommentReference"/>
        </w:rPr>
        <w:annotationRef/>
      </w:r>
      <w:r>
        <w:t>Google Scholar says that this has been cited 77 times</w:t>
      </w:r>
      <w:r w:rsidR="00576391">
        <w:t xml:space="preserve">. This one mentions funding cycles and has a couple of other pre 2010 refs: </w:t>
      </w:r>
      <w:hyperlink r:id="rId3" w:history="1">
        <w:r w:rsidR="00576391" w:rsidRPr="00960C63">
          <w:rPr>
            <w:rStyle w:val="Hyperlink"/>
          </w:rPr>
          <w:t>https://www.sciencedirect.com/science/article/pii/S1462901110000043</w:t>
        </w:r>
      </w:hyperlink>
      <w:r w:rsidR="00576391">
        <w:t xml:space="preserve"> and</w:t>
      </w:r>
    </w:p>
    <w:p w14:paraId="4BAF9DB1" w14:textId="43E60874" w:rsidR="00576391" w:rsidRDefault="00576391">
      <w:pPr>
        <w:pStyle w:val="CommentText"/>
      </w:pPr>
      <w:hyperlink r:id="rId4" w:history="1">
        <w:r w:rsidRPr="00960C63">
          <w:rPr>
            <w:rStyle w:val="Hyperlink"/>
          </w:rPr>
          <w:t>https://www.cambridge.org/core/journals/oryx/article/conservation-conversations-a-typology-of-barriers-to-conservation-success/CF2CBE928071E200851056F0669D5E45</w:t>
        </w:r>
      </w:hyperlink>
      <w:r>
        <w:t xml:space="preserve"> from this year</w:t>
      </w:r>
    </w:p>
  </w:comment>
  <w:comment w:id="117" w:author="Matthew Nuttall" w:date="2021-10-08T17:08:00Z" w:initials="MN">
    <w:p w14:paraId="23F465F8" w14:textId="35596D75" w:rsidR="00387B24" w:rsidRDefault="00387B24">
      <w:pPr>
        <w:pStyle w:val="CommentText"/>
      </w:pPr>
      <w:r>
        <w:rPr>
          <w:rStyle w:val="CommentReference"/>
        </w:rPr>
        <w:annotationRef/>
      </w:r>
      <w:r>
        <w:t xml:space="preserve">Added this caveat about assumptions about timescales as Brad suggested. I wonder whether I </w:t>
      </w:r>
      <w:proofErr w:type="gramStart"/>
      <w:r>
        <w:t>actually need</w:t>
      </w:r>
      <w:proofErr w:type="gramEnd"/>
      <w:r>
        <w:t xml:space="preserve"> an entire paragraph about assumptions, as simulation studies like this that simplify a system so much make a bunch of assumptions. Should I be more explicit about the major ones in a dedicated paragraph?</w:t>
      </w:r>
    </w:p>
  </w:comment>
  <w:comment w:id="118" w:author="Nils Bunnefeld" w:date="2021-09-23T10:42:00Z" w:initials="NB">
    <w:p w14:paraId="3CABF189" w14:textId="0034C41A" w:rsidR="00387B24" w:rsidRDefault="00387B24">
      <w:pPr>
        <w:pStyle w:val="CommentText"/>
      </w:pPr>
      <w:r>
        <w:rPr>
          <w:rStyle w:val="CommentReference"/>
        </w:rPr>
        <w:annotationRef/>
      </w:r>
      <w:r>
        <w:t xml:space="preserve">This section also needs some references. </w:t>
      </w:r>
    </w:p>
  </w:comment>
  <w:comment w:id="119" w:author="Matthew Nuttall" w:date="2021-10-11T14:51:00Z" w:initials="MN">
    <w:p w14:paraId="6E7D5FC9" w14:textId="02573151" w:rsidR="00387B24" w:rsidRDefault="00387B24">
      <w:pPr>
        <w:pStyle w:val="CommentText"/>
      </w:pPr>
      <w:r>
        <w:rPr>
          <w:rStyle w:val="CommentReference"/>
        </w:rPr>
        <w:annotationRef/>
      </w:r>
      <w:r>
        <w:t>Added a bunch of refs to these two paragraphs. I can’t find a reference for this final sentence though….!?</w:t>
      </w:r>
    </w:p>
  </w:comment>
  <w:comment w:id="120" w:author="Philip McGowan" w:date="2021-11-26T11:59:00Z" w:initials="PM">
    <w:p w14:paraId="6ADF2733" w14:textId="6AE5101C" w:rsidR="00576391" w:rsidRDefault="00576391">
      <w:pPr>
        <w:pStyle w:val="CommentText"/>
      </w:pPr>
      <w:r>
        <w:rPr>
          <w:rStyle w:val="CommentReference"/>
        </w:rPr>
        <w:annotationRef/>
      </w:r>
      <w:r>
        <w:t>Could the Discussion start with this, rather than the detail of the previous paragraphs?</w:t>
      </w:r>
    </w:p>
  </w:comment>
  <w:comment w:id="121" w:author="Philip McGowan" w:date="2021-11-26T12:04:00Z" w:initials="PM">
    <w:p w14:paraId="281F3F63" w14:textId="6E05EFEC" w:rsidR="00111C63" w:rsidRDefault="00111C63">
      <w:pPr>
        <w:pStyle w:val="CommentText"/>
      </w:pPr>
      <w:r>
        <w:rPr>
          <w:rStyle w:val="CommentReference"/>
        </w:rPr>
        <w:annotationRef/>
      </w:r>
      <w:r>
        <w:t>And constancy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55DE76" w15:done="0"/>
  <w15:commentEx w15:paraId="3614FECD" w15:done="0"/>
  <w15:commentEx w15:paraId="361BC0FE" w15:done="0"/>
  <w15:commentEx w15:paraId="554AD3AF" w15:done="0"/>
  <w15:commentEx w15:paraId="3272EE30" w15:done="0"/>
  <w15:commentEx w15:paraId="1CF933C9" w15:done="0"/>
  <w15:commentEx w15:paraId="213A8FAC" w15:done="0"/>
  <w15:commentEx w15:paraId="7210B88A" w15:done="0"/>
  <w15:commentEx w15:paraId="61F493C1" w15:done="0"/>
  <w15:commentEx w15:paraId="105A5050" w15:paraIdParent="61F493C1" w15:done="0"/>
  <w15:commentEx w15:paraId="7A1F8598" w15:done="0"/>
  <w15:commentEx w15:paraId="3D1C3E43" w15:done="0"/>
  <w15:commentEx w15:paraId="6F92909F" w15:done="0"/>
  <w15:commentEx w15:paraId="57A7F65F" w15:done="0"/>
  <w15:commentEx w15:paraId="225E0145" w15:done="0"/>
  <w15:commentEx w15:paraId="560D68C9" w15:done="0"/>
  <w15:commentEx w15:paraId="4C485FA5" w15:done="0"/>
  <w15:commentEx w15:paraId="7781C1A9" w15:done="0"/>
  <w15:commentEx w15:paraId="6646E499" w15:done="0"/>
  <w15:commentEx w15:paraId="6CBF6091" w15:done="0"/>
  <w15:commentEx w15:paraId="3DCC86CB" w15:done="0"/>
  <w15:commentEx w15:paraId="29330256" w15:paraIdParent="3DCC86CB" w15:done="0"/>
  <w15:commentEx w15:paraId="754B2C2B" w15:done="0"/>
  <w15:commentEx w15:paraId="5481DB3B" w15:done="0"/>
  <w15:commentEx w15:paraId="30D12F01" w15:done="0"/>
  <w15:commentEx w15:paraId="3BE9FD73" w15:done="0"/>
  <w15:commentEx w15:paraId="168F1F01" w15:done="0"/>
  <w15:commentEx w15:paraId="2F392BA9" w15:done="0"/>
  <w15:commentEx w15:paraId="61053ED1" w15:done="0"/>
  <w15:commentEx w15:paraId="6EB850D2" w15:done="0"/>
  <w15:commentEx w15:paraId="0343FF2D" w15:done="0"/>
  <w15:commentEx w15:paraId="3AF3E295" w15:done="0"/>
  <w15:commentEx w15:paraId="5A5ECD59" w15:done="0"/>
  <w15:commentEx w15:paraId="485E0D34" w15:done="0"/>
  <w15:commentEx w15:paraId="0AED43B4" w15:done="0"/>
  <w15:commentEx w15:paraId="4AEDFEA9" w15:done="0"/>
  <w15:commentEx w15:paraId="41B2F558" w15:done="0"/>
  <w15:commentEx w15:paraId="222D9F26" w15:done="0"/>
  <w15:commentEx w15:paraId="031BE8CD" w15:done="0"/>
  <w15:commentEx w15:paraId="16E68F96" w15:paraIdParent="031BE8CD" w15:done="0"/>
  <w15:commentEx w15:paraId="3459B9FC" w15:done="0"/>
  <w15:commentEx w15:paraId="6D4C85D4" w15:done="0"/>
  <w15:commentEx w15:paraId="28D5AA31" w15:done="0"/>
  <w15:commentEx w15:paraId="01FDBB23" w15:done="0"/>
  <w15:commentEx w15:paraId="0F96F45E" w15:done="0"/>
  <w15:commentEx w15:paraId="77069689" w15:done="0"/>
  <w15:commentEx w15:paraId="50C895D0" w15:done="0"/>
  <w15:commentEx w15:paraId="42B689DE" w15:done="0"/>
  <w15:commentEx w15:paraId="6E7ABB4D" w15:paraIdParent="42B689DE" w15:done="0"/>
  <w15:commentEx w15:paraId="19D629C5" w15:done="0"/>
  <w15:commentEx w15:paraId="69339FCF" w15:paraIdParent="19D629C5" w15:done="0"/>
  <w15:commentEx w15:paraId="02802FEB" w15:done="0"/>
  <w15:commentEx w15:paraId="2DFB6332" w15:done="0"/>
  <w15:commentEx w15:paraId="2AAE0156" w15:done="0"/>
  <w15:commentEx w15:paraId="3F487B2B" w15:done="0"/>
  <w15:commentEx w15:paraId="2A5C23D3" w15:done="0"/>
  <w15:commentEx w15:paraId="200D4505" w15:paraIdParent="2A5C23D3" w15:done="0"/>
  <w15:commentEx w15:paraId="34C3F580" w15:done="0"/>
  <w15:commentEx w15:paraId="4BAF9DB1" w15:paraIdParent="34C3F580" w15:done="0"/>
  <w15:commentEx w15:paraId="23F465F8" w15:done="0"/>
  <w15:commentEx w15:paraId="3CABF189" w15:done="0"/>
  <w15:commentEx w15:paraId="6E7D5FC9" w15:paraIdParent="3CABF189" w15:done="0"/>
  <w15:commentEx w15:paraId="6ADF2733" w15:done="0"/>
  <w15:commentEx w15:paraId="281F3F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9F7A1" w16cex:dateUtc="2021-11-25T11:53:00Z"/>
  <w16cex:commentExtensible w16cex:durableId="2549EAB7" w16cex:dateUtc="2021-11-25T10:57:00Z"/>
  <w16cex:commentExtensible w16cex:durableId="2549EC8E" w16cex:dateUtc="2021-11-25T11:05:00Z"/>
  <w16cex:commentExtensible w16cex:durableId="2549ECD4" w16cex:dateUtc="2021-11-25T11:07:00Z"/>
  <w16cex:commentExtensible w16cex:durableId="2549F05A" w16cex:dateUtc="2021-11-25T11:22:00Z"/>
  <w16cex:commentExtensible w16cex:durableId="2549F144" w16cex:dateUtc="2021-11-25T11:25:00Z"/>
  <w16cex:commentExtensible w16cex:durableId="2549F171" w16cex:dateUtc="2021-11-25T11:26:00Z"/>
  <w16cex:commentExtensible w16cex:durableId="2549F1AC" w16cex:dateUtc="2021-11-25T11:27:00Z"/>
  <w16cex:commentExtensible w16cex:durableId="24F6D0D6" w16cex:dateUtc="2021-09-23T09:09:00Z"/>
  <w16cex:commentExtensible w16cex:durableId="24FEFBF2" w16cex:dateUtc="2021-09-29T13:51:00Z"/>
  <w16cex:commentExtensible w16cex:durableId="2549F4B5" w16cex:dateUtc="2021-11-25T11:40:00Z"/>
  <w16cex:commentExtensible w16cex:durableId="2549F4E2" w16cex:dateUtc="2021-11-25T11:41:00Z"/>
  <w16cex:commentExtensible w16cex:durableId="2549F5CA" w16cex:dateUtc="2021-11-25T11:45:00Z"/>
  <w16cex:commentExtensible w16cex:durableId="2549F602" w16cex:dateUtc="2021-11-25T11:46:00Z"/>
  <w16cex:commentExtensible w16cex:durableId="2549F670" w16cex:dateUtc="2021-11-25T11:48:00Z"/>
  <w16cex:commentExtensible w16cex:durableId="2549F6A2" w16cex:dateUtc="2021-11-25T11:48:00Z"/>
  <w16cex:commentExtensible w16cex:durableId="2549F6D7" w16cex:dateUtc="2021-11-25T11:49:00Z"/>
  <w16cex:commentExtensible w16cex:durableId="2549F82E" w16cex:dateUtc="2021-11-25T11:55:00Z"/>
  <w16cex:commentExtensible w16cex:durableId="2549F6F9" w16cex:dateUtc="2021-11-25T11:50:00Z"/>
  <w16cex:commentExtensible w16cex:durableId="254B462A" w16cex:dateUtc="2021-11-26T11:40:00Z"/>
  <w16cex:commentExtensible w16cex:durableId="250AAE2E" w16cex:dateUtc="2021-10-08T10:46:00Z"/>
  <w16cex:commentExtensible w16cex:durableId="2549F8D3" w16cex:dateUtc="2021-11-25T11:58:00Z"/>
  <w16cex:commentExtensible w16cex:durableId="2549F8F4" w16cex:dateUtc="2021-11-25T11:58:00Z"/>
  <w16cex:commentExtensible w16cex:durableId="2549F901" w16cex:dateUtc="2021-11-25T11:58:00Z"/>
  <w16cex:commentExtensible w16cex:durableId="254A179E" w16cex:dateUtc="2021-11-25T14:09:00Z"/>
  <w16cex:commentExtensible w16cex:durableId="254A17DA" w16cex:dateUtc="2021-11-25T14:10:00Z"/>
  <w16cex:commentExtensible w16cex:durableId="254A1811" w16cex:dateUtc="2021-11-25T14:11:00Z"/>
  <w16cex:commentExtensible w16cex:durableId="254A1823" w16cex:dateUtc="2021-11-25T14:11:00Z"/>
  <w16cex:commentExtensible w16cex:durableId="254A1854" w16cex:dateUtc="2021-11-25T14:12:00Z"/>
  <w16cex:commentExtensible w16cex:durableId="254A18AD" w16cex:dateUtc="2021-11-25T14:14:00Z"/>
  <w16cex:commentExtensible w16cex:durableId="254A1959" w16cex:dateUtc="2021-11-25T14:16:00Z"/>
  <w16cex:commentExtensible w16cex:durableId="250AAFFD" w16cex:dateUtc="2021-10-08T10:54:00Z"/>
  <w16cex:commentExtensible w16cex:durableId="254A1921" w16cex:dateUtc="2021-11-25T14:16:00Z"/>
  <w16cex:commentExtensible w16cex:durableId="254A1990" w16cex:dateUtc="2021-11-25T14:17:00Z"/>
  <w16cex:commentExtensible w16cex:durableId="254A1A34" w16cex:dateUtc="2021-11-25T14:20:00Z"/>
  <w16cex:commentExtensible w16cex:durableId="254A19DE" w16cex:dateUtc="2021-11-25T14:19:00Z"/>
  <w16cex:commentExtensible w16cex:durableId="254A1A9E" w16cex:dateUtc="2021-11-25T14:22:00Z"/>
  <w16cex:commentExtensible w16cex:durableId="254A1AFE" w16cex:dateUtc="2021-11-25T14:23:00Z"/>
  <w16cex:commentExtensible w16cex:durableId="24F6D1D4" w16cex:dateUtc="2021-09-23T09:13:00Z"/>
  <w16cex:commentExtensible w16cex:durableId="250AB141" w16cex:dateUtc="2021-10-08T11:00:00Z"/>
  <w16cex:commentExtensible w16cex:durableId="254A3B05" w16cex:dateUtc="2021-11-25T16:40:00Z"/>
  <w16cex:commentExtensible w16cex:durableId="254A3BB3" w16cex:dateUtc="2021-11-25T16:43:00Z"/>
  <w16cex:commentExtensible w16cex:durableId="254A3B32" w16cex:dateUtc="2021-11-25T16:41:00Z"/>
  <w16cex:commentExtensible w16cex:durableId="254A3BF4" w16cex:dateUtc="2021-11-25T16:44:00Z"/>
  <w16cex:commentExtensible w16cex:durableId="250AD801" w16cex:dateUtc="2021-10-08T13:45:00Z"/>
  <w16cex:commentExtensible w16cex:durableId="254A3C8C" w16cex:dateUtc="2021-11-25T16:47:00Z"/>
  <w16cex:commentExtensible w16cex:durableId="254B4474" w16cex:dateUtc="2021-11-26T11:33:00Z"/>
  <w16cex:commentExtensible w16cex:durableId="250E8115" w16cex:dateUtc="2021-10-11T08:23:00Z"/>
  <w16cex:commentExtensible w16cex:durableId="250AF3D2" w16cex:dateUtc="2021-10-08T15:44:00Z"/>
  <w16cex:commentExtensible w16cex:durableId="254B4765" w16cex:dateUtc="2021-11-26T11:45:00Z"/>
  <w16cex:commentExtensible w16cex:durableId="254B47E0" w16cex:dateUtc="2021-11-26T11:47:00Z"/>
  <w16cex:commentExtensible w16cex:durableId="254B4819" w16cex:dateUtc="2021-11-26T11:48:00Z"/>
  <w16cex:commentExtensible w16cex:durableId="254B488C" w16cex:dateUtc="2021-11-26T11:50:00Z"/>
  <w16cex:commentExtensible w16cex:durableId="24F6D79A" w16cex:dateUtc="2021-09-23T09:38:00Z"/>
  <w16cex:commentExtensible w16cex:durableId="250E8742" w16cex:dateUtc="2021-10-11T08:49:00Z"/>
  <w16cex:commentExtensible w16cex:durableId="251284DC" w16cex:dateUtc="2021-10-14T09:28:00Z"/>
  <w16cex:commentExtensible w16cex:durableId="254B493B" w16cex:dateUtc="2021-11-26T11:53:00Z"/>
  <w16cex:commentExtensible w16cex:durableId="250AF999" w16cex:dateUtc="2021-10-08T16:08:00Z"/>
  <w16cex:commentExtensible w16cex:durableId="24F6D879" w16cex:dateUtc="2021-09-23T09:42:00Z"/>
  <w16cex:commentExtensible w16cex:durableId="250ECDDD" w16cex:dateUtc="2021-10-11T13:51:00Z"/>
  <w16cex:commentExtensible w16cex:durableId="254B4A86" w16cex:dateUtc="2021-11-26T11:59:00Z"/>
  <w16cex:commentExtensible w16cex:durableId="254B4BDE" w16cex:dateUtc="2021-11-26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55DE76" w16cid:durableId="2549F7A1"/>
  <w16cid:commentId w16cid:paraId="3614FECD" w16cid:durableId="2549EAB7"/>
  <w16cid:commentId w16cid:paraId="361BC0FE" w16cid:durableId="2549EC8E"/>
  <w16cid:commentId w16cid:paraId="554AD3AF" w16cid:durableId="2549ECD4"/>
  <w16cid:commentId w16cid:paraId="3272EE30" w16cid:durableId="2549F05A"/>
  <w16cid:commentId w16cid:paraId="1CF933C9" w16cid:durableId="2549F144"/>
  <w16cid:commentId w16cid:paraId="213A8FAC" w16cid:durableId="2549F171"/>
  <w16cid:commentId w16cid:paraId="7210B88A" w16cid:durableId="2549F1AC"/>
  <w16cid:commentId w16cid:paraId="61F493C1" w16cid:durableId="24F6D0D6"/>
  <w16cid:commentId w16cid:paraId="105A5050" w16cid:durableId="24FEFBF2"/>
  <w16cid:commentId w16cid:paraId="7A1F8598" w16cid:durableId="2549F4B5"/>
  <w16cid:commentId w16cid:paraId="3D1C3E43" w16cid:durableId="2549F4E2"/>
  <w16cid:commentId w16cid:paraId="6F92909F" w16cid:durableId="2549F5CA"/>
  <w16cid:commentId w16cid:paraId="57A7F65F" w16cid:durableId="2549F602"/>
  <w16cid:commentId w16cid:paraId="225E0145" w16cid:durableId="2549F670"/>
  <w16cid:commentId w16cid:paraId="560D68C9" w16cid:durableId="2549F6A2"/>
  <w16cid:commentId w16cid:paraId="4C485FA5" w16cid:durableId="2549F6D7"/>
  <w16cid:commentId w16cid:paraId="7781C1A9" w16cid:durableId="2549F82E"/>
  <w16cid:commentId w16cid:paraId="6646E499" w16cid:durableId="2549F6F9"/>
  <w16cid:commentId w16cid:paraId="6CBF6091" w16cid:durableId="254B462A"/>
  <w16cid:commentId w16cid:paraId="3DCC86CB" w16cid:durableId="250AAE2E"/>
  <w16cid:commentId w16cid:paraId="29330256" w16cid:durableId="2549F8D3"/>
  <w16cid:commentId w16cid:paraId="754B2C2B" w16cid:durableId="2549F8F4"/>
  <w16cid:commentId w16cid:paraId="5481DB3B" w16cid:durableId="2549F901"/>
  <w16cid:commentId w16cid:paraId="30D12F01" w16cid:durableId="254A179E"/>
  <w16cid:commentId w16cid:paraId="3BE9FD73" w16cid:durableId="254A17DA"/>
  <w16cid:commentId w16cid:paraId="168F1F01" w16cid:durableId="254A1811"/>
  <w16cid:commentId w16cid:paraId="2F392BA9" w16cid:durableId="254A1823"/>
  <w16cid:commentId w16cid:paraId="61053ED1" w16cid:durableId="254A1854"/>
  <w16cid:commentId w16cid:paraId="6EB850D2" w16cid:durableId="254A18AD"/>
  <w16cid:commentId w16cid:paraId="0343FF2D" w16cid:durableId="254A1959"/>
  <w16cid:commentId w16cid:paraId="3AF3E295" w16cid:durableId="250AAFFD"/>
  <w16cid:commentId w16cid:paraId="5A5ECD59" w16cid:durableId="254A1921"/>
  <w16cid:commentId w16cid:paraId="485E0D34" w16cid:durableId="254A1990"/>
  <w16cid:commentId w16cid:paraId="0AED43B4" w16cid:durableId="254A1A34"/>
  <w16cid:commentId w16cid:paraId="4AEDFEA9" w16cid:durableId="254A19DE"/>
  <w16cid:commentId w16cid:paraId="41B2F558" w16cid:durableId="254A1A9E"/>
  <w16cid:commentId w16cid:paraId="222D9F26" w16cid:durableId="254A1AFE"/>
  <w16cid:commentId w16cid:paraId="031BE8CD" w16cid:durableId="24F6D1D4"/>
  <w16cid:commentId w16cid:paraId="16E68F96" w16cid:durableId="250AB141"/>
  <w16cid:commentId w16cid:paraId="3459B9FC" w16cid:durableId="254A3B05"/>
  <w16cid:commentId w16cid:paraId="6D4C85D4" w16cid:durableId="254A3BB3"/>
  <w16cid:commentId w16cid:paraId="28D5AA31" w16cid:durableId="254A3B32"/>
  <w16cid:commentId w16cid:paraId="01FDBB23" w16cid:durableId="254A3BF4"/>
  <w16cid:commentId w16cid:paraId="0F96F45E" w16cid:durableId="250AD801"/>
  <w16cid:commentId w16cid:paraId="77069689" w16cid:durableId="254A3C8C"/>
  <w16cid:commentId w16cid:paraId="50C895D0" w16cid:durableId="254B4474"/>
  <w16cid:commentId w16cid:paraId="42B689DE" w16cid:durableId="24F6D030"/>
  <w16cid:commentId w16cid:paraId="6E7ABB4D" w16cid:durableId="250E8115"/>
  <w16cid:commentId w16cid:paraId="19D629C5" w16cid:durableId="24F6D033"/>
  <w16cid:commentId w16cid:paraId="69339FCF" w16cid:durableId="250AF3D2"/>
  <w16cid:commentId w16cid:paraId="02802FEB" w16cid:durableId="254B4765"/>
  <w16cid:commentId w16cid:paraId="2DFB6332" w16cid:durableId="254B47E0"/>
  <w16cid:commentId w16cid:paraId="2AAE0156" w16cid:durableId="254B4819"/>
  <w16cid:commentId w16cid:paraId="3F487B2B" w16cid:durableId="254B488C"/>
  <w16cid:commentId w16cid:paraId="2A5C23D3" w16cid:durableId="24F6D79A"/>
  <w16cid:commentId w16cid:paraId="200D4505" w16cid:durableId="250E8742"/>
  <w16cid:commentId w16cid:paraId="34C3F580" w16cid:durableId="251284DC"/>
  <w16cid:commentId w16cid:paraId="4BAF9DB1" w16cid:durableId="254B493B"/>
  <w16cid:commentId w16cid:paraId="23F465F8" w16cid:durableId="250AF999"/>
  <w16cid:commentId w16cid:paraId="3CABF189" w16cid:durableId="24F6D879"/>
  <w16cid:commentId w16cid:paraId="6E7D5FC9" w16cid:durableId="250ECDDD"/>
  <w16cid:commentId w16cid:paraId="6ADF2733" w16cid:durableId="254B4A86"/>
  <w16cid:commentId w16cid:paraId="281F3F63" w16cid:durableId="254B4B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75197" w14:textId="77777777" w:rsidR="00387B24" w:rsidRDefault="00387B24" w:rsidP="00BF25B7">
      <w:pPr>
        <w:spacing w:after="0" w:line="240" w:lineRule="auto"/>
      </w:pPr>
      <w:r>
        <w:separator/>
      </w:r>
    </w:p>
  </w:endnote>
  <w:endnote w:type="continuationSeparator" w:id="0">
    <w:p w14:paraId="6DCAA786" w14:textId="77777777" w:rsidR="00387B24" w:rsidRDefault="00387B24" w:rsidP="00B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E7BB2" w14:textId="77777777" w:rsidR="00387B24" w:rsidRDefault="00387B24" w:rsidP="00BF25B7">
      <w:pPr>
        <w:spacing w:after="0" w:line="240" w:lineRule="auto"/>
      </w:pPr>
      <w:r>
        <w:separator/>
      </w:r>
    </w:p>
  </w:footnote>
  <w:footnote w:type="continuationSeparator" w:id="0">
    <w:p w14:paraId="2896118D" w14:textId="77777777" w:rsidR="00387B24" w:rsidRDefault="00387B24" w:rsidP="00BF25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McGowan">
    <w15:presenceInfo w15:providerId="AD" w15:userId="S::npjkm@newcastle.ac.uk::07bcb5e5-7f83-4320-991a-aac362f22a2d"/>
  </w15:person>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36E3D"/>
    <w:rsid w:val="000645D9"/>
    <w:rsid w:val="00111C63"/>
    <w:rsid w:val="00173C07"/>
    <w:rsid w:val="00177F53"/>
    <w:rsid w:val="00180B63"/>
    <w:rsid w:val="001E1E50"/>
    <w:rsid w:val="00223B57"/>
    <w:rsid w:val="00280900"/>
    <w:rsid w:val="00283739"/>
    <w:rsid w:val="002A0795"/>
    <w:rsid w:val="002C7AE9"/>
    <w:rsid w:val="002D43DE"/>
    <w:rsid w:val="002D4DF5"/>
    <w:rsid w:val="00321A08"/>
    <w:rsid w:val="003517F0"/>
    <w:rsid w:val="00380D43"/>
    <w:rsid w:val="003838B1"/>
    <w:rsid w:val="00387B24"/>
    <w:rsid w:val="003A0878"/>
    <w:rsid w:val="003D7D4E"/>
    <w:rsid w:val="003E28EC"/>
    <w:rsid w:val="003E5FF9"/>
    <w:rsid w:val="003F20B0"/>
    <w:rsid w:val="00407D32"/>
    <w:rsid w:val="00421EF3"/>
    <w:rsid w:val="00444C49"/>
    <w:rsid w:val="00462612"/>
    <w:rsid w:val="004F2133"/>
    <w:rsid w:val="00505C1D"/>
    <w:rsid w:val="0051217D"/>
    <w:rsid w:val="00574A12"/>
    <w:rsid w:val="00576391"/>
    <w:rsid w:val="005C0C38"/>
    <w:rsid w:val="005D1546"/>
    <w:rsid w:val="005E13B1"/>
    <w:rsid w:val="0061051A"/>
    <w:rsid w:val="00622F30"/>
    <w:rsid w:val="00624780"/>
    <w:rsid w:val="00637A02"/>
    <w:rsid w:val="00640B53"/>
    <w:rsid w:val="006668D0"/>
    <w:rsid w:val="00681279"/>
    <w:rsid w:val="006B1B53"/>
    <w:rsid w:val="006C7A36"/>
    <w:rsid w:val="006F0A98"/>
    <w:rsid w:val="00721CB0"/>
    <w:rsid w:val="00731AF4"/>
    <w:rsid w:val="00733289"/>
    <w:rsid w:val="00775391"/>
    <w:rsid w:val="007853F1"/>
    <w:rsid w:val="007A0065"/>
    <w:rsid w:val="007A23C1"/>
    <w:rsid w:val="007A33A1"/>
    <w:rsid w:val="00803620"/>
    <w:rsid w:val="00873FEF"/>
    <w:rsid w:val="0089199E"/>
    <w:rsid w:val="00892B3A"/>
    <w:rsid w:val="008A7BC9"/>
    <w:rsid w:val="008D6134"/>
    <w:rsid w:val="00924ECB"/>
    <w:rsid w:val="00956B47"/>
    <w:rsid w:val="009A1EAD"/>
    <w:rsid w:val="00A262C6"/>
    <w:rsid w:val="00A30475"/>
    <w:rsid w:val="00A34FC3"/>
    <w:rsid w:val="00A457CE"/>
    <w:rsid w:val="00A74284"/>
    <w:rsid w:val="00A83A57"/>
    <w:rsid w:val="00AA1760"/>
    <w:rsid w:val="00AB2E08"/>
    <w:rsid w:val="00B34B5D"/>
    <w:rsid w:val="00B81406"/>
    <w:rsid w:val="00B82ABF"/>
    <w:rsid w:val="00B8415A"/>
    <w:rsid w:val="00B908F7"/>
    <w:rsid w:val="00BA608A"/>
    <w:rsid w:val="00BB6084"/>
    <w:rsid w:val="00BC1DD8"/>
    <w:rsid w:val="00BC3488"/>
    <w:rsid w:val="00BF25B7"/>
    <w:rsid w:val="00C2025A"/>
    <w:rsid w:val="00C54BED"/>
    <w:rsid w:val="00D24518"/>
    <w:rsid w:val="00D46173"/>
    <w:rsid w:val="00D50C48"/>
    <w:rsid w:val="00D6058D"/>
    <w:rsid w:val="00D84DC6"/>
    <w:rsid w:val="00DD29EF"/>
    <w:rsid w:val="00EB5F70"/>
    <w:rsid w:val="00F71372"/>
    <w:rsid w:val="00F73D32"/>
    <w:rsid w:val="00F8568A"/>
    <w:rsid w:val="00FA4C5B"/>
    <w:rsid w:val="00FB3821"/>
    <w:rsid w:val="00FF1DE6"/>
    <w:rsid w:val="00FF70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 w:type="paragraph" w:styleId="Bibliography">
    <w:name w:val="Bibliography"/>
    <w:basedOn w:val="Normal"/>
    <w:next w:val="Normal"/>
    <w:uiPriority w:val="37"/>
    <w:unhideWhenUsed/>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5B7"/>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5B7"/>
  </w:style>
  <w:style w:type="character" w:styleId="Hyperlink">
    <w:name w:val="Hyperlink"/>
    <w:basedOn w:val="DefaultParagraphFont"/>
    <w:uiPriority w:val="99"/>
    <w:unhideWhenUsed/>
    <w:rsid w:val="002A0795"/>
    <w:rPr>
      <w:color w:val="0563C1" w:themeColor="hyperlink"/>
      <w:u w:val="single"/>
    </w:rPr>
  </w:style>
  <w:style w:type="character" w:styleId="UnresolvedMention">
    <w:name w:val="Unresolved Mention"/>
    <w:basedOn w:val="DefaultParagraphFont"/>
    <w:uiPriority w:val="99"/>
    <w:semiHidden/>
    <w:unhideWhenUsed/>
    <w:rsid w:val="002A0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1462901110000043" TargetMode="External"/><Relationship Id="rId2" Type="http://schemas.openxmlformats.org/officeDocument/2006/relationships/hyperlink" Target="https://quicklatex.com/" TargetMode="External"/><Relationship Id="rId1" Type="http://schemas.openxmlformats.org/officeDocument/2006/relationships/hyperlink" Target="https://www.nature.com/articles/387253a0" TargetMode="External"/><Relationship Id="rId4" Type="http://schemas.openxmlformats.org/officeDocument/2006/relationships/hyperlink" Target="https://www.cambridge.org/core/journals/oryx/article/conservation-conversations-a-typology-of-barriers-to-conservation-success/CF2CBE928071E200851056F0669D5E4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www.tlffindonesia.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ww.thegef.org/" TargetMode="External"/><Relationship Id="rId2" Type="http://schemas.openxmlformats.org/officeDocument/2006/relationships/settings" Target="settings.xml"/><Relationship Id="rId16" Type="http://schemas.openxmlformats.org/officeDocument/2006/relationships/hyperlink" Target="http://www.biocarbonfund-isfl.org/"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27</Pages>
  <Words>48864</Words>
  <Characters>278528</Characters>
  <Application>Microsoft Office Word</Application>
  <DocSecurity>0</DocSecurity>
  <Lines>2321</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Philip McGowan</cp:lastModifiedBy>
  <cp:revision>4</cp:revision>
  <dcterms:created xsi:type="dcterms:W3CDTF">2021-11-25T14:26:00Z</dcterms:created>
  <dcterms:modified xsi:type="dcterms:W3CDTF">2021-11-26T12:05:00Z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id="nKpXMcmK"/&gt;&lt;style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