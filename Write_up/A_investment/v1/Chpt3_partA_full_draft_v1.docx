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C010" w14:textId="518BAE3F" w:rsidR="002D4DF5" w:rsidRDefault="0089199E">
      <w:pPr>
        <w:rPr>
          <w:b/>
          <w:bCs/>
          <w:sz w:val="28"/>
          <w:szCs w:val="28"/>
        </w:rPr>
      </w:pPr>
      <w:r>
        <w:rPr>
          <w:b/>
          <w:bCs/>
          <w:sz w:val="28"/>
          <w:szCs w:val="28"/>
        </w:rPr>
        <w:t xml:space="preserve">Chapter </w:t>
      </w:r>
      <w:r w:rsidR="003A0878">
        <w:rPr>
          <w:b/>
          <w:bCs/>
          <w:sz w:val="28"/>
          <w:szCs w:val="28"/>
        </w:rPr>
        <w:t>4</w:t>
      </w:r>
    </w:p>
    <w:p w14:paraId="0335459F" w14:textId="77777777" w:rsidR="002D4DF5" w:rsidRDefault="0089199E">
      <w:r>
        <w:rPr>
          <w:b/>
          <w:bCs/>
        </w:rPr>
        <w:t xml:space="preserve">Introduction </w:t>
      </w:r>
    </w:p>
    <w:p w14:paraId="2DBC8462" w14:textId="097B4DD5" w:rsidR="002D4DF5" w:rsidRDefault="0089199E">
      <w:r>
        <w:t xml:space="preserve">Global conservation funding is currently inadequate to eliminate biodiversity loss </w:t>
      </w:r>
      <w:r>
        <w:fldChar w:fldCharType="begin"/>
      </w:r>
      <w:r>
        <w:instrText>ADDIN ZOTERO_ITEM CSL_CITATION {"citationID":"9Deh9ZKl","properties":{"formattedCitation":"(Echols et al., 2019; Waldron et al., 2013)","plainCitation":"(Echols et al., 2019; Waldron et al., 2013)","noteIndex":0},"citationItems":[{"id":2785,"uris":["http://zotero.org/users/2170232/items/LTGDFZ3Q"],"uri":["http://zotero.org/users/2170232/items/LTGDFZ3Q"],"itemData":{"id":2785,"type":"article-journal","abstract":"Funding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w:instrText>
      </w:r>
      <w:r>
        <w:fldChar w:fldCharType="separate"/>
      </w:r>
      <w:bookmarkStart w:id="0" w:name="__Fieldmark__10_362668386"/>
      <w:r>
        <w:rPr>
          <w:rFonts w:cs="Calibri"/>
        </w:rPr>
        <w:t>(Echols et al., 2019; Waldron et al., 2013)</w:t>
      </w:r>
      <w:r>
        <w:fldChar w:fldCharType="end"/>
      </w:r>
      <w:bookmarkEnd w:id="0"/>
      <w:r>
        <w:t xml:space="preserve">. It 2016, investment into conservation was estimated to be $52 billion per year, </w:t>
      </w:r>
      <w:r w:rsidR="00F73D32">
        <w:t>and</w:t>
      </w:r>
      <w:r>
        <w:t xml:space="preserve"> </w:t>
      </w:r>
      <w:r w:rsidR="00F73D32">
        <w:t>recent estimates have suggested that $700 billion</w:t>
      </w:r>
      <w:r>
        <w:t xml:space="preserve"> per year will be required to ensure healthy ecosystems across land- and seascapes </w:t>
      </w:r>
      <w:r>
        <w:fldChar w:fldCharType="begin"/>
      </w:r>
      <w:r w:rsidR="00F73D32">
        <w:instrText xml:space="preserve"> ADDIN ZOTERO_ITEM CSL_CITATION {"citationID":"ft4tOcVN","properties":{"formattedCitation":"(Deutz et al., 2020)","plainCitation":"(Deutz et al., 2020)","noteIndex":0},"citationItems":[{"id":2847,"uris":["http://zotero.org/users/2170232/items/8K44SU2X"],"uri":["http://zotero.org/users/2170232/items/8K44SU2X"],"itemData":{"id":2847,"type":"report","publisher":"The Paulson Institute, The Nature Conservancy, the Cornell Atkinson Center for Sustainability","title":"Financing nature: Closing the global biodiversity financing gap","author":[{"family":"Deutz","given":"A"},{"family":"Heal","given":"G.M"},{"family":"Niu","given":"R"},{"family":"Swanson","given":"E"},{"family":"Townsend","given":"T"},{"family":"Li","given":"Z"},{"family":"Delmar","given":"A"},{"family":"Meghji","given":"A"},{"family":"Sethi","given":"S.A"},{"family":"Tobin-demla Puente","given":"J"}],"issued":{"date-parts":[["2020"]]}}}],"schema":"https://github.com/citation-style-language/schema/raw/master/csl-citation.json"} </w:instrText>
      </w:r>
      <w:r>
        <w:fldChar w:fldCharType="separate"/>
      </w:r>
      <w:bookmarkStart w:id="1" w:name="__Fieldmark__19_362668386"/>
      <w:r w:rsidR="00F73D32" w:rsidRPr="00F73D32">
        <w:rPr>
          <w:rFonts w:ascii="Calibri" w:hAnsi="Calibri" w:cs="Calibri"/>
        </w:rPr>
        <w:t>(Deutz et al., 2020)</w:t>
      </w:r>
      <w:r>
        <w:fldChar w:fldCharType="end"/>
      </w:r>
      <w:bookmarkEnd w:id="1"/>
      <w:r>
        <w:t xml:space="preserve">. Although global estimates such as these are unlikely to be accurate, the order of magnitude conveys the scale of the funding challenge. Currently, the majority of conservation funding around the world comes from either government or philanthropic entities, where funds are distributed via grants </w:t>
      </w:r>
      <w:r>
        <w:fldChar w:fldCharType="begin"/>
      </w:r>
      <w:r>
        <w:instrText>ADDIN ZOTERO_ITEM CSL_CITATION {"citationID":"tsY9L4kv","properties":{"formattedCitation":"(Huwyler et al., 2016; Larson et al., 2021)","plainCitation":"(Huwyler et al., 2016; Larson et al., 2021)","noteIndex":0},"citationItems":[{"id":2811,"uris":["http://zotero.org/users/2170232/items/EQY45584"],"uri":["http://zotero.org/users/2170232/items/EQY45584"],"itemData":{"id":2811,"type":"report","event-place":"Zurich,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w:instrText>
      </w:r>
      <w:r>
        <w:fldChar w:fldCharType="separate"/>
      </w:r>
      <w:bookmarkStart w:id="2" w:name="__Fieldmark__29_362668386"/>
      <w:r>
        <w:rPr>
          <w:rFonts w:cs="Calibri"/>
        </w:rPr>
        <w:t>(Huwyler et al., 2016; Larson et al., 2021)</w:t>
      </w:r>
      <w:r>
        <w:fldChar w:fldCharType="end"/>
      </w:r>
      <w:bookmarkEnd w:id="2"/>
      <w:r>
        <w:t xml:space="preserve">. In response to the global climate and ecological crises, novel approaches to funding environmental projects (including projects related to climate change, biodiversity, and sustainable development) have emerged. These new mechanisms are largely focussed on leveraging private sector investment via conservation finance </w:t>
      </w:r>
      <w:r>
        <w:fldChar w:fldCharType="begin"/>
      </w:r>
      <w:r>
        <w:instrText>ADDIN ZOTERO_ITEM CSL_CITATION {"citationID":"SQAvUxBe","properties":{"formattedCitation":"(Huwyler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w:instrText>
      </w:r>
      <w:r>
        <w:fldChar w:fldCharType="separate"/>
      </w:r>
      <w:bookmarkStart w:id="3" w:name="__Fieldmark__36_362668386"/>
      <w:r>
        <w:rPr>
          <w:rFonts w:cs="Calibri"/>
        </w:rPr>
        <w:t>(Huwyler et al., 2016)</w:t>
      </w:r>
      <w:r>
        <w:fldChar w:fldCharType="end"/>
      </w:r>
      <w:bookmarkEnd w:id="3"/>
      <w:r>
        <w:t xml:space="preserve">, green bonds, public-private partnerships, impact investing, and government-led incentives for private sector investment such as new policy, subsidies, loans, and risk mitigation mechanisms </w:t>
      </w:r>
      <w:r>
        <w:fldChar w:fldCharType="begin"/>
      </w:r>
      <w:r>
        <w:instrText>ADDIN ZOTERO_ITEM CSL_CITATION {"citationID":"Sc5Ig2C0","properties":{"formattedCitation":"(Clark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4" w:name="__Fieldmark__50_362668386"/>
      <w:r>
        <w:rPr>
          <w:rFonts w:cs="Calibri"/>
        </w:rPr>
        <w:t>(Clark et al., 2018)</w:t>
      </w:r>
      <w:r>
        <w:fldChar w:fldCharType="end"/>
      </w:r>
      <w:bookmarkEnd w:id="4"/>
      <w:r>
        <w:t xml:space="preserve">. It is hoped that these new approaches will affect both the quantity of funding available and the distribution mechanisms, moving away from short-term grants towards longer-term, sustainable financing </w:t>
      </w:r>
      <w:r>
        <w:fldChar w:fldCharType="begin"/>
      </w:r>
      <w:r>
        <w:instrText>ADDIN ZOTERO_ITEM CSL_CITATION {"citationID":"puCz8TNO","properties":{"formattedCitation":"(Echols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5" w:name="__Fieldmark__59_362668386"/>
      <w:r>
        <w:rPr>
          <w:rFonts w:cs="Calibri"/>
        </w:rPr>
        <w:t>(Echols et al., 2019)</w:t>
      </w:r>
      <w:r>
        <w:fldChar w:fldCharType="end"/>
      </w:r>
      <w:bookmarkEnd w:id="5"/>
      <w:r>
        <w:t xml:space="preserve">. Although the development of alternative financing models for the environment is both necessary and promising, they are being developed within a global economy in which government policies, business models, and free-market capitalism still incentivise the environmental degradation the models are attempting to reduce </w:t>
      </w:r>
      <w:r>
        <w:fldChar w:fldCharType="begin"/>
      </w:r>
      <w:r>
        <w:instrText>ADDIN ZOTERO_ITEM CSL_CITATION {"citationID":"tTaY1V4K","properties":{"formattedCitation":"(Clark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6" w:name="__Fieldmark__68_362668386"/>
      <w:r>
        <w:rPr>
          <w:rFonts w:cs="Calibri"/>
        </w:rPr>
        <w:t>(Clark et al., 2018)</w:t>
      </w:r>
      <w:r>
        <w:fldChar w:fldCharType="end"/>
      </w:r>
      <w:bookmarkEnd w:id="6"/>
      <w:r>
        <w:t xml:space="preserve">. It is therefore likely that in the short- to medium-term, conservation practitioners will remain largely reliant on traditional grant-based funding to implement conservation activities. </w:t>
      </w:r>
    </w:p>
    <w:p w14:paraId="342F701B" w14:textId="7D7F94F7" w:rsidR="002D4DF5" w:rsidRDefault="0089199E">
      <w:r>
        <w:t xml:space="preserve">Despite grant-based funding being the dominant mechanism for conservation investment, very little research has been done to assess the effects of unstable, non-linear budgets on biodiversity outcomes, nor the effects of alternative investment strategies. Given the </w:t>
      </w:r>
      <w:r w:rsidR="003A0878">
        <w:t>in</w:t>
      </w:r>
      <w:r>
        <w:t xml:space="preserve">adequate funding for conservation, to have the greatest positive effect on biodiversity as possible, managers and conservationists need to ensure the investment of scarce resources is strategic and efficient, and they must strive to maximise the biodiversity outcomes of each dollar spent </w:t>
      </w:r>
      <w:r>
        <w:fldChar w:fldCharType="begin"/>
      </w:r>
      <w:r>
        <w:instrText>ADDIN ZOTERO_ITEM CSL_CITATION {"citationID":"4Q4WwWpB","properties":{"formattedCitation":"(Bruner et al., 2004; McBride et al., 2007; Waldron et al., 2013)","plainCitation":"(Bruner et al., 2004; McBride et al., 2007; Waldron et al., 2013)","noteIndex":0},"citationItems":[{"id":2304,"uris":["http://zotero.org/users/2170232/items/C89PR7SM"],"uri":["http://zotero.org/users/2170232/items/C89PR7SM"],"itemData":{"id":2304,"type":"article-journal","abstract":"Underfunding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w:instrText>
      </w:r>
      <w:r>
        <w:fldChar w:fldCharType="separate"/>
      </w:r>
      <w:bookmarkStart w:id="7" w:name="__Fieldmark__97_362668386"/>
      <w:r>
        <w:rPr>
          <w:rFonts w:cs="Calibri"/>
        </w:rPr>
        <w:t>(Bruner et al., 2004; McBride et al., 2007; Waldron et al., 2013)</w:t>
      </w:r>
      <w:r>
        <w:fldChar w:fldCharType="end"/>
      </w:r>
      <w:bookmarkEnd w:id="7"/>
      <w:r>
        <w:t xml:space="preserve">. Investing conservation funds strategically over time is made difficult when funding is based on short-term grants that generally last between one and five years </w:t>
      </w:r>
      <w:r>
        <w:fldChar w:fldCharType="begin"/>
      </w:r>
      <w:r>
        <w:instrText>ADDIN ZOTERO_ITEM CSL_CITATION {"citationID":"zhox8p6I","properties":{"formattedCitation":"(Hodge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w:instrText>
      </w:r>
      <w:r>
        <w:fldChar w:fldCharType="separate"/>
      </w:r>
      <w:bookmarkStart w:id="8" w:name="__Fieldmark__112_362668386"/>
      <w:r>
        <w:rPr>
          <w:rFonts w:cs="Calibri"/>
        </w:rPr>
        <w:t>(Hodge and Adams, 2016)</w:t>
      </w:r>
      <w:r>
        <w:fldChar w:fldCharType="end"/>
      </w:r>
      <w:bookmarkEnd w:id="8"/>
      <w:r>
        <w:t xml:space="preserve">. </w:t>
      </w:r>
      <w:commentRangeStart w:id="9"/>
      <w:commentRangeStart w:id="10"/>
      <w:r>
        <w:t xml:space="preserve">Most conservation </w:t>
      </w:r>
      <w:commentRangeEnd w:id="9"/>
      <w:r w:rsidR="00380D43">
        <w:rPr>
          <w:rStyle w:val="CommentReference"/>
        </w:rPr>
        <w:commentReference w:id="9"/>
      </w:r>
      <w:commentRangeEnd w:id="10"/>
      <w:r w:rsidR="006F0A98">
        <w:rPr>
          <w:rStyle w:val="CommentReference"/>
        </w:rPr>
        <w:commentReference w:id="10"/>
      </w:r>
      <w:r>
        <w:t>projects or initiatives, even in wealthy countries with relatively well-funded protected area networks, rely on such short-term grants to launch programmes, conduct research, and implement key activities such as training, engagement, enforcement, and outreach</w:t>
      </w:r>
      <w:r w:rsidR="00775391">
        <w:t xml:space="preserve"> </w:t>
      </w:r>
      <w:r w:rsidR="00775391">
        <w:fldChar w:fldCharType="begin"/>
      </w:r>
      <w:r w:rsidR="00775391">
        <w:instrText xml:space="preserve"> ADDIN ZOTERO_ITEM CSL_CITATION {"citationID":"Vlz3OyOM","properties":{"formattedCitation":"(Emerton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 </w:instrText>
      </w:r>
      <w:r w:rsidR="00775391">
        <w:fldChar w:fldCharType="separate"/>
      </w:r>
      <w:r w:rsidR="00775391" w:rsidRPr="00775391">
        <w:rPr>
          <w:rFonts w:ascii="Calibri" w:hAnsi="Calibri" w:cs="Calibri"/>
        </w:rPr>
        <w:t>(Emerton et al., 2006)</w:t>
      </w:r>
      <w:r w:rsidR="00775391">
        <w:fldChar w:fldCharType="end"/>
      </w:r>
      <w:r>
        <w:t>. This funding model results in long-term budgets that are non-linear, unpredictable, and do not necessarily track changes in threat levels</w:t>
      </w:r>
      <w:r w:rsidR="00FB3821">
        <w:t>.</w:t>
      </w:r>
      <w:r w:rsidR="00B34B5D">
        <w:t xml:space="preserve"> </w:t>
      </w:r>
      <w:r>
        <w:t>The financial stability of a conservation project or organisation is therefore reliant on the ability to leverage external funding through grant applications, which are inherently competitive and have low success rates</w:t>
      </w:r>
      <w:r w:rsidR="00F71372">
        <w:t xml:space="preserve"> </w:t>
      </w:r>
      <w:r w:rsidR="00F71372">
        <w:fldChar w:fldCharType="begin"/>
      </w:r>
      <w:r w:rsidR="00F71372">
        <w:instrText xml:space="preserve"> ADDIN ZOTERO_ITEM CSL_CITATION {"citationID":"YTSn3AEh","properties":{"formattedCitation":"(Sohn, 2019)","plainCitation":"(Sohn, 2019)","noteIndex":0},"citationItems":[{"id":2848,"uris":["http://zotero.org/users/2170232/items/P5TICLUH"],"uri":["http://zotero.org/users/2170232/items/P5TICLUH"],"itemData":{"id":2848,"type":"article-journal","abstract":"Experienced scientists reveal how to avoid application pitfalls to submit successful proposals.","container-title":"Nature","DOI":"10.1038/d41586-019-03914-5","issue":"7788","language":"en","note":"Bandiera_abtest: a\nCg_type: Career Feature\nnumber: 7788\npublisher: Nature Publishing Group\nSubject_term: Careers, Funding, Communication","page":"133-135","source":"www.nature.com","title":"Secrets to writing a winning grant","volume":"577","author":[{"family":"Sohn","given":"Emily"}],"issued":{"date-parts":[["2019",12,20]]}}}],"schema":"https://github.com/citation-style-language/schema/raw/master/csl-citation.json"} </w:instrText>
      </w:r>
      <w:r w:rsidR="00F71372">
        <w:fldChar w:fldCharType="separate"/>
      </w:r>
      <w:r w:rsidR="00F71372" w:rsidRPr="00F71372">
        <w:rPr>
          <w:rFonts w:ascii="Calibri" w:hAnsi="Calibri" w:cs="Calibri"/>
        </w:rPr>
        <w:t>(Sohn, 2019)</w:t>
      </w:r>
      <w:r w:rsidR="00F71372">
        <w:fldChar w:fldCharType="end"/>
      </w:r>
      <w:r>
        <w:t>. This funding mechanism means that conservation projects go through periods of relative affluence when conservation activities (such as enforcement, policy interventions, and community engagement) can increase in scope and scale, ultimately leading to net benefits for nature</w:t>
      </w:r>
      <w:r w:rsidR="0051217D">
        <w:t xml:space="preserve"> </w:t>
      </w:r>
      <w:r w:rsidR="0051217D">
        <w:fldChar w:fldCharType="begin"/>
      </w:r>
      <w:r w:rsidR="0051217D">
        <w:instrText xml:space="preserve"> ADDIN ZOTERO_ITEM CSL_CITATION {"citationID":"v3S7Tv0f","properties":{"formattedCitation":"(Coad et al., 2019; Kearney et al., 2020; Lindsey et al., 2017)","plainCitation":"(Coad et al., 2019; Kearney et al., 2020; Lindsey et al., 2017)","noteIndex":0},"citationItems":[{"id":2020,"uris":["http://zotero.org/users/2170232/items/79MMDRKM"],"uri":["http://zotero.org/users/2170232/items/79MMDRKM"],"itemData":{"id":2020,"type":"article-journal","abstract":"Protected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M."}],"issued":{"date-parts":[["2020",3]]}}},{"id":2852,"uris":["http://zotero.org/users/2170232/items/QT7KGJZ7"],"uri":["http://zotero.org/users/2170232/items/QT7KGJZ7"],"itemData":{"id":2852,"type":"article-journal","abstract":"Using surveys of experts associated with 186 sites across 24 countries, we assessed the effectiveness of African protected areas (PAs) at conserving lions and their prey, identified factors that influence conservation effectiveness, and identified patterns in the severity of various threats. Less than one third of sampled PAs conserve lions at ≥50% of their estimated carrying capacity (K), and less than half conserve lion prey species at ≥50% of K. Given adequate management, PAs could theoretically support up to 4× the total extant population of wild African lions (~83,000), providing a measurable benchmark for future conservation efforts. The performance of PAs shows marked geographic variation, and in several countries there is a need for a significant elevation in conservation effort. Bushmeat poaching was identified as the most serious threat to both lions and to wildlife in general. The severity of threats to wildlife in PAs and the performance of prey populations were best predicted by geographic-socioeconomic variables related to the size of PAs, whether people were settled within PAs, human/livestock densities in neighbouring areas and national economic indicators. However, conservation outcomes for lions were best explained by management variables. PAs tended to be more effective for conserving lions and/or their prey where management budgets were higher, where photographic tourism was the primary land use, and, for prey, where fencing was present. Lions and prey fared less well relative to their estimated potential carrying capacities in poorer countries, where people were settled within PAs and where PAs were used for neither photographic tourism nor trophy hunting.","container-title":"Biological Conservation","DOI":"10.1016/j.biocon.2017.01.011","ISSN":"0006-3207","journalAbbreviation":"Biological Conservation","language":"en","page":"137-149","source":"ScienceDirect","title":"The performance of African protected areas for lions and their prey","volume":"209","author":[{"family":"Lindsey","given":"P. A."},{"family":"Petracca","given":"L. S."},{"family":"Funston","given":"P. J."},{"family":"Bauer","given":"H."},{"family":"Dickman","given":"A."},{"family":"Everatt","given":"K."},{"family":"Flyman","given":"M."},{"family":"Henschel","given":"P."},{"family":"Hinks","given":"A. E."},{"family":"Kasiki","given":"S."},{"family":"Loveridge","given":"A."},{"family":"Macdonald","given":"D. W."},{"family":"Mandisodza","given":"R."},{"family":"Mgoola","given":"W."},{"family":"Miller","given":"S. M."},{"family":"Nazerali","given":"S."},{"family":"Siege","given":"L."},{"family":"Uiseb","given":"K."},{"family":"Hunter","given":"L. T. B."}],"issued":{"date-parts":[["2017",5,1]]}}}],"schema":"https://github.com/citation-style-language/schema/raw/master/csl-citation.json"} </w:instrText>
      </w:r>
      <w:r w:rsidR="0051217D">
        <w:fldChar w:fldCharType="separate"/>
      </w:r>
      <w:r w:rsidR="0051217D" w:rsidRPr="0051217D">
        <w:rPr>
          <w:rFonts w:ascii="Calibri" w:hAnsi="Calibri" w:cs="Calibri"/>
        </w:rPr>
        <w:t>(Coad et al., 2019; Kearney et al., 2020; Lindsey et al., 2017)</w:t>
      </w:r>
      <w:r w:rsidR="0051217D">
        <w:fldChar w:fldCharType="end"/>
      </w:r>
      <w:r>
        <w:t xml:space="preserve">. The same projects will inevitably go through periods of financial hardship, which often occur between grants. </w:t>
      </w:r>
      <w:r w:rsidR="00D6058D">
        <w:t xml:space="preserve">When conservation projects </w:t>
      </w:r>
      <w:r w:rsidR="00FA4C5B">
        <w:t>experience periods of</w:t>
      </w:r>
      <w:r w:rsidR="00D6058D">
        <w:t xml:space="preserve"> inadequate funding, expenditure</w:t>
      </w:r>
      <w:r>
        <w:t xml:space="preserve"> is restricted to minimal core activities, project activities wind down, staff redundancies occur, </w:t>
      </w:r>
      <w:r w:rsidR="006C7A36">
        <w:t xml:space="preserve">research and monitoring activities decrease, </w:t>
      </w:r>
      <w:r>
        <w:t>and initiatives end</w:t>
      </w:r>
      <w:r w:rsidR="00D6058D">
        <w:t xml:space="preserve"> </w:t>
      </w:r>
      <w:r w:rsidR="00D6058D">
        <w:fldChar w:fldCharType="begin"/>
      </w:r>
      <w:r w:rsidR="00637A02">
        <w:instrText xml:space="preserve"> ADDIN ZOTERO_ITEM CSL_CITATION {"citationID":"Ww4UHedz","properties":{"formattedCitation":"(Bruner et al., 2004; Waithaka et al., 2021)","plainCitation":"(Bruner et al., 2004; Waithaka et al., 2021)","noteIndex":0},"citationItems":[{"id":2304,"uris":["http://zotero.org/users/2170232/items/C89PR7SM"],"uri":["http://zotero.org/users/2170232/items/C89PR7SM"],"itemData":{"id":2304,"type":"article-journal","abstract":"Underfunding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2836,"uris":["http://zotero.org/users/2170232/items/KKQHXXJB"],"uri":["http://zotero.org/users/2170232/items/KKQHXXJB"],"itemData":{"id":2836,"type":"article-journal","container-title":"PARKS","issue":"Special Issue (COVID-19)","page":"41-56","title":"Impacts of COVID-19 on protected and conserved areas: A global overview and regional perspectives","volume":"27","author":[{"family":"Waithaka","given":"John"},{"family":"Dudley","given":"Nigel"},{"family":"Alvarez","given":"Monica"},{"family":"Arguedas Mora","given":"Stanley"},{"family":"Chapman","given":"Stuart"},{"family":"Figgis","given":"Penelope"},{"family":"Fitzsimons","given":"James"},{"family":"Gallon","given":"Susan"},{"family":"Gray","given":"Thomas N. E."},{"family":"Kim","given":"Minsun"},{"family":"Pasha","given":"M.K.S"},{"family":"Perkin","given":"Scott"},{"family":"Roig-Boixeda","given":"Paula"},{"family":"Sierra","given":"Claudine"},{"family":"Valverde","given":"Allan"},{"family":"Wong","given":"Mike"}],"issued":{"date-parts":[["2021"]]}}}],"schema":"https://github.com/citation-style-language/schema/raw/master/csl-citation.json"} </w:instrText>
      </w:r>
      <w:r w:rsidR="00D6058D">
        <w:fldChar w:fldCharType="separate"/>
      </w:r>
      <w:r w:rsidR="00637A02" w:rsidRPr="00637A02">
        <w:rPr>
          <w:rFonts w:ascii="Calibri" w:hAnsi="Calibri" w:cs="Calibri"/>
        </w:rPr>
        <w:t>(Bruner et al., 2004; Waithaka et al., 2021)</w:t>
      </w:r>
      <w:r w:rsidR="00D6058D">
        <w:fldChar w:fldCharType="end"/>
      </w:r>
      <w:r>
        <w:t xml:space="preserve">. These periods can have </w:t>
      </w:r>
      <w:r>
        <w:lastRenderedPageBreak/>
        <w:t>serious negative effects on conservation projects</w:t>
      </w:r>
      <w:r w:rsidR="00D6058D">
        <w:t xml:space="preserve"> </w:t>
      </w:r>
      <w:r w:rsidR="00D6058D">
        <w:fldChar w:fldCharType="begin"/>
      </w:r>
      <w:r w:rsidR="006C7A36">
        <w:instrText xml:space="preserve"> ADDIN ZOTERO_ITEM CSL_CITATION {"citationID":"dod8baeH","properties":{"formattedCitation":"(Fernandes et al., 2017; Wittemyer, 2011)","plainCitation":"(Fernandes et al., 2017; Wittemyer, 2011)","noteIndex":0},"citationItems":[{"id":2838,"uris":["http://zotero.org/users/2170232/items/R6SFG39M"],"uri":["http://zotero.org/users/2170232/items/R6SFG39M"],"itemData":{"id":2838,"type":"article-journal","abstract":"In the middle of a political and fiscal crisis, the Brazilian government is applying successive budget cuts, including in science funding. Recent cuts radically affect research programs on biodiversity that are crucial components for the design and monitoring of public policies for nature conservation and sustainable development. We analyze the consequences of such cuts on the Research Program on Biodiversity (PPBio), the largest biodiversity research network in Brazil (626 researchers, nine networks in all Brazilian biomes). Brazil holds a substantial part of the world's biodiversity and of tropical forests that play a significant role for regional and global climate stability. If underfunding is maintained, the dismantling of the Brazilian PPBio will have consequences that go beyond biodiversity knowledge itself but affect society as a whole. Brazil will likely fail to reach the National Targets for Biodiversity 2011–2020, and it will be difficult to fulfill the restoration target of the Brazilian NDC and to advance with the sustainable development goals.","container-title":"Perspectives in Ecology and Conservation","DOI":"10.1016/j.pecon.2017.07.004","ISSN":"2530-0644","issue":"3","journalAbbreviation":"Perspectives in Ecology and Conservation","language":"en","page":"239-243","source":"ScienceDirect","title":"Dismantling Brazil's science threatens global biodiversity heritage","volume":"15","author":[{"family":"Fernandes","given":"G. Wilson"},{"family":"Vale","given":"Mariana M."},{"family":"Overbeck","given":"Gerhard E."},{"family":"Bustamante","given":"Mercedes M. C."},{"family":"Grelle","given":"Carlos E. V."},{"family":"Bergallo","given":"Helena Godoy"},{"family":"Magnusson","given":"William E."},{"family":"Akama","given":"Alberto"},{"family":"Alves","given":"Suelen S."},{"family":"Amorim","given":"André"},{"family":"Araújo","given":"Joaquim"},{"family":"Barros","given":"Claudia Franca"},{"family":"Bravo","given":"Freddy"},{"family":"Carim","given":"Marcelo J. Veiga"},{"family":"Cerqueira","given":"Rui"},{"family":"Collevatti","given":"Rosane Garcia"},{"family":"Colli","given":"Guarino R."},{"family":"Cunha","given":"Catia Nunes","non-dropping-particle":"da"},{"family":"D’Andrea","given":"Paulo Sergio"},{"family":"Dianese","given":"José Carmine"},{"family":"Diniz","given":"Soraia"},{"family":"Estrela","given":"Pedro Cordeiro"},{"family":"Fernandes","given":"Mariluce R. M."},{"family":"Fontana","given":"Carla Suertegaray"},{"family":"Giacomin","given":"Leandro L."},{"family":"Gusmão","given":"Luis Fernando P."},{"family":"Juncá","given":"Flora Acuña"},{"family":"Lins-e-Silva","given":"Ana Carolina Borges"},{"family":"Lopes","given":"Celia R. A. S."},{"family":"Lorini","given":"Maria Lucia"},{"family":"Queiroz","given":"Luciano Paganucci","non-dropping-particle":"de"},{"family":"Malabarba","given":"Luiz R."},{"family":"Marimon","given":"Beatriz Schwantes"},{"family":"Junior","given":"Ben Hur Marimon"},{"family":"Marques","given":"Marcia C. M."},{"family":"Martinelli","given":"Bruno M."},{"family":"Martins","given":"Marlucia Bonifacio"},{"family":"Medeiros","given":"Hermes Fonseca","non-dropping-particle":"de"},{"family":"Menin","given":"Marcelo"},{"family":"Morais","given":"Paula Benevides","non-dropping-particle":"de"},{"family":"Muniz","given":"Francisca Helena"},{"family":"Neckel-Oliveira","given":"Selvino"},{"family":"Oliveira","given":"João Alves","non-dropping-particle":"de"},{"family":"Oliveira","given":"Reyjane P."},{"family":"Pedroni","given":"Fernando"},{"family":"Penha","given":"Jerry"},{"family":"Podgaiski","given":"Luciana R."},{"family":"Rodrigues","given":"Domingos J."},{"family":"Scariot","given":"Aldicir"},{"family":"Silveira","given":"Luís Fábio"},{"family":"Silveira","given":"Marcos"},{"family":"Tomas","given":"Walfrido Moraes"},{"family":"Vital","given":"Marcos J. Salgado"},{"family":"Pillar","given":"Valério D."}],"issued":{"date-parts":[["2017",7,1]]}}},{"id":2834,"uris":["http://zotero.org/users/2170232/items/84UNBHDZ"],"uri":["http://zotero.org/users/2170232/items/84UNBHDZ"],"itemData":{"id":2834,"type":"article-journal","abstract":"Abstract: Declines in economic activity and associated changes in human livelihood strategies can increase threats of species overexploitation. This is exemplified by the effects of economic crises, which often drive intensification of subsistence poaching and greater reliance on natural resources. Whereas development theory links natural resource use to social-economic conditions, few empirical studies of the effect of economic downturns on wild animal species have been conducted. I assessed the relations between African elephant (Loxodonta africana) mortality and human-caused wounds in Samburu, Kenya and (1) livestock and maize prices (measures of local economic conditions), (2) change in national and regional gross domestic product (GDP) (measures of macroeconomic conditions), and (3) the normalized difference vegetation index (NDVI) (a correlate of primary productivity). In addition, I analyzed household survey data to determine the attitudes of local people toward protected areas and wild animals in the area. When cattle prices in the pastoralist study region were low, human-caused wounds to and adult mortality of elephants increased. The NDVI was negatively correlated with juvenile mortality, but not correlated with adult mortality. Changes in Kenyan and East Asian (primary market for ivory) GDP did not explain significant variation in mortality. Increased human wounding of elephants and elephant mortality during periods of low livestock prices (local economic downturns) likely reflect an economically driven increase in ivory poaching. Local but not macroeconomic indices explained significant variation in mortality, likely due to the dominance of the subsistence economy in the study area and its political and economic isolation. My results suggest economic metrics can serve as effective indicators of changes in human use of and resulting effects on natural resources. Such information can help focus management approaches (e.g., antipoaching effort or proffering of alternative occupational opportunities) that address variation in local activities that threaten plant and animal populations.","container-title":"Conservation Biology","DOI":"10.1111/j.1523-1739.2011.01713.x","ISSN":"1523-1739","issue":"5","language":"en","note":"_eprint: https://onlinelibrary.wiley.com/doi/pdf/10.1111/j.1523-1739.2011.01713.x","page":"1002-1009","source":"Wiley Online Library","title":"Effects of Economic Downturns on Mortality of Wild African Elephants","volume":"25","author":[{"family":"Wittemyer","given":"George"}],"issued":{"date-parts":[["2011"]]}}}],"schema":"https://github.com/citation-style-language/schema/raw/master/csl-citation.json"} </w:instrText>
      </w:r>
      <w:r w:rsidR="00D6058D">
        <w:fldChar w:fldCharType="separate"/>
      </w:r>
      <w:r w:rsidR="006C7A36" w:rsidRPr="006C7A36">
        <w:rPr>
          <w:rFonts w:ascii="Calibri" w:hAnsi="Calibri" w:cs="Calibri"/>
        </w:rPr>
        <w:t>(Fernandes et al., 2017; Wittemyer, 2011)</w:t>
      </w:r>
      <w:r w:rsidR="00D6058D">
        <w:fldChar w:fldCharType="end"/>
      </w:r>
      <w:r>
        <w:t>. Organisations lose talented staff and thus institutional knowledge, trust between stakeholders and the project or organisation can be lost as commitments may not be met, and stakeholders may view the project as unreliable due to inconsistent support</w:t>
      </w:r>
      <w:r w:rsidR="00637A02">
        <w:t xml:space="preserve"> </w:t>
      </w:r>
      <w:r w:rsidR="00637A02">
        <w:fldChar w:fldCharType="begin"/>
      </w:r>
      <w:r w:rsidR="00637A02">
        <w:instrText xml:space="preserve"> ADDIN ZOTERO_ITEM CSL_CITATION {"citationID":"WnFoSXIq","properties":{"formattedCitation":"(Waithaka et al., 2021)","plainCitation":"(Waithaka et al., 2021)","noteIndex":0},"citationItems":[{"id":2836,"uris":["http://zotero.org/users/2170232/items/KKQHXXJB"],"uri":["http://zotero.org/users/2170232/items/KKQHXXJB"],"itemData":{"id":2836,"type":"article-journal","container-title":"PARKS","issue":"Special Issue (COVID-19)","page":"41-56","title":"Impacts of COVID-19 on protected and conserved areas: A global overview and regional perspectives","volume":"27","author":[{"family":"Waithaka","given":"John"},{"family":"Dudley","given":"Nigel"},{"family":"Alvarez","given":"Monica"},{"family":"Arguedas Mora","given":"Stanley"},{"family":"Chapman","given":"Stuart"},{"family":"Figgis","given":"Penelope"},{"family":"Fitzsimons","given":"James"},{"family":"Gallon","given":"Susan"},{"family":"Gray","given":"Thomas N. E."},{"family":"Kim","given":"Minsun"},{"family":"Pasha","given":"M.K.S"},{"family":"Perkin","given":"Scott"},{"family":"Roig-Boixeda","given":"Paula"},{"family":"Sierra","given":"Claudine"},{"family":"Valverde","given":"Allan"},{"family":"Wong","given":"Mike"}],"issued":{"date-parts":[["2021"]]}}}],"schema":"https://github.com/citation-style-language/schema/raw/master/csl-citation.json"} </w:instrText>
      </w:r>
      <w:r w:rsidR="00637A02">
        <w:fldChar w:fldCharType="separate"/>
      </w:r>
      <w:r w:rsidR="00637A02" w:rsidRPr="00637A02">
        <w:rPr>
          <w:rFonts w:ascii="Calibri" w:hAnsi="Calibri" w:cs="Calibri"/>
        </w:rPr>
        <w:t>(Waithaka et al., 2021)</w:t>
      </w:r>
      <w:r w:rsidR="00637A02">
        <w:fldChar w:fldCharType="end"/>
      </w:r>
      <w:r>
        <w:t>. 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decreases</w:t>
      </w:r>
      <w:r w:rsidR="006B1B53">
        <w:t xml:space="preserve"> </w:t>
      </w:r>
      <w:r w:rsidR="006B1B53">
        <w:fldChar w:fldCharType="begin"/>
      </w:r>
      <w:r w:rsidR="00B34B5D">
        <w:instrText xml:space="preserve"> ADDIN ZOTERO_ITEM CSL_CITATION {"citationID":"94aeVYos","properties":{"formattedCitation":"(Bang and Khadakkar, 2020; Henschel et al., 2014)","plainCitation":"(Bang and Khadakkar, 2020; Henschel et al., 2014)","noteIndex":0},"citationItems":[{"id":2840,"uris":["http://zotero.org/users/2170232/items/78YS8RI2"],"uri":["http://zotero.org/users/2170232/items/78YS8RI2"],"itemData":{"id":2840,"type":"article-journal","abstract":"The coronavirus disease 2019 (COVID-19) pandemic is the latest episode in a string of environment-borne human tragedies, catastrophic in its magnitude, reach, and repercussions. Understandably, the scientific literature has focused on the causes and consequences of the pandemic from an anthropocentric viewpoint. As immense as the human tragedy surrounding the pandemic is, the glaring blind spot is the ecological impact of the pandemic and the pandemic-induced lockdown. Scientific reports on the impacts of the pandemic on issues of conservation concern are minuscule in comparison with reports on social, economic, political, and health-related consequences. The sudden rapid outbreak of the disease, short time frame since the commencement of the lockdown, and inaccessibility to field sites to start new empirical studies and monitor ongoing studies have resulted in the absence of scientific evidence of direct impacts of the lockdown on species and ecosystems of concern. As a result, much of the direct ecological impact of the lockdown is still anecdotal. We believe that the current pandemic, the subsequent lockdown, and the postlockdown flurry to return to normalcy will have vital positive and negative consequences for biodiversity conservation. Furthermore, we believe that these repercussions present an opportunity to learn important lessons for how to deal with future crises. Here, we present an account of the possible consequences of the pandemic on biodiversity conservation and the way forward for a more stringent and comprehensive planetary conservation strategy.\n\n\n\nThe current pandemic, the subsequent lockdown, and the postlockdown flurry to return to normalcy will have vital positive and negative consequences for biodiversity conservation in places such as the dense forests in the northeast Indian state of Sikkim, pictured here. A world biodiversity hotspot, the Eastern Himalayan region in northeast India has recently been the focus of some debate regarding the compliance of environmental regulations in development … \n\n\n\n[</w:instrText>
      </w:r>
      <w:r w:rsidR="00B34B5D">
        <w:rPr>
          <w:rFonts w:ascii="Cambria Math" w:hAnsi="Cambria Math" w:cs="Cambria Math"/>
        </w:rPr>
        <w:instrText>↵</w:instrText>
      </w:r>
      <w:r w:rsidR="00B34B5D">
        <w:instrText xml:space="preserve">][1]1To whom correspondence may be addressed. Email: alokbang{at}gmail.com.\n\n [1]: #xref-corresp-1-1","container-title":"Proceedings of the National Academy of Sciences","DOI":"10.1073/pnas.2021460117","ISSN":"0027-8424, 1091-6490","issue":"48","journalAbbreviation":"PNAS","language":"en","note":"publisher: National Academy of Sciences\nsection: Opinion\nPMID: 33177236","page":"29995-29999","source":"www.pnas.org","title":"Opinion: Biodiversity conservation during a global crisis: Consequences and the way forward","title-short":"Opinion","volume":"117","author":[{"family":"Bang","given":"Alok"},{"family":"Khadakkar","given":"Suvarna"}],"issued":{"date-parts":[["2020",12,1]]}}},{"id":2843,"uris":["http://zotero.org/users/2170232/items/DE5R4JFB"],"uri":["http://zotero.org/users/2170232/items/DE5R4JFB"],"itemData":{"id":2843,"type":"article-journal","abstract":"The African lion has declined to &lt;35,000 individuals occupying 25% of its historic range. The situation is most critical for the geographically isolated populations in West Africa, where the species is considered regionally endangered. Elevating their conservation significance, recent molecular studies establish the genetic distinctiveness of West and Central African lions from other extant African populations. Interventions to save West African lions are urgently required. However formulating effective conservation strategies has been hampered by a lack of data on the species' current distribution, status, and potential management deficiencies of protected areas (PAs) harboring lions. Our study synthesized available expert opinion and field data to close this knowledge gap, and formulate recommendations for the conservation of West African lions. We undertook lion surveys in 13 large (&gt;500 km2) PAs and compiled evidence of lion presence/absence for a further eight PAs. All PAs were situated within Lion Conservation Units, geographical units designated as priority lion areas by wildlife experts at a regional lion conservation workshop in 2005. Lions were confirmed in only 4 PAs, and our results suggest that only 406 (273–605) lions remain in West Africa, representing &lt;250 mature individuals. Confirmed lion range is estimated at 49,000 km2, or 1.1% of historical range in West Africa. PAs retaining lions were larger than PAs without lions and had significantly higher management budgets. We encourage revision of lion taxonomy, to recognize the genetic distinctiveness of West African lions and highlight their potentially unique conservation value. Further, we call for listing of the lion as critically endangered in West Africa, under criterion C2a(ii) for populations with &lt;250 mature individuals. Finally, considering the relative poverty of lion range states in West Africa, we call for urgent mobilization of investment from the international community to assist range states to increase management effectiveness of PAs retaining lions.","container-title":"PLOS ONE","DOI":"10.1371/journal.pone.0083500","ISSN":"1932-6203","issue":"1","journalAbbreviation":"PLOS ONE","language":"en","note":"publisher: Public Library of Science","page":"e83500","source":"PLoS Journals","title":"The Lion in West Africa Is Critically Endangered","volume":"9","author":[{"family":"Henschel","given":"Philipp"},{"family":"Coad","given":"Lauren"},{"family":"Burton","given":"Cole"},{"family":"Chataigner","given":"Beatrice"},{"family":"Dunn","given":"Andrew"},{"family":"MacDonald","given":"David"},{"family":"Saidu","given":"Yohanna"},{"family":"Hunter","given":"Luke T. B."}],"issued":{"date-parts":[["2014",1,8]]}}}],"schema":"https://github.com/citation-style-language/schema/raw/master/csl-citation.json"} </w:instrText>
      </w:r>
      <w:r w:rsidR="006B1B53">
        <w:fldChar w:fldCharType="separate"/>
      </w:r>
      <w:r w:rsidR="00B34B5D" w:rsidRPr="00B34B5D">
        <w:rPr>
          <w:rFonts w:ascii="Calibri" w:hAnsi="Calibri" w:cs="Calibri"/>
        </w:rPr>
        <w:t>(Bang and Khadakkar, 2020; Henschel et al., 2014)</w:t>
      </w:r>
      <w:r w:rsidR="006B1B53">
        <w:fldChar w:fldCharType="end"/>
      </w:r>
      <w:r>
        <w:t xml:space="preserve">. </w:t>
      </w:r>
    </w:p>
    <w:p w14:paraId="1AEC97C0" w14:textId="3BE791AE" w:rsidR="002D4DF5" w:rsidRDefault="0089199E">
      <w:r>
        <w:t>The long-term cycle of organisations applying for grants to maintain budgets leads to ‘</w:t>
      </w:r>
      <w:proofErr w:type="spellStart"/>
      <w:r>
        <w:t>projectification</w:t>
      </w:r>
      <w:proofErr w:type="spellEnd"/>
      <w:r>
        <w:t xml:space="preserve">’, whereby control over conservation activities, interventions, and strategic direction is ceded to funders, as conservation organisations adapt to funding trends and specific funder interests in an effort to remain competitive and maintain project funding </w:t>
      </w:r>
      <w:r>
        <w:fldChar w:fldCharType="begin"/>
      </w:r>
      <w:r>
        <w:instrText>ADDIN ZOTERO_ITEM CSL_CITATION {"citationID":"ZslJeNkT","properties":{"formattedCitation":"(Hodge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w:instrText>
      </w:r>
      <w:r>
        <w:fldChar w:fldCharType="separate"/>
      </w:r>
      <w:bookmarkStart w:id="11" w:name="__Fieldmark__178_362668386"/>
      <w:r>
        <w:rPr>
          <w:rFonts w:cs="Calibri"/>
        </w:rPr>
        <w:t>(Hodge and Adams, 2016)</w:t>
      </w:r>
      <w:r>
        <w:fldChar w:fldCharType="end"/>
      </w:r>
      <w:bookmarkEnd w:id="11"/>
      <w:r>
        <w:t xml:space="preserve">. There is also often a lack of transparency and coordination between funders and grant distributors which reduces cohesion and makes strategic allocation of funds at a broader scale difficult </w:t>
      </w:r>
      <w:r>
        <w:fldChar w:fldCharType="begin"/>
      </w:r>
      <w:r>
        <w:instrText>ADDIN ZOTERO_ITEM CSL_CITATION {"citationID":"4YTDWHgY","properties":{"formattedCitation":"(Laufer and Jones, 2021)","plainCitation":"(Laufer and Jones, 2021)","noteIndex":0},"citationItems":[{"id":2790,"uris":["http://zotero.org/users/2170232/items/6XIXH5Z7"],"uri":["http://zotero.org/users/2170232/items/6XIXH5Z7"],"itemData":{"id":2790,"type":"article-journal","abstract":"Marine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w:instrText>
      </w:r>
      <w:r>
        <w:fldChar w:fldCharType="separate"/>
      </w:r>
      <w:bookmarkStart w:id="12" w:name="__Fieldmark__188_362668386"/>
      <w:r>
        <w:rPr>
          <w:rFonts w:cs="Calibri"/>
        </w:rPr>
        <w:t>(Laufer and Jones, 2021)</w:t>
      </w:r>
      <w:r>
        <w:fldChar w:fldCharType="end"/>
      </w:r>
      <w:bookmarkEnd w:id="12"/>
      <w:r>
        <w:t xml:space="preserve">. Nevertheless, many conservation projects are unable to fund activities through other means. Grants for conservation activities vary in size and duration, with larger, long-term grants (between three and five years) often requiring significant investments in staff time for the development of applications, and substantial administrative capacity to manage the grant if it is awarded. Such grants are often awarded by international financial institutions (e.g., the World Bank) or international development agencies (e.g., the United States Agency for International Development), and often come with complex rules governing procurement, accounting, reporting, and attribution (i.e., branding). These requirements often preclude smaller organisations that do not have in-house fundraising teams or large financial management and administrative capacity. Alternatively, conservation organisations can apply for smaller, short-term grants (usually between one and three years) which are often targeted towards specific species, habitats, or activities (e.g., the United States Fish and Wildlife Service Asian Elephant Conservation Fund, and the UK government’s Darwin Initiative). </w:t>
      </w:r>
      <w:commentRangeStart w:id="13"/>
      <w:r>
        <w:t>The smaller grants require less staff time for the application process and subsequent grant management yet can be limited in the amount of the award that can be spent on overheads, fixed costs, and other core project expenditure such as salaries, fuel, office space, and utilities</w:t>
      </w:r>
      <w:commentRangeEnd w:id="13"/>
      <w:r w:rsidR="00283739">
        <w:rPr>
          <w:rStyle w:val="CommentReference"/>
        </w:rPr>
        <w:commentReference w:id="13"/>
      </w:r>
      <w:r>
        <w:t xml:space="preserve">. This results in the core operational budgets of smaller projects or organisations comprising small percentages of multiple short-term grants, leading to insecure and unstable core budgets that can fluctuate from year to year. Budgets such as this prohibit long-term strategic planning for investment of funds and conservation action </w:t>
      </w:r>
      <w:r>
        <w:fldChar w:fldCharType="begin"/>
      </w:r>
      <w:r>
        <w:instrText>ADDIN ZOTERO_ITEM CSL_CITATION {"citationID":"1oIC00Rq","properties":{"formattedCitation":"(Emerton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w:instrText>
      </w:r>
      <w:r>
        <w:fldChar w:fldCharType="separate"/>
      </w:r>
      <w:bookmarkStart w:id="14" w:name="__Fieldmark__228_362668386"/>
      <w:r>
        <w:rPr>
          <w:rFonts w:cs="Calibri"/>
        </w:rPr>
        <w:t>(Emerton et al., 2006)</w:t>
      </w:r>
      <w:r>
        <w:fldChar w:fldCharType="end"/>
      </w:r>
      <w:bookmarkEnd w:id="14"/>
      <w:r>
        <w:t>.</w:t>
      </w:r>
      <w:r w:rsidR="006F0A98">
        <w:t xml:space="preserve"> </w:t>
      </w:r>
      <w:commentRangeStart w:id="15"/>
      <w:r w:rsidR="004F2133">
        <w:t>There is a paucity of research into the effects of unstable core budgets on the effectiveness of conservation projects, and the implications of financial unpredictability on biodiversity outcomes over time.</w:t>
      </w:r>
      <w:commentRangeEnd w:id="15"/>
      <w:r w:rsidR="004F2133">
        <w:rPr>
          <w:rStyle w:val="CommentReference"/>
        </w:rPr>
        <w:commentReference w:id="15"/>
      </w:r>
      <w:r>
        <w:t xml:space="preserve">                </w:t>
      </w:r>
    </w:p>
    <w:p w14:paraId="01864F5C" w14:textId="77777777" w:rsidR="002D4DF5" w:rsidRDefault="0089199E">
      <w:r>
        <w:t xml:space="preserve">Reliance on limited duration grants rather than permanent core funding is one cause of the global conservation funding shortfall. Protected areas are the cornerstones of landscape-level conservation, yet up to 75% are severely underfunded </w:t>
      </w:r>
      <w:r>
        <w:fldChar w:fldCharType="begin"/>
      </w:r>
      <w:r>
        <w:instrText>ADDIN ZOTERO_ITEM CSL_CITATION {"citationID":"cKPW1API","properties":{"formattedCitation":"(Coad et al., 2019)","plainCitation":"(Coad et al., 2019)","noteIndex":0},"citationItems":[{"id":2020,"uris":["http://zotero.org/users/2170232/items/79MMDRKM"],"uri":["http://zotero.org/users/2170232/items/79MMDRKM"],"itemData":{"id":2020,"type":"article-journal","abstract":"Protected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Di"}],"issued":{"date-parts":[["2019"]]}}}],"schema":"https://github.com/citation-style-language/schema/raw/master/csl-citation.json"}</w:instrText>
      </w:r>
      <w:r>
        <w:fldChar w:fldCharType="separate"/>
      </w:r>
      <w:bookmarkStart w:id="16" w:name="__Fieldmark__244_362668386"/>
      <w:r>
        <w:rPr>
          <w:rFonts w:cs="Calibri"/>
        </w:rPr>
        <w:t>(Coad et al., 2019)</w:t>
      </w:r>
      <w:r>
        <w:fldChar w:fldCharType="end"/>
      </w:r>
      <w:bookmarkEnd w:id="16"/>
      <w:r>
        <w:t xml:space="preserve">. Insufficient funding of protected land- and seascapes leads to poor management, ecological damage, and the loss of species and habitats </w:t>
      </w:r>
      <w:r>
        <w:fldChar w:fldCharType="begin"/>
      </w:r>
      <w:r>
        <w:instrText>ADDIN ZOTERO_ITEM CSL_CITATION {"citationID":"wtGAOexZ","properties":{"formattedCitation":"(Kearney et al., 2020; Pringle, 2017)","plainCitation":"(Kearney et al., 2020; Pringle, 2017)","noteIndex":0},"citationItems":[{"id":2711,"uris":["http://zotero.org/users/2170232/items/UMA8FRZC"],"uri":["http://zotero.org/users/2170232/items/UMA8FRZC"],"itemData":{"id":2711,"type":"article-journal","abstract":"Protected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M."}],"issued":{"date-parts":[["2020",3]]}}},{"id":2340,"uris":["http://zotero.org/users/2170232/items/B6QLG7LD"],"uri":["http://zotero.org/users/2170232/items/B6QLG7LD"],"itemData":{"id":2340,"type":"article-journal","abstract":"International agreements mandate the expansion of Earth's protected-area network as a bulwark against the continued extinction of wild populations, species, and ecosystems. Yet many protected areas are underfunded, poorly managed, and ecologically damaged; the conundrum is how to increase their coverage and effectiveness simultaneously. Innovative restoration and rewilding programmes in Costa Rica's Área de Conservación Guanacaste and Mozambique's Parque Nacional da Gorongosa highlight how degraded ecosystems can be rehabilitated, expanded, and woven into the cultural fabric of human societies. Worldwide, enormous potential for biodiversity conservation can be realized by upgrading existing nature reserves while harmonizing them with the needs and aspirations of their constituencies.","container-title":"Nature","DOI":"10.1038/nature22902","ISSN":"1476-4687","issue":"7656","language":"en","note":"number: 7656\npublisher: Nature Publishing Group","page":"91-99","source":"www.nature.com","title":"Upgrading protected areas to conserve wild biodiversity","volume":"546","author":[{"family":"Pringle","given":"Robert M."}],"issued":{"date-parts":[["2017",6]]}}}],"schema":"https://github.com/citation-style-language/schema/raw/master/csl-citation.json"}</w:instrText>
      </w:r>
      <w:r>
        <w:fldChar w:fldCharType="separate"/>
      </w:r>
      <w:bookmarkStart w:id="17" w:name="__Fieldmark__252_362668386"/>
      <w:r>
        <w:rPr>
          <w:rFonts w:cs="Calibri"/>
        </w:rPr>
        <w:t>(Kearney et al., 2020; Pringle, 2017)</w:t>
      </w:r>
      <w:r>
        <w:fldChar w:fldCharType="end"/>
      </w:r>
      <w:bookmarkEnd w:id="17"/>
      <w:r>
        <w:t xml:space="preserve">. It is difficult to design and implement effective conservation action that targets the correct drivers at the correct spatial and temporal scales when available funding is consistently below what is required </w:t>
      </w:r>
      <w:r>
        <w:fldChar w:fldCharType="begin"/>
      </w:r>
      <w:r>
        <w:instrText>ADDIN ZOTERO_ITEM CSL_CITATION {"citationID":"1CybcAjm","properties":{"formattedCitation":"(Tulloch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w:instrText>
      </w:r>
      <w:r>
        <w:fldChar w:fldCharType="separate"/>
      </w:r>
      <w:bookmarkStart w:id="18" w:name="__Fieldmark__264_362668386"/>
      <w:r>
        <w:rPr>
          <w:rFonts w:cs="Calibri"/>
        </w:rPr>
        <w:t>(Tulloch et al., 2020)</w:t>
      </w:r>
      <w:r>
        <w:fldChar w:fldCharType="end"/>
      </w:r>
      <w:bookmarkEnd w:id="18"/>
      <w:r>
        <w:t xml:space="preserve">. In landscapes where harvesting of wildlife occurs, weak management and regulation, which are common symptoms of chronic underfunding, can increase the probability of population collapse of the harvested species </w:t>
      </w:r>
      <w:r>
        <w:fldChar w:fldCharType="begin"/>
      </w:r>
      <w:r>
        <w:instrText>ADDIN ZOTERO_ITEM CSL_CITATION {"citationID":"rtOumvcz","properties":{"formattedCitation":"(Fryxell et al., 2010)","plainCitation":"(Fryxell et al., 2010)","noteIndex":0},"citationItems":[{"id":2680,"uris":["http://zotero.org/users/2170232/items/BN9HM5RW"],"uri":["http://zotero.org/users/2170232/items/BN9HM5RW"],"itemData":{"id":2680,"type":"article-journal","abstract":"Population Meltdown\nPopulations of wild animals, including deer and moose, are often actively managed by hunting. Following such harvesting, populations of some exploited animal species collapse, whereas others are able to withstand exploitation. To understand the reasons for these varied responses, Fryxell et al. (p. 903) developed a mathematical model which predicts that weak regulation causes damped population cycles with period lengths on the order of decades. The model was tested using time-series data for hunted populations of moose and deer in three ecosystems in Norway and Canada.\nConstant harvest policies for fish and wildlife populations can lead to population collapse in the face of stochastic variation in population growth rates. Here, we show that weak compensatory response by resource users or managers to changing levels of resource abundance can readily induce harvest cycles that accentuate the risk of catastrophic population collapse. Dynamic system models incorporating this mix of feedback predict that cycles or quasi-cycles with decadal periodicity should commonly occur in harvested wildlife populations, with effort and quotas lagging far behind resources, whereas harvests should exhibit lags of intermediate length. Empirical data gathered from three hunted populations of white-tailed deer and moose were consistent with these predictions of both underlying behavioral causes and dynamical consequences.\nThe predictions of a model that describes humans hunting prey are confirmed using long-term ungulate data.\nThe predictions of a model that describes humans hunting prey are confirmed using long-term ungulate data.","container-title":"Science","DOI":"10.1126/science.1185802","ISSN":"0036-8075, 1095-9203","issue":"5980","language":"en","note":"publisher: American Association for the Advancement of Science\nsection: Report\nPMID: 20466934","page":"903-906","source":"science.sciencemag.org","title":"Resource Management Cycles and the Sustainability of Harvested Wildlife Populations","volume":"328","author":[{"family":"Fryxell","given":"John M."},{"family":"Packer","given":"Craig"},{"family":"McCann","given":"Kevin"},{"family":"Solberg","given":"Erling J."},{"family":"Sæther","given":"Bernt-Erik"}],"issued":{"date-parts":[["2010",5,14]]}}}],"schema":"https://github.com/citation-style-language/schema/raw/master/csl-citation.json"}</w:instrText>
      </w:r>
      <w:r>
        <w:fldChar w:fldCharType="separate"/>
      </w:r>
      <w:bookmarkStart w:id="19" w:name="__Fieldmark__276_362668386"/>
      <w:r>
        <w:rPr>
          <w:rFonts w:cs="Calibri"/>
        </w:rPr>
        <w:t>(Fryxell et al., 2010)</w:t>
      </w:r>
      <w:r>
        <w:fldChar w:fldCharType="end"/>
      </w:r>
      <w:bookmarkEnd w:id="19"/>
      <w:r>
        <w:t xml:space="preserve">. In the absence of dramatic increases in funding and resources available to landscape managers, studies that explore the trade-offs between different strategies for investing existing resources will be critical. Site-level assessments of investment </w:t>
      </w:r>
      <w:r>
        <w:lastRenderedPageBreak/>
        <w:t xml:space="preserve">priorities are relatively common, and form an important part of a manager’s toolkit for developing strategy </w:t>
      </w:r>
      <w:r>
        <w:fldChar w:fldCharType="begin"/>
      </w:r>
      <w:r>
        <w:instrText>ADDIN ZOTERO_ITEM CSL_CITATION {"citationID":"69QPOqEe","properties":{"formattedCitation":"(Ervin, 2003; Utami et al., 2020)","plainCitation":"(Ervin, 2003; Utami et al., 2020)","dontUpdate":true,"noteIndex":0},"citationItems":[{"id":2772,"uris":["http://zotero.org/users/2170232/items/PEIS75AG"],"uri":["http://zotero.org/users/2170232/items/PEIS75AG"],"itemData":{"id":2772,"type":"article-journal","abstract":"Assessing the management effectiveness of a protected area system can enable policymakers to develop strategic, systemwide responses to pervasive management problems. The World Wide Fund for Nature International has developed the Rapid Assessment and Prioritization of Protected Area Management (RAPPAM) methodology. This article summarizes results from the implementation of the RAPPAM methodology in Bhutan, China, Russia, and South Africa. Five threats emerged warranting concerted policy effort: poaching, alien plants, tourism, logging, and encroachment. Similarly, five management issues emerged that influence protected area management effectiveness: funding, staffing, research and monitoring, resource inventories, and community relations. By identifying the most pressing issues in protected areas, an assessment of management effectiveness can be used to improve protected area management.","container-title":"BioScience","DOI":"10.1641/0006-3568(2003)053[0833:RAOPAM]2.0.CO;2","ISSN":"0006-3568","issue":"9","journalAbbreviation":"BioScience","page":"833-841","source":"Silverchair","title":"Rapid Assessment of Protected Area Management Effectiveness in Four Countries","volume":"53","author":[{"family":"Ervin","given":"Jamison"}],"issued":{"date-parts":[["2003",9,1]]}}},{"id":2696,"uris":["http://zotero.org/users/2170232/items/44DA7BRS"],"uri":["http://zotero.org/users/2170232/items/44DA7BRS"],"itemData":{"id":2696,"type":"article-journal","abstract":"The multiple values delivered by protected areas around the world are threatened and in decline. We propose a structured decision science prioritization approach for justifying and guiding increased investments in protected area management to improve outcomes for a suite of important values. Using Bali's only national park, Taman Nasional Bali Barat (TNBB) as a case study, we draw from existing park documentation and 80 participating experts in TNBB's ecology, society and management to define goals that describe a successful outcome for nine core values of the park: threatened species, ecosystem function, ecosystem habitats, scientific research, food and health, spiritual values, traditional fishing, community prosperity, and ecotourism. Participants estimated that without increased investment, the extent of goal achievement is likely to be below 30% for all values at the end of the 15-year planning time frame. However, implementing nine strategies, at an increased annual investment of 5.5 billion Indonesian rupiah (US$385,666) per year, would achieve the goals for all values. The most cost-effective strategies were predicted to be collaboration and planning, monitoring and managing invasive species, followed by establishing and using a research and management fund, adapting to climate change, managing illegal resource use, waste and human impacts, as well as improving the captive breeding program for the iconic and critically endangered bird, curik Bali. Our approach may be useful for systematically comparing costed sets of management investments in other conservation areas worldwide.","container-title":"Conservation Science and Practice","DOI":"https://doi.org/10.1111/csp2.157","ISSN":"2578-4854","issue":"6","language":"en","note":"_eprint: https://conbio.onlinelibrary.wiley.com/doi/pdf/10.1111/csp2.157","page":"e157","source":"Wiley Online Library","title":"Prioritizing management strategies to achieve multiple outcomes in a globally significant Indonesian protected area","volume":"2","author":[{"family":"Utami","given":"Ni Wayan Febriana"},{"family":"Wirawan","given":"I. Gede Putu"},{"family":"Firn","given":"Jennifer"},{"family":"Kepakisan","given":"Agus Ngurah Krisna"},{"family":"Kusdyana","given":"I. Putu Gede Arya"},{"family":"Nicol","given":"Sam"},{"family":"Carwardine","given":"Josie"}],"issued":{"date-parts":[["2020"]]}}}],"schema":"https://github.com/citation-style-language/schema/raw/master/csl-citation.json"}</w:instrText>
      </w:r>
      <w:r>
        <w:fldChar w:fldCharType="separate"/>
      </w:r>
      <w:bookmarkStart w:id="20" w:name="__Fieldmark__282_362668386"/>
      <w:r>
        <w:rPr>
          <w:rFonts w:cs="Calibri"/>
        </w:rPr>
        <w:t>(see Ervin, 2003; Utami et al., 2020)</w:t>
      </w:r>
      <w:r>
        <w:fldChar w:fldCharType="end"/>
      </w:r>
      <w:bookmarkEnd w:id="20"/>
      <w:r>
        <w:t xml:space="preserve">. Yet studies that provide broader theoretical insights into long-term investment strategies in the context of finite resources are lacking. There is a large body of literature that explores prioritising conservation investment over space, or the ‘conservation resource allocation problem’ </w:t>
      </w:r>
      <w:r>
        <w:fldChar w:fldCharType="begin"/>
      </w:r>
      <w:r>
        <w:instrText>ADDIN ZOTERO_ITEM CSL_CITATION {"citationID":"KdX2yyQQ","properties":{"formattedCitation":"(Wilson et al., 2006)","plainCitation":"(Wilson et al., 2006)","noteIndex":0},"citationItems":[{"id":1827,"uris":["http://zotero.org/users/2170232/items/IHWG9Q3Q"],"uri":["http://zotero.org/users/2170232/items/IHWG9Q3Q"],"itemData":{"id":1827,"type":"article-journal","abstract":"One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w:instrText>
      </w:r>
      <w:r>
        <w:fldChar w:fldCharType="separate"/>
      </w:r>
      <w:bookmarkStart w:id="21" w:name="__Fieldmark__297_362668386"/>
      <w:r>
        <w:rPr>
          <w:rFonts w:cs="Calibri"/>
        </w:rPr>
        <w:t>(Wilson et al., 2006)</w:t>
      </w:r>
      <w:r>
        <w:fldChar w:fldCharType="end"/>
      </w:r>
      <w:bookmarkEnd w:id="21"/>
      <w:r>
        <w:t xml:space="preserve">, with approaches including return on investment </w:t>
      </w:r>
      <w:r>
        <w:fldChar w:fldCharType="begin"/>
      </w:r>
      <w:r>
        <w:instrText>ADDIN ZOTERO_ITEM CSL_CITATION {"citationID":"Zq1GyBO7","properties":{"formattedCitation":"(Armsworth et al., 2018; Murdoch et al., 2010)","plainCitation":"(Armsworth et al., 2018; Murdoch et al., 2010)","noteIndex":0},"citationItems":[{"id":1942,"uris":["http://zotero.org/users/2170232/items/5RNUMHPC"],"uri":["http://zotero.org/users/2170232/items/5RNUMHPC"],"itemData":{"id":1942,"type":"article-journal","abstract":"Policy guidelines for creating new protected areas commonly recommend larger protected areas be favored. We examine whether these recommendations are justified, providing the first evaluation of this question to use return-on-investment (ROI) methods that account for how protected area size influences multiple ecological benefits and the economic costs of protection. We examine areas acquired to protect forested ecosystems in the eastern US that are rich in endemic species. ROI analyses often alter recommendations about protected area size from those obtained when considering only ecological benefits or only economic costs. Large protected areas offer a greater ecological return per dollar invested if the goal of protecting sites is to reduce forest fragmentation on the wider landscape, whereas smaller sites offer a higher ROI when prioritizing sites offering protection to more species. A portfolio of site sizes may need to be included in protected area networks when multiple objectives motivate conservation.","container-title":"Biological Conservation","DOI":"10.1016/j.biocon.2018.07.005","ISSN":"0006-3207","journalAbbreviation":"Biological Conservation","page":"229-236","source":"ScienceDirect","title":"Is conservation right to go big? Protected area size and conservation return-on-investment","title-short":"Is conservation right to go big?","volume":"225","author":[{"family":"Armsworth","given":"Paul R."},{"family":"Jackson","given":"Heather B."},{"family":"Cho","given":"Seong-Hoon"},{"family":"Clark","given":"Melissa"},{"family":"Fargione","given":"Joseph E."},{"family":"Iacona","given":"Gwenllian D."},{"family":"Kim","given":"Taeyoung"},{"family":"Larson","given":"Eric R."},{"family":"Minney","given":"Thomas"},{"family":"Sutton","given":"Nathan A."}],"issued":{"date-parts":[["2018",9,1]]}}},{"id":2689,"uris":["http://zotero.org/users/2170232/items/6RIZYR3F"],"uri":["http://zotero.org/users/2170232/items/6RIZYR3F"],"itemData":{"id":2689,"type":"article-journal","abstract":"The rapid global loss of natural habitats and biodiversity, and limited resources, place a premium on maximizing the expected benefits of conservation actions. The scarcity of information on the fine-grained distribution of species of conservation concern, on risks of loss, and on costs of conservation actions, especially in developing countries, makes efficient conservation difficult. The distribution of ecosystem types (unique ecological communities) is typically better known than species and arguably better represents the entirety of biodiversity than do well-known taxa, so we use conserving the diversity of ecosystem types as our conservation goal. We define conservation benefit to include risk of conversion, spatial effects that reward clumping of habitat, and diminishing returns to investment in any one ecosystem type. Using Argentine grasslands as an example, we compare three strategies: protecting the cheapest land (“minimize cost”), maximizing conservation benefit regardless of cost (“maximize benefit”), and maximizing conservation benefit per dollar (“return on investment”). We first show that the widely endorsed goal of saving some percentage (typically 10%) of a country or habitat type, although it may inspire conservation, is a poor operational goal. It either leads to the accumulation of areas with low conservation benefit or requires infeasibly large sums of money, and it distracts from the real problem: maximizing conservation benefit given limited resources. Second, given realistic budgets, return on investment is superior to the other conservation strategies. Surprisingly, however, over a wide range of budgets, minimizing cost provides more conservation benefit than does the maximize-benefit strategy.","container-title":"Proceedings of the National Academy of Sciences","DOI":"10.1073/pnas.1011851107","ISSN":"0027-8424, 1091-6490","issue":"49","journalAbbreviation":"PNAS","language":"en","note":"publisher: National Academy of Sciences\nsection: Biological Sciences\nPMID: 21098281","page":"20855-20862","source":"www.pnas.org","title":"Using return on investment to maximize conservation effectiveness in Argentine grasslands","volume":"107","author":[{"family":"Murdoch","given":"William"},{"family":"Ranganathan","given":"Jai"},{"family":"Polasky","given":"Stephen"},{"family":"Regetz","given":"James"}],"issued":{"date-parts":[["2010",12,7]]}}}],"schema":"https://github.com/citation-style-language/schema/raw/master/csl-citation.json"}</w:instrText>
      </w:r>
      <w:r>
        <w:fldChar w:fldCharType="separate"/>
      </w:r>
      <w:bookmarkStart w:id="22" w:name="__Fieldmark__305_362668386"/>
      <w:r>
        <w:rPr>
          <w:rFonts w:cs="Calibri"/>
        </w:rPr>
        <w:t>(Armsworth et al., 2018; Murdoch et al., 2010)</w:t>
      </w:r>
      <w:r>
        <w:fldChar w:fldCharType="end"/>
      </w:r>
      <w:bookmarkEnd w:id="22"/>
      <w:r>
        <w:t xml:space="preserve">, heuristic algorithms </w:t>
      </w:r>
      <w:r>
        <w:fldChar w:fldCharType="begin"/>
      </w:r>
      <w:r>
        <w:instrText>ADDIN ZOTERO_ITEM CSL_CITATION {"citationID":"GvIBfX38","properties":{"formattedCitation":"(Meir et al., 2004; Wilson et al., 2006)","plainCitation":"(Meir et al., 2004; Wilson et al., 2006)","noteIndex":0},"citationItems":[{"id":651,"uris":["http://zotero.org/users/2170232/items/DF6K8MJQ"],"uri":["http://zotero.org/users/2170232/items/DF6K8MJQ"],"itemData":{"id":651,"type":"article-journal","container-title":"Ecology Letters","DOI":"10.1111/j.1461-0248.2004.00624.x","ISSN":"1461-023X, 1461-0248","issue":"8","language":"en","page":"615-622","source":"CrossRef","title":"Does conservation planning matter in a dynamic and uncertain world?","volume":"7","author":[{"family":"Meir","given":"Eli"},{"family":"Andelman","given":"Sandy"},{"family":"Possingham","given":"Hugh P."}],"issued":{"date-parts":[["2004",8]]}}},{"id":1827,"uris":["http://zotero.org/users/2170232/items/IHWG9Q3Q"],"uri":["http://zotero.org/users/2170232/items/IHWG9Q3Q"],"itemData":{"id":1827,"type":"article-journal","abstract":"One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w:instrText>
      </w:r>
      <w:r>
        <w:fldChar w:fldCharType="separate"/>
      </w:r>
      <w:bookmarkStart w:id="23" w:name="__Fieldmark__310_362668386"/>
      <w:r>
        <w:rPr>
          <w:rFonts w:cs="Calibri"/>
        </w:rPr>
        <w:t>(Meir et al., 2004; Wilson et al., 2006)</w:t>
      </w:r>
      <w:r>
        <w:fldChar w:fldCharType="end"/>
      </w:r>
      <w:bookmarkEnd w:id="23"/>
      <w:r>
        <w:t xml:space="preserve">, regression models </w:t>
      </w:r>
      <w:r>
        <w:fldChar w:fldCharType="begin"/>
      </w:r>
      <w:r>
        <w:instrText>ADDIN ZOTERO_ITEM CSL_CITATION {"citationID":"jDNJeYoa","properties":{"formattedCitation":"(Fishburn et al., 2013)","plainCitation":"(Fishburn et al., 2013)","noteIndex":0},"citationItems":[{"id":2672,"uris":["http://zotero.org/users/2170232/items/KNW89CHQ"],"uri":["http://zotero.org/users/2170232/items/KNW89CHQ"],"itemData":{"id":2672,"type":"article-journal","abstract":"While numerous scientific publications have used biological data and sometimes decision theory to identify where conservation funds should be invested, studies that examine where money for conservation actually has been spent and how investment patterns have changed through time are scarce. We analyze changing spatial patterns of spending on land protection, using investments by a major conservation organization, The Nature Conservancy (TNC), in the conterminous United States as a case study. We focus on investments in land protection made by TNC in four decades (1970–2009) using fee simple and easement acquisitions. During this period, TNC expanded and accelerated its investments in land conservation. We compare patterns of conservation investment in different states via two metrics: (1) the amount TNC spent to acquire land for protection, and (2) the overall area protected. The two metrics, while correlated, reveal different information about TNC’s investment patterns. The amount of conservation activity TNC undertook in different states shows pronounced variation when measured either by the overall area protected or the cost of acquiring that area. We used a regression approach to relate variation in investment levels across states in each decade to a suite of biological and socioeconomic factors relevant to the effectiveness of conservation resource allocation decisions. Through time, these variables are able to explain greater spatial variation in the levels of investment into different states. The richness of native species per state showed the strongest association with overall investment levels. However, land costs also influenced investment patterns in recent decades but in ways that differed when measured by the overall area protected and by the money spent to protect it.","container-title":"Biological Conservation","DOI":"10.1016/j.biocon.2013.02.007","ISSN":"0006-3207","journalAbbreviation":"Biological Conservation","language":"en","page":"223-229","source":"ScienceDirect","title":"Changing spatial patterns of conservation investment by a major land trust","volume":"161","author":[{"family":"Fishburn","given":"Isla S."},{"family":"Boyer","given":"Alison G."},{"family":"Kareiva","given":"Peter"},{"family":"Gaston","given":"Kevin J."},{"family":"Armsworth","given":"Paul R."}],"issued":{"date-parts":[["2013",5,1]]}}}],"schema":"https://github.com/citation-style-language/schema/raw/master/csl-citation.json"}</w:instrText>
      </w:r>
      <w:r>
        <w:fldChar w:fldCharType="separate"/>
      </w:r>
      <w:bookmarkStart w:id="24" w:name="__Fieldmark__315_362668386"/>
      <w:r>
        <w:rPr>
          <w:rFonts w:cs="Calibri"/>
        </w:rPr>
        <w:t>(Fishburn et al., 2013)</w:t>
      </w:r>
      <w:r>
        <w:fldChar w:fldCharType="end"/>
      </w:r>
      <w:bookmarkEnd w:id="24"/>
      <w:r>
        <w:t xml:space="preserve">, and impact mapping </w:t>
      </w:r>
      <w:r>
        <w:fldChar w:fldCharType="begin"/>
      </w:r>
      <w:r>
        <w:instrText>ADDIN ZOTERO_ITEM CSL_CITATION {"citationID":"Qq9htVBn","properties":{"formattedCitation":"(Tulloch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w:instrText>
      </w:r>
      <w:r>
        <w:fldChar w:fldCharType="separate"/>
      </w:r>
      <w:bookmarkStart w:id="25" w:name="__Fieldmark__320_362668386"/>
      <w:r>
        <w:rPr>
          <w:rFonts w:cs="Calibri"/>
        </w:rPr>
        <w:t>(Tulloch et al., 2020)</w:t>
      </w:r>
      <w:r>
        <w:fldChar w:fldCharType="end"/>
      </w:r>
      <w:bookmarkEnd w:id="25"/>
      <w:r>
        <w:t>. The next question, which is equally important yet largely unanswered, is once land has been selected or acquired for conservation, how should the authority responsible for its management invest finite conservation resources over the next five, ten, thirty, or fifty years to minimise biodiversity loss</w:t>
      </w:r>
      <w:proofErr w:type="gramStart"/>
      <w:r>
        <w:t xml:space="preserve">?  </w:t>
      </w:r>
      <w:proofErr w:type="gramEnd"/>
      <w:r>
        <w:t xml:space="preserve">  </w:t>
      </w:r>
    </w:p>
    <w:p w14:paraId="189F2F27" w14:textId="32A69020" w:rsidR="002D4DF5" w:rsidRDefault="0089199E">
      <w:r>
        <w:t xml:space="preserve">One of the main challenges associated with assessing future conservation implementation and predicting outcomes is the inherent uncertainty surrounding future conditions </w:t>
      </w:r>
      <w:r>
        <w:fldChar w:fldCharType="begin"/>
      </w:r>
      <w:r>
        <w:instrText>ADDIN ZOTERO_ITEM CSL_CITATION {"citationID":"61KWm7IU","properties":{"formattedCitation":"(McBride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w:instrText>
      </w:r>
      <w:r>
        <w:fldChar w:fldCharType="separate"/>
      </w:r>
      <w:bookmarkStart w:id="26" w:name="__Fieldmark__333_362668386"/>
      <w:r>
        <w:rPr>
          <w:rFonts w:cs="Calibri"/>
        </w:rPr>
        <w:t>(McBride et al., 2007)</w:t>
      </w:r>
      <w:r>
        <w:fldChar w:fldCharType="end"/>
      </w:r>
      <w:bookmarkEnd w:id="26"/>
      <w:r>
        <w:t xml:space="preserve">. Previous studies have investigated the effects of investment uncertainty (transaction uncertainty and performance uncertainty) on the optimal allocation of conservation funds to land acquisition </w:t>
      </w:r>
      <w:r>
        <w:fldChar w:fldCharType="begin"/>
      </w:r>
      <w:r>
        <w:instrText>ADDIN ZOTERO_ITEM CSL_CITATION {"citationID":"xSgimL87","properties":{"formattedCitation":"(McBride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w:instrText>
      </w:r>
      <w:r>
        <w:fldChar w:fldCharType="separate"/>
      </w:r>
      <w:bookmarkStart w:id="27" w:name="__Fieldmark__340_362668386"/>
      <w:r>
        <w:rPr>
          <w:rFonts w:cs="Calibri"/>
        </w:rPr>
        <w:t>(McBride et al., 2007)</w:t>
      </w:r>
      <w:r>
        <w:fldChar w:fldCharType="end"/>
      </w:r>
      <w:bookmarkEnd w:id="27"/>
      <w:r>
        <w:t xml:space="preserve">, and uncertainty surrounding future site conditions (availability and ecological condition) and how this influences the optimal combination of short- and long-term conservation contracts with private landowners </w:t>
      </w:r>
      <w:r>
        <w:fldChar w:fldCharType="begin"/>
      </w:r>
      <w:r>
        <w:instrText>ADDIN ZOTERO_ITEM CSL_CITATION {"citationID":"txBsDzKB","properties":{"formattedCitation":"(Lennox and Armsworth, 2011)","plainCitation":"(Lennox and Armsworth, 2011)","noteIndex":0},"citationItems":[{"id":2687,"uris":["http://zotero.org/users/2170232/items/RHNW9LNX"],"uri":["http://zotero.org/users/2170232/items/RHNW9LNX"],"itemData":{"id":2687,"type":"article-journal","abstract":"Acquisition of land rights has become a primary tool used to protect terrestrial biodiversity. Fixed length contracts are often used when trying to secure conservation benefits on private land in agri-environment schemes and payment for environmental services schemes, but the duration of the conservation contracts used in different programmes varies. To date, very little research has been undertaken to determine the situations in which contracts of differing lengths are optimal or when conservation agencies or groups should use a portfolio of different contract lengths rather than relying on a single type. Using stochastic dynamic programming and related heuristic methods, we investigate how the choice between short or long conservation contracts is affected by uncertainty regarding the future availability of sites and their ecological condition. We also examine the benefits offered by using a portfolio of different contract lengths. Conservation agencies must pay private landowners a premium to secure longer agreements and because of this, shorter contracts are advantageous if sites are likely to remain available for conservation in the future. Long contracts are preferred when future site availability becomes more unlikely. In contrast to uncertainty over site availability, uncertainty over future ecological conditions has little effect on contract selection and only markedly influences the choice between short and long contracts when there is heterogeneity across sites in expected conservation outcomes and future availability of sites is also uncertain. Finally, when future site availability is unlikely, the use of a portfolio of short and long contracts would offer greater conservation gains than using either type in isolation, even though this option is not yet one that is commonly found in conservation practice.","container-title":"Ecological Modelling","DOI":"10.1016/j.ecolmodel.2011.04.033","ISSN":"0304-3800","issue":"15","journalAbbreviation":"Ecological Modelling","language":"en","page":"2856-2866","source":"ScienceDirect","title":"Suitability of short or long conservation contracts under ecological and socio-economic uncertainty","volume":"222","author":[{"family":"Lennox","given":"Gareth D."},{"family":"Armsworth","given":"Paul R."}],"issued":{"date-parts":[["2011",8,10]]}}}],"schema":"https://github.com/citation-style-language/schema/raw/master/csl-citation.json"}</w:instrText>
      </w:r>
      <w:r>
        <w:fldChar w:fldCharType="separate"/>
      </w:r>
      <w:bookmarkStart w:id="28" w:name="__Fieldmark__347_362668386"/>
      <w:r>
        <w:rPr>
          <w:rFonts w:cs="Calibri"/>
        </w:rPr>
        <w:t>(Lennox and Armsworth, 2011)</w:t>
      </w:r>
      <w:r>
        <w:fldChar w:fldCharType="end"/>
      </w:r>
      <w:bookmarkEnd w:id="28"/>
      <w:r>
        <w:t xml:space="preserve">. Yet the uncertainty surrounding changing social-ecological conditions within a single site or landscape over time, and how this may affect biological resources given different investment strategies by the management authority, has yet to be investigated. The global human population is increasing, particularly around protected areas and other ecologically rich landscapes </w:t>
      </w:r>
      <w:r>
        <w:fldChar w:fldCharType="begin"/>
      </w:r>
      <w:r>
        <w:instrText>ADDIN ZOTERO_ITEM CSL_CITATION {"citationID":"3FLyxi0w","properties":{"formattedCitation":"(Wittemyer et al., 2008)","plainCitation":"(Wittemyer et al., 2008)","noteIndex":0},"citationItems":[{"id":694,"uris":["http://zotero.org/users/2170232/items/AZHF6NGK"],"uri":["http://zotero.org/users/2170232/items/AZHF6NGK"],"itemData":{"id":694,"type":"article-journal","container-title":"Science","DOI":"10.1126/science.1158900","ISSN":"0036-8075, 1095-9203","issue":"5885","language":"en","page":"123-126","source":"CrossRef","title":"Accelerated Human Population Growth at Protected Area Edges","volume":"321","author":[{"family":"Wittemyer","given":"G."},{"family":"Elsen","given":"P."},{"family":"Bean","given":"W. T."},{"family":"Burton","given":"A. C. O."},{"family":"Brashares","given":"J. S."}],"issued":{"date-parts":[["2008",7,4]]}}}],"schema":"https://github.com/citation-style-language/schema/raw/master/csl-citation.json"}</w:instrText>
      </w:r>
      <w:r>
        <w:fldChar w:fldCharType="separate"/>
      </w:r>
      <w:bookmarkStart w:id="29" w:name="__Fieldmark__357_362668386"/>
      <w:r>
        <w:rPr>
          <w:rFonts w:cs="Calibri"/>
        </w:rPr>
        <w:t>(Wittemyer et al., 2008)</w:t>
      </w:r>
      <w:r>
        <w:fldChar w:fldCharType="end"/>
      </w:r>
      <w:bookmarkEnd w:id="29"/>
      <w:r>
        <w:t xml:space="preserve">, and increasing human populations within these areas increase pressure on natural resources </w:t>
      </w:r>
      <w:r>
        <w:fldChar w:fldCharType="begin"/>
      </w:r>
      <w:r>
        <w:instrText>ADDIN ZOTERO_ITEM CSL_CITATION {"citationID":"6HYlQLBl","properties":{"formattedCitation":"(Lindsey et al., 2014)","plainCitation":"(Lindsey et al., 2014)","noteIndex":0},"citationItems":[{"id":2407,"uris":["http://zotero.org/users/2170232/items/3K5PFYE9"],"uri":["http://zotero.org/users/2170232/items/3K5PFYE9"],"itemData":{"id":2407,"type":"article-journal","abstract":"Many African protected areas (PAs) are not functioning effectively. We reviewed the performance of Zambia’s PA network and provide insights into how their effectiveness might be improved. Zambia’s PAs are under-performing in ecological, economic and social terms. Reasons include: a) rapidly expanding human populations, poverty and open-access systems in Game Management Areas (GMAs) resulting in widespread bushmeat poaching and habitat encroachment; b) underfunding of the Zambia Wildlife Authority (ZAWA) resulting in inadequate law enforcement; c) reliance of ZAWA on extracting revenues from GMAs to cover operational costs which has prevented proper devolution of user-rights over wildlife to communities; d) on-going marginalization of communities from legal benefits from wildlife; e) under-development of the photo-tourism industry with the effect that earnings are limited to a fraction of the PA network; f) unfavourable terms and corruption which discourage good practice and adequate investment by hunting operators in GMAs; g) blurred responsibilities regarding anti-poaching in GMAs resulting in under-investment by all stakeholders. The combined effect of these challenges has been a major reduction in wildlife densities in most PAs and the loss of habitat in GMAs. Wildlife fares better in areas with investment from the private and/or NGO sector and where human settlement is absent. There is a need for: elevated government funding for ZAWA; greater international donor investment in protected area management; a shift in the role of ZAWA such that they focus primarily on national parks while facilitating the development of wildlife-based land uses by other stakeholders elsewhere; and new models for the functioning of GMAs based on joint-ventures between communities and the private and/or NGO sector. Such joint-ventures should provide defined communities with ownership of land, user-rights over wildlife and aim to attract long-term private/donor investment. These recommendations are relevant for many of the under-funded PAs occurring in other African countries.","container-title":"PLOS ONE","DOI":"10.1371/journal.pone.0094109","ISSN":"1932-6203","issue":"5","journalAbbreviation":"PLOS ONE","language":"en","note":"publisher: Public Library of Science","page":"e94109","source":"PLoS Journals","title":"Underperformance of African Protected Area Networks and the Case for New Conservation Models: Insights from Zambia","title-short":"Underperformance of African Protected Area Networks and the Case for New Conservation Models","volume":"9","author":[{"family":"Lindsey","given":"Peter A."},{"family":"Nyirenda","given":"Vincent R."},{"family":"Barnes","given":"Jonathan I."},{"family":"Becker","given":"Matthew S."},{"family":"McRobb","given":"Rachel"},{"family":"Tambling","given":"Craig J."},{"family":"Taylor","given":"W. Andrew"},{"family":"Watson","given":"Frederick G."},{"family":"Rolfes","given":"Michael","non-dropping-particle":"t’Sas-"}],"issued":{"date-parts":[["2014",5,21]]}}}],"schema":"https://github.com/citation-style-language/schema/raw/master/csl-citation.json"}</w:instrText>
      </w:r>
      <w:r>
        <w:fldChar w:fldCharType="separate"/>
      </w:r>
      <w:bookmarkStart w:id="30" w:name="__Fieldmark__362_362668386"/>
      <w:r>
        <w:rPr>
          <w:rFonts w:cs="Calibri"/>
        </w:rPr>
        <w:t>(Lindsey et al., 2014)</w:t>
      </w:r>
      <w:r>
        <w:fldChar w:fldCharType="end"/>
      </w:r>
      <w:bookmarkEnd w:id="30"/>
      <w:r>
        <w:t>. Therefore, understanding how investment decisions by landscape managers affect system dynamics in the context of increasing human pressure and uncertainty will be critical for developing strategies that maximise conservation gains.</w:t>
      </w:r>
      <w:r w:rsidR="00C2025A">
        <w:t xml:space="preserve"> </w:t>
      </w:r>
      <w:commentRangeStart w:id="31"/>
      <w:r w:rsidR="00C2025A">
        <w:t>We are not aware of any previous studies that have investigated these aspects of conservation investment within social-ecological systems.</w:t>
      </w:r>
      <w:commentRangeEnd w:id="31"/>
      <w:r w:rsidR="00C2025A">
        <w:rPr>
          <w:rStyle w:val="CommentReference"/>
        </w:rPr>
        <w:commentReference w:id="31"/>
      </w:r>
      <w:r>
        <w:t xml:space="preserve"> Lessons can be learnt from empirical studies that examine past strategies and the subsequent observed outcomes </w:t>
      </w:r>
      <w:r>
        <w:fldChar w:fldCharType="begin"/>
      </w:r>
      <w:r>
        <w:instrText>ADDIN ZOTERO_ITEM CSL_CITATION {"citationID":"sDuRQSVc","properties":{"formattedCitation":"(Santana et al., 2014)","plainCitation":"(Santana et al., 2014)","noteIndex":0},"citationItems":[{"id":2683,"uris":["http://zotero.org/users/2170232/items/TV7JF2Q6"],"uri":["http://zotero.org/users/2170232/items/TV7JF2Q6"],"itemData":{"id":2683,"type":"article-journal","abstract":"Evaluating the effectiveness of conservation funding is crucial for correct allocation of limited resources. Here we used bird monitoring data to assess the effects of long-term conservation investment in a Natura 2000 (N2000) bird protection area (PA), which during two decades benefited from protection regulations, conservation projects, and agri-environment schemes. Variation between 1995–1997 and 2010–2012 in richness and abundance of flagship (Otis tarda, Tetrax tetrax, and Falco naumanni) and specialized fallow field species were more favorable (i.e., increased more or declined less) inside the PA than in a nearby control area. However, the reverse was found for total bird species, farmland, ground-nesting and steppe species, species associated to ploughed fields, and species of European conservation concern. Enhancing the effectiveness of conservation investment in N2000 farmland may require a greater focus on the wider biodiversity alongside that currently devoted to flagship species, as well as improved matching between conservation and agricultural policies.","container-title":"Conservation Letters","DOI":"https://doi.org/10.1111/conl.12077","ISSN":"1755-263X","issue":"5","language":"en","note":"_eprint: https://conbio.onlinelibrary.wiley.com/doi/pdf/10.1111/conl.12077","page":"467-477","source":"Wiley Online Library","title":"Mixed Effects of Long-Term Conservation Investment in Natura 2000 Farmland","volume":"7","author":[{"family":"Santana","given":"Joana"},{"family":"Reino","given":"Luís"},{"family":"Stoate","given":"Chris"},{"family":"Borralho","given":"Rui"},{"family":"Carvalho","given":"Carlos Rio"},{"family":"Schindler","given":"Stefan"},{"family":"Moreira","given":"Francisco"},{"family":"Bugalho","given":"Miguel N."},{"family":"Ribeiro","given":"Paulo Flores"},{"family":"Santos","given":"José Lima"},{"family":"Vaz","given":"Alexandre"},{"family":"Morgado","given":"Rui"},{"family":"Porto","given":"Miguel"},{"family":"Beja","given":"Pedro"}],"issued":{"date-parts":[["2014"]]}}}],"schema":"https://github.com/citation-style-language/schema/raw/master/csl-citation.json"}</w:instrText>
      </w:r>
      <w:r>
        <w:fldChar w:fldCharType="separate"/>
      </w:r>
      <w:bookmarkStart w:id="32" w:name="__Fieldmark__368_362668386"/>
      <w:r>
        <w:rPr>
          <w:rFonts w:cs="Calibri"/>
        </w:rPr>
        <w:t>(Santana et al., 2014)</w:t>
      </w:r>
      <w:r>
        <w:fldChar w:fldCharType="end"/>
      </w:r>
      <w:bookmarkEnd w:id="32"/>
      <w:r>
        <w:t xml:space="preserve">, but using such data to project future social-ecological conditions and system dynamics is at best challenging, and at worst misleading </w:t>
      </w:r>
      <w:r>
        <w:fldChar w:fldCharType="begin"/>
      </w:r>
      <w:r>
        <w:instrText>ADDIN ZOTERO_ITEM CSL_CITATION {"citationID":"igxjOgdi","properties":{"formattedCitation":"(Mouquet et al., 2015)","plainCitation":"(Mouquet et al., 2015)","noteIndex":0},"citationItems":[{"id":2775,"uris":["http://zotero.org/users/2170232/items/J6CK5377"],"uri":["http://zotero.org/users/2170232/items/J6CK5377"],"itemData":{"id":2775,"type":"article-journal","abstract":"In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prediction.","container-title":"Journal of Applied Ecology","DOI":"10.1111/1365-2664.12482","ISSN":"1365-2664","issue":"5","language":"en","note":"_eprint: https://besjournals.onlinelibrary.wiley.com/doi/pdf/10.1111/1365-2664.12482","page":"1293-1310","source":"Wiley Online Library","title":"REVIEW: Predictive ecology in a changing world","title-short":"REVIEW","volume":"52","author":[{"family":"Mouquet","given":"Nicolas"},{"family":"Lagadeuc","given":"Yvan"},{"family":"Devictor","given":"Vincent"},{"family":"Doyen","given":"Luc"},{"family":"Duputié","given":"Anne"},{"family":"Eveillard","given":"Damien"},{"family":"Faure","given":"Denis"},{"family":"Garnier","given":"Eric"},{"family":"Gimenez","given":"Olivier"},{"family":"Huneman","given":"Philippe"},{"family":"Jabot","given":"Franck"},{"family":"Jarne","given":"Philippe"},{"family":"Joly","given":"Dominique"},{"family":"Julliard","given":"Romain"},{"family":"Kéfi","given":"Sonia"},{"family":"Kergoat","given":"Gael J."},{"family":"Lavorel","given":"Sandra"},{"family":"Gall","given":"Line Le"},{"family":"Meslin","given":"Laurence"},{"family":"Morand","given":"Serge"},{"family":"Morin","given":"Xavier"},{"family":"Morlon","given":"Hélène"},{"family":"Pinay","given":"Gilles"},{"family":"Pradel","given":"Roger"},{"family":"Schurr","given":"Frank M."},{"family":"Thuiller","given":"Wilfried"},{"family":"Loreau","given":"Michel"}],"issued":{"date-parts":[["2015"]]}}}],"schema":"https://github.com/citation-style-language/schema/raw/master/csl-citation.json"}</w:instrText>
      </w:r>
      <w:r>
        <w:fldChar w:fldCharType="separate"/>
      </w:r>
      <w:bookmarkStart w:id="33" w:name="__Fieldmark__380_362668386"/>
      <w:r>
        <w:rPr>
          <w:rFonts w:cs="Calibri"/>
        </w:rPr>
        <w:t>(Mouquet et al., 2015)</w:t>
      </w:r>
      <w:r>
        <w:fldChar w:fldCharType="end"/>
      </w:r>
      <w:bookmarkEnd w:id="33"/>
      <w:r>
        <w:t>. In contrast to empirical studies, simulation modelling offers an analytical environment within which system dynamics can be stress tested without any real-world consequences</w:t>
      </w:r>
      <w:r w:rsidR="003A0878">
        <w:t xml:space="preserve">. </w:t>
      </w:r>
    </w:p>
    <w:p w14:paraId="2DE09D86" w14:textId="1EF069E3" w:rsidR="002D4DF5" w:rsidRDefault="0089199E">
      <w:r>
        <w:t xml:space="preserve">Conservationists have for many years relied on both theory and empirical generalisations to make urgent decisions when appropriate data have been lacking </w:t>
      </w:r>
      <w:r>
        <w:fldChar w:fldCharType="begin"/>
      </w:r>
      <w:r>
        <w:instrText>ADDIN ZOTERO_ITEM CSL_CITATION {"citationID":"RoZodIVA","properties":{"formattedCitation":"(Doak and Mills, 1994)","plainCitation":"(Doak and Mills, 1994)","noteIndex":0},"citationItems":[{"id":2778,"uris":["http://zotero.org/users/2170232/items/8UVTXDKX"],"uri":["http://zotero.org/users/2170232/items/8UVTXDKX"],"itemData":{"id":2778,"type":"article-journal","container-title":"Ecology","DOI":"10.2307/1941720","ISSN":"0012-9658","issue":"3","note":"publisher: Ecological Society of America","page":"615-626","source":"JSTOR","title":"A Useful Role for Theory in Conservation","volume":"75","author":[{"family":"Doak","given":"Daniel F."},{"family":"Mills","given":"L. Scott"}],"issued":{"date-parts":[["1994"]]}}}],"schema":"https://github.com/citation-style-language/schema/raw/master/csl-citation.json"}</w:instrText>
      </w:r>
      <w:r>
        <w:fldChar w:fldCharType="separate"/>
      </w:r>
      <w:bookmarkStart w:id="34" w:name="__Fieldmark__395_362668386"/>
      <w:r>
        <w:rPr>
          <w:rFonts w:cs="Calibri"/>
        </w:rPr>
        <w:t>(Doak and Mills, 1994)</w:t>
      </w:r>
      <w:r>
        <w:fldChar w:fldCharType="end"/>
      </w:r>
      <w:bookmarkEnd w:id="34"/>
      <w:r>
        <w:t xml:space="preserve">. Perhaps borne out of necessity in the past, theoretical models are now seen as important tools for ecologists and conservation biologists to improve understanding of their study systems </w:t>
      </w:r>
      <w:r>
        <w:fldChar w:fldCharType="begin"/>
      </w:r>
      <w:r>
        <w:instrText>ADDIN ZOTERO_ITEM CSL_CITATION {"citationID":"xN3iqkFy","properties":{"formattedCitation":"(Green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w:instrText>
      </w:r>
      <w:r>
        <w:fldChar w:fldCharType="separate"/>
      </w:r>
      <w:bookmarkStart w:id="35" w:name="__Fieldmark__408_362668386"/>
      <w:r>
        <w:rPr>
          <w:rFonts w:cs="Calibri"/>
        </w:rPr>
        <w:t>(Green et al., 2005)</w:t>
      </w:r>
      <w:r>
        <w:fldChar w:fldCharType="end"/>
      </w:r>
      <w:bookmarkEnd w:id="35"/>
      <w:r>
        <w:t xml:space="preserve">. Mathematical models offer the opportunity to take the well-studied component parts of a complex system and reassemble them in ways that capture their fundamental properties whilst allowing for the interrogation of system dynamics </w:t>
      </w:r>
      <w:r>
        <w:fldChar w:fldCharType="begin"/>
      </w:r>
      <w:r>
        <w:instrText>ADDIN ZOTERO_ITEM CSL_CITATION {"citationID":"ZglHXy3J","properties":{"formattedCitation":"(Wilson, 1999)","plainCitation":"(Wilson, 1999)","noteIndex":0},"citationItems":[{"id":2781,"uris":["http://zotero.org/users/2170232/items/KQ9VXQX5"],"uri":["http://zotero.org/users/2170232/items/KQ9VXQX5"],"itemData":{"id":2781,"type":"book","abstract":"An enormous intellectual adventure. In this groundbreaking new book, the American biologist Edward O. Wilson, considered to be one of the world's greatest living scientists, argues for the fundamental unity of all knowledge and the need to search for consilience--the proof that everything in our world is organized in terms of a small number of fundamental natural laws that comprise the principles underlying every branch of learning. Professor Wilson, the pioneer of sociobiology and biodiversity, now once again breaks out of the conventions of current thinking. He shows how and why our explosive rise in intellectual mastery of the truths of our universe has its roots in the ancient Greek concept of an intrinsic orderliness that governs our cosmos and the human species--a vision that found its apogee in the Age of Enlightenment, then gradually was lost in the increasing fragmentation and specialization of knowledge in the last two centuries. Drawing on the physical sciences and biology, anthropology, psychology, religion, philosophy, and the arts, Professor Wilson shows why the goals of the original Enlightenment are surging back to life, why they are reappearing on the very frontiers of science and humanistic scholarship, and how they are beginning to sketch themselves as the blueprint of our world as it most profoundly, elegantly, and excitingly is.","ISBN":"978-0-679-76867-8","language":"en","number-of-pages":"382","publisher":"Vintage Books","source":"Google Books","title":"Consilience: The Unity of Knowledge","title-short":"Consilience","author":[{"family":"Wilson","given":"Edward O."}],"issued":{"date-parts":[["1999"]]}}}],"schema":"https://github.com/citation-style-language/schema/raw/master/csl-citation.json"}</w:instrText>
      </w:r>
      <w:r>
        <w:fldChar w:fldCharType="separate"/>
      </w:r>
      <w:bookmarkStart w:id="36" w:name="__Fieldmark__418_362668386"/>
      <w:r>
        <w:rPr>
          <w:rFonts w:cs="Calibri"/>
        </w:rPr>
        <w:t>(Wilson, 1999)</w:t>
      </w:r>
      <w:r>
        <w:fldChar w:fldCharType="end"/>
      </w:r>
      <w:bookmarkEnd w:id="36"/>
      <w:r>
        <w:t xml:space="preserve">. Such models require complex systems to be carefully simplified so that theories can be tested within a manageable environment whilst ensuring fundamental processes are honoured. The simplification of models to develop and test theory has been seen as an important approach for decades, with the understanding that building models that are all at once manageable, general, realistic, and precise is impossible </w:t>
      </w:r>
      <w:r>
        <w:fldChar w:fldCharType="begin"/>
      </w:r>
      <w:r>
        <w:instrText>ADDIN ZOTERO_ITEM CSL_CITATION {"citationID":"jGgzWc3W","properties":{"formattedCitation":"(Levins, 1966)","plainCitation":"(Levins, 1966)","noteIndex":0},"citationItems":[{"id":2777,"uris":["http://zotero.org/users/2170232/items/EEPQVVTE"],"uri":["http://zotero.org/users/2170232/items/EEPQVVTE"],"itemData":{"id":2777,"type":"article-journal","container-title":"American Scientist","ISSN":"0003-0996","issue":"4","note":"publisher: Sigma Xi, The Scientific Research Society","page":"421-431","source":"JSTOR","title":"The strategy of model building in population biology","volume":"54","author":[{"family":"Levins","given":"Richard"}],"issued":{"date-parts":[["1966"]]}}}],"schema":"https://github.com/citation-style-language/schema/raw/master/csl-citation.json"}</w:instrText>
      </w:r>
      <w:r>
        <w:fldChar w:fldCharType="separate"/>
      </w:r>
      <w:bookmarkStart w:id="37" w:name="__Fieldmark__434_362668386"/>
      <w:r>
        <w:rPr>
          <w:rFonts w:cs="Calibri"/>
        </w:rPr>
        <w:t>(Levins, 1966)</w:t>
      </w:r>
      <w:r>
        <w:fldChar w:fldCharType="end"/>
      </w:r>
      <w:bookmarkEnd w:id="37"/>
      <w:r>
        <w:t xml:space="preserve">. The importance and utility of simple theoretical models is easily forgotten in this age of exponentially increasing computing power and advanced statistical techniques, which allow researchers to move towards increasingly complex models and analyses. However, adding complexity and detail to models is not always the best approach as increases in complexity require more data and computation time, analysis and interpretation become more difficult, and the ability to generalise is </w:t>
      </w:r>
      <w:r>
        <w:lastRenderedPageBreak/>
        <w:t xml:space="preserve">lost </w:t>
      </w:r>
      <w:r>
        <w:fldChar w:fldCharType="begin"/>
      </w:r>
      <w:r>
        <w:instrText>ADDIN ZOTERO_ITEM CSL_CITATION {"citationID":"67WMBkWY","properties":{"formattedCitation":"(Green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w:instrText>
      </w:r>
      <w:r>
        <w:fldChar w:fldCharType="separate"/>
      </w:r>
      <w:bookmarkStart w:id="38" w:name="__Fieldmark__458_362668386"/>
      <w:r>
        <w:rPr>
          <w:rFonts w:cs="Calibri"/>
        </w:rPr>
        <w:t>(Green et al., 2005)</w:t>
      </w:r>
      <w:r>
        <w:fldChar w:fldCharType="end"/>
      </w:r>
      <w:bookmarkEnd w:id="38"/>
      <w:r>
        <w:t xml:space="preserve">. Social-ecological systems (SES) are fundamentally complex, dynamic systems that are characterised by non-linear relationships and feedbacks between multiple social and ecological sub-systems </w:t>
      </w:r>
      <w:r>
        <w:fldChar w:fldCharType="begin"/>
      </w:r>
      <w:r>
        <w:instrText>ADDIN ZOTERO_ITEM CSL_CITATION {"citationID":"uybvQwgt","properties":{"formattedCitation":"(Berkes et al., 2000)","plainCitation":"(Berkes et al., 2000)","noteIndex":0},"citationItems":[{"id":1197,"uris":["http://zotero.org/users/2170232/items/U3KDZYRG"],"uri":["http://zotero.org/users/2170232/items/U3KDZYRG"],"itemData":{"id":1197,"type":"book","publisher":"Cambridge University Press","source":"Google Scholar","title":"Linking social and ecological systems: management practices and social mechanisms for building resilience","title-short":"Linking social and ecological systems","author":[{"family":"Berkes","given":"Fikret"},{"family":"Folke","given":"Carl"},{"family":"Colding","given":"Johan"}],"issued":{"date-parts":[["2000"]]}}}],"schema":"https://github.com/citation-style-language/schema/raw/master/csl-citation.json"}</w:instrText>
      </w:r>
      <w:r>
        <w:fldChar w:fldCharType="separate"/>
      </w:r>
      <w:bookmarkStart w:id="39" w:name="__Fieldmark__467_362668386"/>
      <w:r>
        <w:rPr>
          <w:rFonts w:cs="Calibri"/>
        </w:rPr>
        <w:t>(Berkes et al., 2000)</w:t>
      </w:r>
      <w:r>
        <w:fldChar w:fldCharType="end"/>
      </w:r>
      <w:bookmarkEnd w:id="39"/>
      <w:r>
        <w:t xml:space="preserve">. It is implausible to build a model that captures all components of a SES, and therefore simplified models that simulate the fundamental dynamics are required to test social-ecological theory. Generalised Management Strategy Evaluation (GMSE) is a modelling framework that allows the construction of simplified social-ecological systems that are comprised of four fundamental sub-systems, allowing for a huge variety of theoretical investigations </w:t>
      </w:r>
      <w:r>
        <w:fldChar w:fldCharType="begin"/>
      </w:r>
      <w:r w:rsidR="00721CB0">
        <w:instrText xml:space="preserve"> ADDIN ZOTERO_ITEM CSL_CITATION {"citationID":"lS8fvLgK","properties":{"formattedCitation":"(Bunnefeld et al., 2011; Duthie et al., 2018a)","plainCitation":"(Bunnefeld et al., 2011; Duthie et al., 2018a)","noteIndex":0},"citationItems":[{"id":1012,"uris":["http://zotero.org/users/2170232/items/97HRN4PX"],"uri":["http://zotero.org/users/2170232/items/97HRN4PX"],"itemData":{"id":1012,"type":"article-journal","container-title":"Trends in Ecology &amp; Evolution","DOI":"10.1016/j.tree.2011.05.003","ISSN":"01695347","issue":"9","language":"en","page":"441-447","source":"CrossRef","title":"Management strategy evaluation: a powerful tool for conservation?","title-short":"Management strategy evaluation","volume":"26","author":[{"family":"Bunnefeld","given":"Nils"},{"family":"Hoshino","given":"Eriko"},{"family":"Milner-Gulland","given":"Eleanor J."}],"issued":{"date-parts":[["2011",9]]}}},{"id":2434,"uris":["http://zotero.org/users/2170232/items/FN8CQ3TY"],"uri":["http://zotero.org/users/2170232/items/FN8CQ3TY"],"itemData":{"id":2434,"type":"article-journal","abstract":"Management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bookmarkStart w:id="40" w:name="__Fieldmark__477_362668386"/>
      <w:r w:rsidR="00721CB0" w:rsidRPr="00721CB0">
        <w:rPr>
          <w:rFonts w:ascii="Calibri" w:hAnsi="Calibri" w:cs="Calibri"/>
        </w:rPr>
        <w:t>(Bunnefeld et al., 2011; Duthie et al., 2018a)</w:t>
      </w:r>
      <w:r>
        <w:fldChar w:fldCharType="end"/>
      </w:r>
      <w:bookmarkEnd w:id="40"/>
      <w:r>
        <w:t xml:space="preserve">.  </w:t>
      </w:r>
    </w:p>
    <w:p w14:paraId="1D07DF0F" w14:textId="4160AF22" w:rsidR="002D4DF5" w:rsidRDefault="0089199E">
      <w:r>
        <w:t xml:space="preserve">In this study, we build a widely applicable mechanistic model of a generic conservation landscape and use it to investigate the dynamics between different conservation investment strategies and forest loss, in the context of finite resources and increasing human populations over a period of 50 years. To disentangle and emphasise potential effects of the different investment strategies on forest loss, we simplify the system so that the actions of the human stakeholders are the only factors influencing forest loss, and we push the investment scenarios to their extremes. We use the GMSE modelling framework </w:t>
      </w:r>
      <w:r>
        <w:fldChar w:fldCharType="begin"/>
      </w:r>
      <w:r w:rsidR="00721CB0">
        <w:instrText xml:space="preserve"> ADDIN ZOTERO_ITEM CSL_CITATION {"citationID":"jS2YH3ix","properties":{"formattedCitation":"(Duthie et al., 2018a)","plainCitation":"(Duthie et al., 2018a)","noteIndex":0},"citationItems":[{"id":2434,"uris":["http://zotero.org/users/2170232/items/FN8CQ3TY"],"uri":["http://zotero.org/users/2170232/items/FN8CQ3TY"],"itemData":{"id":2434,"type":"article-journal","abstract":"Management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bookmarkStart w:id="41" w:name="__Fieldmark__499_362668386"/>
      <w:r w:rsidR="00721CB0" w:rsidRPr="00721CB0">
        <w:rPr>
          <w:rFonts w:ascii="Calibri" w:hAnsi="Calibri" w:cs="Calibri"/>
        </w:rPr>
        <w:t>(Duthie et al., 2018a)</w:t>
      </w:r>
      <w:r>
        <w:fldChar w:fldCharType="end"/>
      </w:r>
      <w:bookmarkEnd w:id="41"/>
      <w:r>
        <w:t xml:space="preserve"> to test the effects of five investment scenarios available to the landscape management authority that are designed to reflect real-world conservation funding scenarios: 1) a uniform management budget that does not increase or decrease over the study period, 2) a management budget that increases linearly over time, 3) a management budget that fluctuates in a predictable and regular way, reflecting short-term grant cycles, 4) a management budget that fluctuates randomly and unpredictably, but with only minor variation from the starting value, reflecting a core budget that increases or decreases via short-term grants, and 5) a management budget that fluctuates randomly and unpredictably with high variation from the starting value, reflecting a highly variable budget that has no core quantity, and is therefore entirely governed by short-term grants of varying sizes and durations. This modelling framework is generalised in such a way as to be of interest to landscape managers and conservationists around the world who are reliant on non-linear and unpredictable funding </w:t>
      </w:r>
      <w:proofErr w:type="gramStart"/>
      <w:r>
        <w:t>cycles, and</w:t>
      </w:r>
      <w:proofErr w:type="gramEnd"/>
      <w:r>
        <w:t xml:space="preserve"> offers theoretical insights into the consequences of the business-as-usual conservation funding </w:t>
      </w:r>
      <w:commentRangeStart w:id="42"/>
      <w:commentRangeStart w:id="43"/>
      <w:r>
        <w:t xml:space="preserve">mechanisms.  </w:t>
      </w:r>
      <w:commentRangeEnd w:id="42"/>
      <w:r w:rsidR="00380D43">
        <w:rPr>
          <w:rStyle w:val="CommentReference"/>
        </w:rPr>
        <w:commentReference w:id="42"/>
      </w:r>
      <w:commentRangeEnd w:id="43"/>
      <w:r w:rsidR="00C2025A">
        <w:rPr>
          <w:rStyle w:val="CommentReference"/>
        </w:rPr>
        <w:commentReference w:id="43"/>
      </w:r>
    </w:p>
    <w:p w14:paraId="5204F536" w14:textId="77777777" w:rsidR="002D4DF5" w:rsidRDefault="0089199E">
      <w:pPr>
        <w:rPr>
          <w:b/>
          <w:bCs/>
        </w:rPr>
      </w:pPr>
      <w:r>
        <w:rPr>
          <w:b/>
          <w:bCs/>
        </w:rPr>
        <w:t xml:space="preserve">Methods </w:t>
      </w:r>
    </w:p>
    <w:p w14:paraId="23400800" w14:textId="77777777" w:rsidR="002D4DF5" w:rsidRDefault="0089199E">
      <w:pPr>
        <w:rPr>
          <w:i/>
          <w:iCs/>
        </w:rPr>
      </w:pPr>
      <w:r>
        <w:rPr>
          <w:i/>
          <w:iCs/>
        </w:rPr>
        <w:t>GMSE</w:t>
      </w:r>
    </w:p>
    <w:p w14:paraId="6A7FAF08" w14:textId="52FDDE5B" w:rsidR="002D4DF5" w:rsidRDefault="0089199E">
      <w:r>
        <w:t xml:space="preserve">GMSE is designed to simulate dynamic decision-making by stakeholders in a social-ecological system </w:t>
      </w:r>
      <w:r>
        <w:fldChar w:fldCharType="begin"/>
      </w:r>
      <w:r w:rsidR="00721CB0">
        <w:instrText xml:space="preserve"> ADDIN ZOTERO_ITEM CSL_CITATION {"citationID":"TgQfJKpd","properties":{"formattedCitation":"(Duthie et al., 2018a)","plainCitation":"(Duthie et al., 2018a)","noteIndex":0},"citationItems":[{"id":2434,"uris":["http://zotero.org/users/2170232/items/FN8CQ3TY"],"uri":["http://zotero.org/users/2170232/items/FN8CQ3TY"],"itemData":{"id":2434,"type":"article-journal","abstract":"Management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bookmarkStart w:id="44" w:name="__Fieldmark__518_362668386"/>
      <w:r w:rsidR="00721CB0" w:rsidRPr="00721CB0">
        <w:rPr>
          <w:rFonts w:ascii="Calibri" w:hAnsi="Calibri" w:cs="Calibri"/>
        </w:rPr>
        <w:t>(Duthie et al., 2018a)</w:t>
      </w:r>
      <w:r>
        <w:fldChar w:fldCharType="end"/>
      </w:r>
      <w:bookmarkEnd w:id="44"/>
      <w:r>
        <w:t xml:space="preserve">. The stakeholders are a) the “manager” who represents an appropriate authority, for example a protected area manager or a natural resource manager, and b) the “users” who represent independent actors such as farmers or hunters. Additionally, there is a natural “resource” population, for example animals or trees, that requires management. In each simulation, the manager is attempting to get the resource population as close to a pre-determined value as possible, and the users are trying to maximise their utility on the landscape. Simulations in GMSE are comprised of four </w:t>
      </w:r>
      <w:proofErr w:type="spellStart"/>
      <w:r>
        <w:t>submodels</w:t>
      </w:r>
      <w:proofErr w:type="spellEnd"/>
      <w:r>
        <w:t xml:space="preserve"> that govern the social-ecological system, each of which can be individually parameterised (Figure 1).</w:t>
      </w:r>
      <w:r w:rsidR="00BC3488">
        <w:t xml:space="preserve"> The individual actors (manager, users, resources) are discrete and events on the landscape are probabilistic, thus introducing stochasticity.</w:t>
      </w:r>
      <w:r>
        <w:t xml:space="preserve"> The </w:t>
      </w:r>
      <w:proofErr w:type="spellStart"/>
      <w:r>
        <w:t>submodels</w:t>
      </w:r>
      <w:proofErr w:type="spellEnd"/>
      <w:r>
        <w:t xml:space="preserve"> are (1) the natural resource </w:t>
      </w:r>
      <w:r>
        <w:t xml:space="preserve">model, which </w:t>
      </w:r>
      <w:r>
        <w:t>is used to simulate the biological population within the system. The natural resource model can simulate complex spatially explicit biological populations that have individual traits such as age, and population-level traits such as carrying capacity and related density-dependent mortality</w:t>
      </w:r>
      <w:r w:rsidR="00BC3488">
        <w:t>.</w:t>
      </w:r>
      <w:r>
        <w:t xml:space="preserve"> (2) The observation model represents the observation process, and the associated error, whereby the manager estimates the size of the natural resource population. The manager sets policy based on the estimates rather than the actual population size, thus introducing uncertainty that exists in the real world</w:t>
      </w:r>
      <w:r w:rsidR="00BC3488">
        <w:t>.</w:t>
      </w:r>
      <w:r>
        <w:t xml:space="preserve"> (3</w:t>
      </w:r>
      <w:r>
        <w:t xml:space="preserve">) The manager model uses </w:t>
      </w:r>
      <w:r>
        <w:t xml:space="preserve">the genetic algorithm (GA, see </w:t>
      </w:r>
      <w:r>
        <w:lastRenderedPageBreak/>
        <w:t xml:space="preserve">below) to develop management policies that attempt to reduce deviation of the natural resource population from the target population size. The manager achieves this by dynamically altering the cost of actions for the users thereby increasing or decreasing the ability of the users to act on the resources. (4) The user model, in which after the manager has set the policy, each user calls the GA to develop a strategy for that time step that maximises their utility (e.g., maximises their yield) given the constraints imposed by the manager. Users can choose to act on the natural resources (e.g., cull or </w:t>
      </w:r>
      <w:r>
        <w:t xml:space="preserve">scare), </w:t>
      </w:r>
      <w:r>
        <w:t xml:space="preserve">which can affect the resource population (e.g., if they choose to cull) or the landscape cell (e.g., if they choose to scare, forcing resources onto another cell). These changes then feed into the natural resource </w:t>
      </w:r>
      <w:proofErr w:type="spellStart"/>
      <w:r>
        <w:t>submodel</w:t>
      </w:r>
      <w:proofErr w:type="spellEnd"/>
      <w:r>
        <w:t xml:space="preserve"> in the next time step. For detailed explanations of the </w:t>
      </w:r>
      <w:proofErr w:type="spellStart"/>
      <w:r>
        <w:t>submodels</w:t>
      </w:r>
      <w:proofErr w:type="spellEnd"/>
      <w:r>
        <w:t>, see Duthie et al (2018) and the documentation for the GMSE R package</w:t>
      </w:r>
      <w:proofErr w:type="gramStart"/>
      <w:r>
        <w:t xml:space="preserve">.  </w:t>
      </w:r>
      <w:proofErr w:type="gramEnd"/>
    </w:p>
    <w:p w14:paraId="3F6AA73D" w14:textId="34AC30DB" w:rsidR="002D4DF5" w:rsidRDefault="0089199E">
      <w:r>
        <w:t xml:space="preserve">The primary approach to altering system dynamics is via the manager and user budgets. </w:t>
      </w:r>
      <w:r w:rsidR="00BC3488">
        <w:t>The relative power between the manager and the users is primarily driven by the relative budgets that each actor has access to</w:t>
      </w:r>
      <w:r>
        <w:t xml:space="preserve">. Generally, when the manager has a high relative budget, they have a greater ability to set policies that will influence the resource population in the desired way. For example, if the resource population is below the target, a manager with a relatively high budget can increase the costs of culling for the users, thus reducing the users’ ability to cull, and in turn allowing the resource population to recover. Conversely, if users have a relatively high budget, then they are more likely to be able to afford to take actions such as culling, even if the manager is setting the costs of such actions as high as possible. The budgets, and the associated dynamics, can be used to replicate various real-world systems and scenarios such as conservation conflicts, power dynamics, and lobbying </w:t>
      </w:r>
      <w:r>
        <w:fldChar w:fldCharType="begin"/>
      </w:r>
      <w:r w:rsidR="00721CB0">
        <w:instrText xml:space="preserve"> ADDIN ZOTERO_ITEM CSL_CITATION {"citationID":"XLzJ5OTq","properties":{"formattedCitation":"(Cusack et al., 2020; Duthie et al., 2018a; Nilsson et al., 2021)","plainCitation":"(Cusack et al., 2020; Duthie et al., 2018a; Nilsson et al., 2021)","noteIndex":0},"citationItems":[{"id":2764,"uris":["http://zotero.org/users/2170232/items/PBSK2TTB"],"uri":["http://zotero.org/users/2170232/items/PBSK2TTB"],"itemData":{"id":2764,"type":"article-journal","abstract":"Cusack, J. J., A. B. Duthie, J. Minderman, I. L. Jones, R. A. Pozo, O. S. Rakotonarivo, S. Redpath, and N. Bunnefeld. 2020. Integrating conflict, lobbying, and compliance to predict the sustainability of natural resource use. Ecology and Society 25(2):13. https://doi.org/10.5751/ES-11552-250213","container-title":"Ecology and Society","DOI":"10.5751/ES-11552-250213","ISSN":"1708-3087","issue":"2","language":"en","note":"publisher: The Resilience Alliance","source":"www.ecologyandsociety.org","title":"Integrating conflict, lobbying, and compliance to predict the sustainability of natural resource use","URL":"https://www.ecologyandsociety.org/vol25/iss2/art13/","volume":"25","author":[{"family":"Cusack","given":"Jeremy"},{"family":"Duthie","given":"A."},{"family":"Minderman","given":"Jeroen"},{"family":"Jones","given":"Isabel"},{"family":"Pozo","given":"Rocío"},{"family":"Rakotonarivo","given":"O."},{"family":"Redpath","given":"Steve"},{"family":"Bunnefeld","given":"Nils"}],"accessed":{"date-parts":[["2021",8,25]]},"issued":{"date-parts":[["2020",5,7]]}}},{"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Van"},{"family":"Bunnefeld","given":"Nils"}],"issued":{"date-parts":[["2018"]]}}},{"id":2859,"uris":["http://zotero.org/users/2170232/items/9DI9I24X"],"uri":["http://zotero.org/users/2170232/items/9DI9I24X"],"itemData":{"id":2859,"type":"article-journal","abstract":"Conflicts between opposing objectives of wildlife conservation and agriculture are increasing globally due to rising human food production and competition with wildlife over land use. Conservation conflicts are often complex and driven by variability and uncertainty in wildlife distribution and stakeholder wealth and power. To manage conflicts, empowering local stakeholders by decentralizing decisions and actions has been suggested to promote democratization and awareness of stakeholders. There is, however, a current gap in the understanding of how stakeholder empowerment (e.g., farmers’ and managers’ practical, time or monetary resources) affects policy effectiveness. In this study, we apply an individual-based model of management strategy evaluation to simulate the conservation conflict surrounding protected and thriving common cranes (Grus grus) causing damage to agricultural production in Sweden and along the European flyways. We model the effect of farmer empowerment (i.e., increasing budgets to affect populations and agricultural production) in four management scenarios, in which we manipulate the availability and cost of two actions farmers may take in response to crane presence on their land: non-lethal (scaring) or lethal (culling) control. We find that lower budgets lead to increases in population size due to increased use of less costly scaring instead of shooting. Higher farmer budgets lead to increased population extinction risk. Intermediate budgets allow farmers to control the population size around the management target and limit impact on agricultural production to intermediate levels. Our study highlights that stakeholder empowerment and culling strategies based on the number of stakeholders, and particularly their power to implement effective actions, needs careful consideration and monitoring when setting management targets and strategies. Further, our results show that empowering individual farmers has the potential to contribute to conflict management and to balance agricultural with conservation objectives, but increased stakeholder involvement also requires careful planning and monitoring.","container-title":"Ecological Modelling","DOI":"10.1016/j.ecolmodel.2020.109396","ISSN":"0304-3800","journalAbbreviation":"Ecological Modelling","language":"en","page":"109396","source":"ScienceDirect","title":"Effects of stakeholder empowerment on crane population and agricultural production","volume":"440","author":[{"family":"Nilsson","given":"L."},{"family":"Bunnefeld","given":"N."},{"family":"Minderman","given":"J."},{"family":"Duthie","given":"A. B"}],"issued":{"date-parts":[["2021",1,15]]}}}],"schema":"https://github.com/citation-style-language/schema/raw/master/csl-citation.json"} </w:instrText>
      </w:r>
      <w:r>
        <w:fldChar w:fldCharType="separate"/>
      </w:r>
      <w:bookmarkStart w:id="45" w:name="__Fieldmark__538_362668386"/>
      <w:r w:rsidR="00721CB0" w:rsidRPr="00721CB0">
        <w:rPr>
          <w:rFonts w:ascii="Calibri" w:hAnsi="Calibri" w:cs="Calibri"/>
        </w:rPr>
        <w:t>(Cusack et al., 2020; Duthie et al., 2018a; Nilsson et al., 2021)</w:t>
      </w:r>
      <w:r>
        <w:fldChar w:fldCharType="end"/>
      </w:r>
      <w:bookmarkEnd w:id="45"/>
      <w:r>
        <w:t xml:space="preserve">. </w:t>
      </w:r>
    </w:p>
    <w:p w14:paraId="799EA71F" w14:textId="77777777" w:rsidR="002D4DF5" w:rsidRDefault="0089199E">
      <w:commentRangeStart w:id="46"/>
      <w:r>
        <w:rPr>
          <w:i/>
          <w:iCs/>
        </w:rPr>
        <w:t xml:space="preserve">Genetic </w:t>
      </w:r>
      <w:r>
        <w:rPr>
          <w:i/>
          <w:iCs/>
        </w:rPr>
        <w:t>algorithm (GA)</w:t>
      </w:r>
      <w:commentRangeEnd w:id="46"/>
      <w:r w:rsidR="00421EF3">
        <w:rPr>
          <w:rStyle w:val="CommentReference"/>
        </w:rPr>
        <w:commentReference w:id="46"/>
      </w:r>
    </w:p>
    <w:p w14:paraId="567E59E7" w14:textId="3BEE7BF2" w:rsidR="002D4DF5" w:rsidRDefault="0089199E">
      <w:r>
        <w:t>The GA is the process</w:t>
      </w:r>
      <w:r w:rsidR="00892B3A">
        <w:t xml:space="preserve"> that mimics human decision-making, and</w:t>
      </w:r>
      <w:r>
        <w:t xml:space="preserve"> </w:t>
      </w:r>
      <w:r w:rsidR="00892B3A">
        <w:t>through</w:t>
      </w:r>
      <w:r>
        <w:t xml:space="preserve"> which the manager develops policy and users decide upon actions. The GA</w:t>
      </w:r>
      <w:r w:rsidR="00892B3A">
        <w:t xml:space="preserve"> is called once for each decision-making actor on the landscape (the manager and </w:t>
      </w:r>
      <w:r w:rsidR="00892B3A">
        <w:rPr>
          <w:i/>
          <w:iCs/>
        </w:rPr>
        <w:t>n</w:t>
      </w:r>
      <w:r w:rsidR="00892B3A">
        <w:t xml:space="preserve"> users) </w:t>
      </w:r>
      <w:r w:rsidR="008D6134">
        <w:t>in</w:t>
      </w:r>
      <w:r w:rsidR="00892B3A">
        <w:t xml:space="preserve"> each time step. Each call to the GA results in a policy decision (for the manager) or an action decision (for each user).</w:t>
      </w:r>
      <w:r>
        <w:t xml:space="preserve"> </w:t>
      </w:r>
      <w:r w:rsidR="008D6134">
        <w:t>Final m</w:t>
      </w:r>
      <w:r w:rsidR="00892B3A">
        <w:t>anager and user strategies are selected within each call of the GA through a process that mimics</w:t>
      </w:r>
      <w:r>
        <w:t xml:space="preserve"> </w:t>
      </w:r>
      <w:r w:rsidR="00892B3A">
        <w:t>evolution by</w:t>
      </w:r>
      <w:r>
        <w:t xml:space="preserve"> natural selection</w:t>
      </w:r>
      <w:r w:rsidR="008D6134">
        <w:t xml:space="preserve"> </w:t>
      </w:r>
      <w:r w:rsidR="008D6134">
        <w:fldChar w:fldCharType="begin"/>
      </w:r>
      <w:r w:rsidR="00721CB0">
        <w:instrText xml:space="preserve"> ADDIN ZOTERO_ITEM CSL_CITATION {"citationID":"LDTAJOes","properties":{"formattedCitation":"(Duthie et al., 2018b; Hamblin, 2013)","plainCitation":"(Duthie et al., 2018b; Hamblin, 2013)","noteIndex":0},"citationItems":[{"id":2863,"uris":["http://zotero.org/users/2170232/items/GKFBYVE3"],"uri":["http://zotero.org/users/2170232/items/GKFBYVE3"],"itemData":{"id":2863,"type":"article-journal","container-title":"Methods in Ecology and Evolution","issue":"12","title":"Supporting Information 1 from Duthie et al. 2018. The genetic algorithm of GMSE","volume":"9","author":[{"family":"Duthie","given":"A. Bradley"},{"family":"Cusack","given":"Jeremy J."},{"family":"Jones","given":"Isabel L."},{"family":"Minderman","given":"J."},{"family":"Nilsen","given":"Erlend B."},{"family":"Pozo","given":"Rocío A."},{"family":"Rakotonarivo","given":"O. Sarobidy"},{"family":"Van Moorter","given":"Bram"},{"family":"Bunnefeld","given":"Nils"}],"issued":{"date-parts":[["2018"]]}}},{"id":2861,"uris":["http://zotero.org/users/2170232/items/74GG4XJ9"],"uri":["http://zotero.org/users/2170232/items/74GG4XJ9"],"itemData":{"id":2861,"type":"article-journal","abstract":"Genetic algorithms are a heuristic global optimisation technique mimicking the action of natural selection to solve hard optimisation problems, which has enjoyed growing usage in evolution and ecology. However, there is little standardisation in how genetic algorithms are implemented in these fields and even less practical advice for those hoping to implement genetic algorithms for their own models. This article aims to demystify genetic algorithms and provide assistance to researchers; basic programming knowledge is important for working with genetic algorithms, but none is required to read this article. I review the basics of genetic algorithm methodology and provide suggestions on problems that may or may not benefit from genetic algorithm methods. The genetic operators (selection, replacement, mutation, crossover) and their rate parameters (mutation rate, etc.) are a source of potential confusion and to ease their selection, I present recommendations informed by historical usage and best practices, concluding with potential pitfalls. Good reasons for employing genetic algorithms include: solving optimisation problems beyond the reach of analytical techniques, relaxing model assumptions, evolving behaviour in individual-based models, and simulating co-evolutionary processes. However, genetic algorithms are not always the correct technique to use. Simpler methods may sometimes outperform genetic algorithms, and certain problem features may cause trouble. Genetic algorithms strike a balance between exploration of the search space and exploitation of good solutions, driven by the choice of genetic operators and rate parameters. I outline a basic set of parameter values and operator choices for genetic algorithm models as a starting point and provide advice on how to modify them to explore the exploitation/exploration trade-off. Finally, I provide general advice on analysis and reporting of these models. There are a number of potential issues that can surprise unwary users, such as rate parameter values that lead to pathological outcomes; I suggest ways to detect and correct these problems. Also, contrary to popular usage, genetic algorithms can find solutions to game theory problems but cannot guarantee their stability. Finally, while genetic algorithms offer great power and flexibility by drawing inspiration from evolutionary processes, they are (usually) not a faithful model of genetics or evolution.","container-title":"Methods in Ecology and Evolution","DOI":"10.1111/2041-210X.12000","ISSN":"2041-210X","issue":"2","language":"en","note":"_eprint: https://onlinelibrary.wiley.com/doi/pdf/10.1111/2041-210X.12000","page":"184-194","source":"Wiley Online Library","title":"On the practical usage of genetic algorithms in ecology and evolution","volume":"4","author":[{"family":"Hamblin","given":"Steven"}],"issued":{"date-parts":[["2013"]]}}}],"schema":"https://github.com/citation-style-language/schema/raw/master/csl-citation.json"} </w:instrText>
      </w:r>
      <w:r w:rsidR="008D6134">
        <w:fldChar w:fldCharType="separate"/>
      </w:r>
      <w:r w:rsidR="00721CB0" w:rsidRPr="00721CB0">
        <w:rPr>
          <w:rFonts w:ascii="Calibri" w:hAnsi="Calibri" w:cs="Calibri"/>
        </w:rPr>
        <w:t>(Duthie et al., 2018b; Hamblin, 2013)</w:t>
      </w:r>
      <w:r w:rsidR="008D6134">
        <w:fldChar w:fldCharType="end"/>
      </w:r>
      <w:r w:rsidR="00892B3A">
        <w:t xml:space="preserve">. </w:t>
      </w:r>
      <w:r w:rsidR="00A30475">
        <w:t>E</w:t>
      </w:r>
      <w:r w:rsidR="00892B3A">
        <w:t>ach GA call</w:t>
      </w:r>
      <w:r w:rsidR="00A30475">
        <w:t xml:space="preserve"> comprises multiple iterations (Figure 1). The first iteration initialises many</w:t>
      </w:r>
      <w:r>
        <w:t xml:space="preserve"> possible strategies</w:t>
      </w:r>
      <w:r w:rsidR="00A30475">
        <w:t>, followed by a process of</w:t>
      </w:r>
      <w:r>
        <w:t xml:space="preserve"> cross-over and mutation between the initialised strategies, ensuring that budgets are not exceeded. </w:t>
      </w:r>
      <w:r w:rsidR="00A30475">
        <w:t>High fitness s</w:t>
      </w:r>
      <w:r>
        <w:t xml:space="preserve">trategies </w:t>
      </w:r>
      <w:r w:rsidR="00A30475">
        <w:t>are</w:t>
      </w:r>
      <w:r>
        <w:t xml:space="preserve"> selected via a fitness function and a tournament</w:t>
      </w:r>
      <w:r w:rsidR="00A30475">
        <w:t>, and the resulting strategies form the</w:t>
      </w:r>
      <w:r w:rsidR="008D6134">
        <w:t xml:space="preserve"> starting layers of the next iteration</w:t>
      </w:r>
      <w:r w:rsidR="00721CB0">
        <w:t>, where the process is repeated</w:t>
      </w:r>
      <w:r>
        <w:t>.</w:t>
      </w:r>
      <w:r w:rsidR="008D6134">
        <w:t xml:space="preserve"> The process continues until a minimum number of iterations has been run and a convergence criterion is met</w:t>
      </w:r>
      <w:r w:rsidR="00721CB0">
        <w:t xml:space="preserve"> </w:t>
      </w:r>
      <w:r w:rsidR="00721CB0">
        <w:fldChar w:fldCharType="begin"/>
      </w:r>
      <w:r w:rsidR="00721CB0">
        <w:instrText xml:space="preserve"> ADDIN ZOTERO_ITEM CSL_CITATION {"citationID":"5Xlnxpdn","properties":{"formattedCitation":"(Duthie et al., 2018b)","plainCitation":"(Duthie et al., 2018b)","noteIndex":0},"citationItems":[{"id":2863,"uris":["http://zotero.org/users/2170232/items/GKFBYVE3"],"uri":["http://zotero.org/users/2170232/items/GKFBYVE3"],"itemData":{"id":2863,"type":"article-journal","container-title":"Methods in Ecology and Evolution","issue":"12","title":"Supporting Information 1 from Duthie et al. 2018. The genetic algorithm of GMSE","volume":"9","author":[{"family":"Duthie","given":"A. Bradley"},{"family":"Cusack","given":"Jeremy J."},{"family":"Jones","given":"Isabel L."},{"family":"Minderman","given":"J."},{"family":"Nilsen","given":"Erlend B."},{"family":"Pozo","given":"Rocío A."},{"family":"Rakotonarivo","given":"O. Sarobidy"},{"family":"Van Moorter","given":"Bram"},{"family":"Bunnefeld","given":"Nils"}],"issued":{"date-parts":[["2018"]]}}}],"schema":"https://github.com/citation-style-language/schema/raw/master/csl-citation.json"} </w:instrText>
      </w:r>
      <w:r w:rsidR="00721CB0">
        <w:fldChar w:fldCharType="separate"/>
      </w:r>
      <w:r w:rsidR="00721CB0" w:rsidRPr="00721CB0">
        <w:rPr>
          <w:rFonts w:ascii="Calibri" w:hAnsi="Calibri" w:cs="Calibri"/>
        </w:rPr>
        <w:t>(Duthie et al., 2018b)</w:t>
      </w:r>
      <w:r w:rsidR="00721CB0">
        <w:fldChar w:fldCharType="end"/>
      </w:r>
      <w:r w:rsidR="008D6134">
        <w:t>.</w:t>
      </w:r>
      <w:r>
        <w:t xml:space="preserve"> This process results in adaptive, but not necessarily optimal, strategies for the manager and the users. The GA takes the manager’s budget constraints, user action histories, and the predicted consequences of each action on the resource population and</w:t>
      </w:r>
      <w:r w:rsidR="00721CB0">
        <w:t xml:space="preserve"> uses the process described above to</w:t>
      </w:r>
      <w:r>
        <w:t xml:space="preserve"> develop a strategy for the manager to reduce deviation from the target resource population size. Once the manager’s policy is </w:t>
      </w:r>
      <w:r>
        <w:t xml:space="preserve">established, </w:t>
      </w:r>
      <w:r>
        <w:t>users will individually call the GA to decide upon actions that maximise their utility (e.g., agricultural yield). Users can choose from several options depending on the parameters set by the researcher. These include tending their crops or acting on the natural resources (e.g., cull, scare), all of which will have some effect on their yield. Their ability to act on the natural resource is governed by both the user budget, and the manager’s policy, in each time step</w:t>
      </w:r>
      <w:r w:rsidR="00721CB0">
        <w:t xml:space="preserve">. </w:t>
      </w:r>
    </w:p>
    <w:p w14:paraId="484BE6AF" w14:textId="5AF950F5" w:rsidR="002D4DF5" w:rsidRDefault="00B82ABF">
      <w:pPr>
        <w:rPr>
          <w:i/>
          <w:iCs/>
        </w:rPr>
      </w:pPr>
      <w:r>
        <w:rPr>
          <w:noProof/>
        </w:rPr>
        <w:lastRenderedPageBreak/>
        <w:drawing>
          <wp:inline distT="0" distB="0" distL="0" distR="0" wp14:anchorId="29A3BA2C" wp14:editId="26192268">
            <wp:extent cx="3961032" cy="3571336"/>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970511" cy="3579883"/>
                    </a:xfrm>
                    <a:prstGeom prst="rect">
                      <a:avLst/>
                    </a:prstGeom>
                  </pic:spPr>
                </pic:pic>
              </a:graphicData>
            </a:graphic>
          </wp:inline>
        </w:drawing>
      </w:r>
    </w:p>
    <w:p w14:paraId="22DD9367" w14:textId="7A81BDCE" w:rsidR="002D4DF5" w:rsidRDefault="0089199E">
      <w:pPr>
        <w:rPr>
          <w:b/>
          <w:bCs/>
          <w:sz w:val="20"/>
          <w:szCs w:val="20"/>
        </w:rPr>
      </w:pPr>
      <w:r>
        <w:rPr>
          <w:b/>
          <w:bCs/>
          <w:sz w:val="20"/>
          <w:szCs w:val="20"/>
        </w:rPr>
        <w:t xml:space="preserve">Figure 1. Conceptual flow diagram showing the four </w:t>
      </w:r>
      <w:proofErr w:type="spellStart"/>
      <w:r>
        <w:rPr>
          <w:b/>
          <w:bCs/>
          <w:sz w:val="20"/>
          <w:szCs w:val="20"/>
        </w:rPr>
        <w:t>submodels</w:t>
      </w:r>
      <w:proofErr w:type="spellEnd"/>
      <w:r>
        <w:rPr>
          <w:b/>
          <w:bCs/>
          <w:sz w:val="20"/>
          <w:szCs w:val="20"/>
        </w:rPr>
        <w:t xml:space="preserve"> and the genetic algorithm, and how they interact in a single time step in GMSE. </w:t>
      </w:r>
      <w:r w:rsidR="00B82ABF">
        <w:rPr>
          <w:b/>
          <w:bCs/>
          <w:sz w:val="20"/>
          <w:szCs w:val="20"/>
        </w:rPr>
        <w:t xml:space="preserve">Adapted </w:t>
      </w:r>
      <w:r>
        <w:rPr>
          <w:b/>
          <w:bCs/>
          <w:sz w:val="20"/>
          <w:szCs w:val="20"/>
        </w:rPr>
        <w:t>from Duthie et al., (2018).</w:t>
      </w:r>
    </w:p>
    <w:p w14:paraId="296CA95E" w14:textId="77777777" w:rsidR="002D4DF5" w:rsidRDefault="002D4DF5">
      <w:pPr>
        <w:rPr>
          <w:b/>
          <w:bCs/>
          <w:sz w:val="18"/>
          <w:szCs w:val="18"/>
        </w:rPr>
      </w:pPr>
    </w:p>
    <w:p w14:paraId="48AA318C" w14:textId="77777777" w:rsidR="002D4DF5" w:rsidRDefault="0089199E">
      <w:pPr>
        <w:rPr>
          <w:i/>
          <w:iCs/>
        </w:rPr>
      </w:pPr>
      <w:r>
        <w:rPr>
          <w:i/>
          <w:iCs/>
        </w:rPr>
        <w:t>Model parameterisation</w:t>
      </w:r>
    </w:p>
    <w:p w14:paraId="443B9CC1" w14:textId="77777777" w:rsidR="002D4DF5" w:rsidRDefault="0089199E">
      <w:pPr>
        <w:rPr>
          <w:u w:val="single"/>
        </w:rPr>
      </w:pPr>
      <w:r>
        <w:rPr>
          <w:u w:val="single"/>
        </w:rPr>
        <w:t>Landscape</w:t>
      </w:r>
    </w:p>
    <w:p w14:paraId="3DF96A3C" w14:textId="0909C016" w:rsidR="002D4DF5" w:rsidRDefault="0089199E">
      <w:r>
        <w:t xml:space="preserve">In this </w:t>
      </w:r>
      <w:r>
        <w:t>study, we have used the GMSE modelling framework to explore the effects of different investment strategi</w:t>
      </w:r>
      <w:r>
        <w:t xml:space="preserve">es and funding models available to a conservation manager on forest resources, in the context of finite funds and increasing anthropogenic pressure caused by an increasing human population. We simulated a forested landscape of 100 </w:t>
      </w:r>
      <w:r>
        <w:rPr>
          <w:rFonts w:cstheme="minorHAnsi"/>
        </w:rPr>
        <w:t>×</w:t>
      </w:r>
      <w:r>
        <w:t xml:space="preserve"> 100 cells, where we assumed one cell was equivalent to 1 hectare, resulting in a landscape of 10,000 ha (or 100 km</w:t>
      </w:r>
      <w:r>
        <w:rPr>
          <w:vertAlign w:val="superscript"/>
        </w:rPr>
        <w:t>2</w:t>
      </w:r>
      <w:r>
        <w:t xml:space="preserve">). We allocated 30 “users” to the landscape, which in this case represented 30 villages or communities, each </w:t>
      </w:r>
      <w:r>
        <w:t xml:space="preserve">of </w:t>
      </w:r>
      <w:r>
        <w:t xml:space="preserve">which had an equal area of spatially explicit land upon which they could act. This resulted in each village having </w:t>
      </w:r>
      <w:r>
        <w:t>approximately 333 ha (3.33 km</w:t>
      </w:r>
      <w:r>
        <w:rPr>
          <w:vertAlign w:val="superscript"/>
        </w:rPr>
        <w:t>2</w:t>
      </w:r>
      <w:r>
        <w:t xml:space="preserve">) of land. We assumed the users represented agricultural </w:t>
      </w:r>
      <w:r>
        <w:t xml:space="preserve">communities whose primary livelihood is farming. We simulated scenarios over </w:t>
      </w:r>
      <w:proofErr w:type="gramStart"/>
      <w:r>
        <w:t>50 time</w:t>
      </w:r>
      <w:proofErr w:type="gramEnd"/>
      <w:r>
        <w:t xml:space="preserve"> steps, which we assumed represented 50 years. </w:t>
      </w:r>
    </w:p>
    <w:p w14:paraId="246D5CA3" w14:textId="77777777" w:rsidR="002D4DF5" w:rsidRDefault="0089199E">
      <w:pPr>
        <w:rPr>
          <w:u w:val="single"/>
        </w:rPr>
      </w:pPr>
      <w:r>
        <w:rPr>
          <w:u w:val="single"/>
        </w:rPr>
        <w:t xml:space="preserve">Resource population </w:t>
      </w:r>
    </w:p>
    <w:p w14:paraId="12878EB7" w14:textId="46896B5C" w:rsidR="002D4DF5" w:rsidRDefault="0089199E">
      <w:r>
        <w:t>The flexibility of GMSE allows for the biological resource to represent a population of a wide range of taxa. In this study we assumed the resources were trees, that the manager’s goal was to protect as many trees as possible from being felled (i.e., maintain the resource population at the starting value), and that the users were able to increase their agricultural yield by felling trees on their land. We tested the landscape with a tree density that was realistic for a tropical forested landscape (50 trees ha</w:t>
      </w:r>
      <w:r>
        <w:rPr>
          <w:vertAlign w:val="superscript"/>
        </w:rPr>
        <w:t>-1</w:t>
      </w:r>
      <w:r>
        <w:t xml:space="preserve">, n = 1,125,000), but because the number of users on the landscape was relatively low, due to each user representing a community rather than an individual farmer, the absolute number of trees felled was too low to see clear differences between scenarios. We therefore reduced the total number of trees to 100,000 to ensure trends in felling were clear to see. Trees were randomly </w:t>
      </w:r>
      <w:r>
        <w:lastRenderedPageBreak/>
        <w:t>distributed across the landscape</w:t>
      </w:r>
      <w:r w:rsidR="00B82ABF">
        <w:t xml:space="preserve"> (with multiple trees allowed on any given cell)</w:t>
      </w:r>
      <w:r>
        <w:t xml:space="preserve">, reflecting natural variation. The population dynamics of trees is difficult to capture over a 50-year </w:t>
      </w:r>
      <w:proofErr w:type="gramStart"/>
      <w:r>
        <w:t>time period</w:t>
      </w:r>
      <w:proofErr w:type="gramEnd"/>
      <w:r>
        <w:t xml:space="preserve"> due to slow growth and recruitment relative to animals. Furthermore, we wanted to eliminate any “noise” around the deforestation signal so that the only driver of forest loss was the effect of user actions on the trees. Therefore, despite high flexibility within GMSE for simulating realistic population dynamics, we removed the effects of natural recruitment or natural deaths (density-dependent and density-independent), resulting in a static population (excluding the effects of the users). If trees were present on a landscape cell, they reduced the agricultural yield that could be harvested by the user. Each tree reduced the cell’s yield by 8%, with the cumulative reduction in yield governed by the exponential function:</w:t>
      </w:r>
    </w:p>
    <w:p w14:paraId="757AD07A" w14:textId="77777777" w:rsidR="002D4DF5" w:rsidRDefault="0089199E">
      <m:oMath>
        <m:r>
          <w:rPr>
            <w:rFonts w:ascii="Cambria Math" w:hAnsi="Cambria Math"/>
          </w:rPr>
          <m:t>y=</m:t>
        </m:r>
        <m:sSup>
          <m:sSupPr>
            <m:ctrlPr>
              <w:rPr>
                <w:rFonts w:ascii="Cambria Math" w:hAnsi="Cambria Math"/>
              </w:rPr>
            </m:ctrlPr>
          </m:sSupPr>
          <m:e>
            <m:d>
              <m:dPr>
                <m:ctrlPr>
                  <w:rPr>
                    <w:rFonts w:ascii="Cambria Math" w:hAnsi="Cambria Math"/>
                  </w:rPr>
                </m:ctrlPr>
              </m:dPr>
              <m:e>
                <m:r>
                  <w:rPr>
                    <w:rFonts w:ascii="Cambria Math" w:hAnsi="Cambria Math"/>
                  </w:rPr>
                  <m:t>1-Yr</m:t>
                </m:r>
              </m:e>
            </m:d>
          </m:e>
          <m:sup>
            <m:r>
              <w:rPr>
                <w:rFonts w:ascii="Cambria Math" w:hAnsi="Cambria Math"/>
              </w:rPr>
              <m:t>Rt</m:t>
            </m:r>
          </m:sup>
        </m:sSup>
      </m:oMath>
      <w:r>
        <w:t xml:space="preserve"> </w:t>
      </w:r>
    </w:p>
    <w:p w14:paraId="039CDBE6" w14:textId="77777777" w:rsidR="002D4DF5" w:rsidRDefault="0089199E">
      <w:r>
        <w:t xml:space="preserve">Where </w:t>
      </w:r>
      <w:r>
        <w:rPr>
          <w:i/>
          <w:iCs/>
        </w:rPr>
        <w:t>y</w:t>
      </w:r>
      <w:r>
        <w:t xml:space="preserve"> is the yield of the cell when trees are present, </w:t>
      </w:r>
      <w:proofErr w:type="spellStart"/>
      <w:r>
        <w:rPr>
          <w:i/>
          <w:iCs/>
        </w:rPr>
        <w:t>Yr</w:t>
      </w:r>
      <w:proofErr w:type="spellEnd"/>
      <w:r>
        <w:t xml:space="preserve"> is the % reduction in yield for a single tree, and </w:t>
      </w:r>
      <w:r>
        <w:rPr>
          <w:i/>
          <w:iCs/>
        </w:rPr>
        <w:t>Rt</w:t>
      </w:r>
      <w:r>
        <w:t xml:space="preserve"> is the number of trees remaining on the cell. Therefore, if there are 50 trees on a given cell, the cell’s yield is 1.5% of the total possible yield. If there are 25 trees remaining on a given cell then the cell’s yield increases to 12.4%, and so on. </w:t>
      </w:r>
    </w:p>
    <w:p w14:paraId="33ACB888" w14:textId="77777777" w:rsidR="002D4DF5" w:rsidRDefault="0089199E">
      <w:r>
        <w:rPr>
          <w:u w:val="single"/>
        </w:rPr>
        <w:t>Users</w:t>
      </w:r>
    </w:p>
    <w:p w14:paraId="0430192B" w14:textId="01A9A0F5" w:rsidR="002D4DF5" w:rsidRDefault="0089199E">
      <w:r>
        <w:t>GMSE allows for each user to represent an individual actor or agent, who makes decisions about their actions based on individual circumstances. However, the number of users on a landscape cannot be changed during a simulation, and so to simulate increasing human populations we assumed that each user represented a village or community rather than an individual. We assumed that a population increase in a real-world community would result in increased human and financial resources, and increased demand for land (e.g., for housing and agriculture). These combined effects would increase the community’s desire and ability to clear forest land. This allowed us to employ the user budget to simulate population increases. The user budget is the primary parameter that governs a user’s ability to take actions, such as felling trees. Therefore, a user budget that increases during the simulation represents an increase in the user’s power to act, thus simulating population increases</w:t>
      </w:r>
      <w:r w:rsidR="00B82ABF">
        <w:t xml:space="preserve">. </w:t>
      </w:r>
      <w:r>
        <w:t>The only actions the users were permitted to take were 1) tend crops, and 2) fell trees. The decision about which action to take in each time step was governed by trade-offs in cost versus benefit (computed within the GA). The parameter which defined how much a user could increase their yield by tending their crops was set to 0.01 (1%). This contrasts with the parameter governing the yield reduction for a single tree (8%, see section above). Different ranges of these parameters were tested for sensitivity (Supporting Information Figures S1a to S1d), with the final values chosen to deliberately ensure that felling trees would have a much higher positive effect on yield than simply tending crops. This was both to reflect the fact that in the real world expanding agricultural area will generally increase yield more than tending existing agricultural land, and to simulate strong exogenous drivers of deforestation that are found around the world, particularly in the tropics (</w:t>
      </w:r>
      <w:proofErr w:type="spellStart"/>
      <w:r>
        <w:t>Ceddia</w:t>
      </w:r>
      <w:proofErr w:type="spellEnd"/>
      <w:r>
        <w:t xml:space="preserve"> 2019, Davis et al 2015). </w:t>
      </w:r>
    </w:p>
    <w:p w14:paraId="44423F58" w14:textId="77777777" w:rsidR="002D4DF5" w:rsidRDefault="0089199E">
      <w:pPr>
        <w:rPr>
          <w:u w:val="single"/>
        </w:rPr>
      </w:pPr>
      <w:r>
        <w:rPr>
          <w:u w:val="single"/>
        </w:rPr>
        <w:t>Manager</w:t>
      </w:r>
    </w:p>
    <w:p w14:paraId="3C84D9B4" w14:textId="519AD229" w:rsidR="002D4DF5" w:rsidRDefault="0089199E">
      <w:r>
        <w:t xml:space="preserve">In our study, the manager represents a person or organisation that has a remit to conserve forest land and the authority to set and implement policy that affects the ability of users to take actions. We set the resource population target (which the manager tries to maintain) at the same value as the starting number of trees, and because there was no natural tree regeneration (natural population increase), the manager’s goal is to reduce forest loss as much as possible in every time step. These parameters were set to simulate a conservation landscape in which there is pressure on </w:t>
      </w:r>
      <w:r>
        <w:lastRenderedPageBreak/>
        <w:t xml:space="preserve">forest resources, and authorities are trying to eliminate, or reduce as much as possible, forest loss. This could, for example, represent a protected area which contains both forest and local communities. In each time </w:t>
      </w:r>
      <w:r>
        <w:t>step, t</w:t>
      </w:r>
      <w:r>
        <w:t xml:space="preserve">he manager called the GA and identified a policy, which was reflected in the cost for users to fell trees, that attempted to reduce forest loss as much as possible. We assumed the manager’s budget reflected the actual budget of the authority, and could represent a monetary budget, available non-monetary resources (e.g., law enforcement resources), or a combination of these. In each of the different scenarios, the manager’s budget varied according to the funding scenario we were simulating. We assumed that the manager achieved perfect detection of resources, and so there was no error associated with the observation </w:t>
      </w:r>
      <w:proofErr w:type="spellStart"/>
      <w:r>
        <w:t>submodel</w:t>
      </w:r>
      <w:proofErr w:type="spellEnd"/>
      <w:r>
        <w:t xml:space="preserve">. This was to keep the simulations as simple as possible. In the age of free, high resolution satellite imagery that is available every few weeks, it is not implausible that the manager has near-perfect deforestation detection over a landscape. </w:t>
      </w:r>
    </w:p>
    <w:p w14:paraId="4FA093D9" w14:textId="77777777" w:rsidR="002D4DF5" w:rsidRDefault="0089199E">
      <w:pPr>
        <w:rPr>
          <w:i/>
          <w:iCs/>
        </w:rPr>
      </w:pPr>
      <w:r>
        <w:rPr>
          <w:i/>
          <w:iCs/>
        </w:rPr>
        <w:t xml:space="preserve">Scenarios </w:t>
      </w:r>
    </w:p>
    <w:p w14:paraId="5E54D448" w14:textId="3B373FE4" w:rsidR="002D4DF5" w:rsidRDefault="0089199E">
      <w:r>
        <w:t xml:space="preserve">We designed 5 scenarios with dynamic manager budgets that simulated different funding regimes that a manager or authority with responsibility over a conservation landscape may encounter in the real world (Table 1, Figure 2). Scenarios 1 to 3 aimed to test three primary funding models and scenarios 4 and 5 aimed to test the effects of uncertainty and variability in funding. Before running the final 5 scenarios we tested several null scenarios to ensure the landscape was operating as expected (Supporting Information, figures S2a to S2c). Due to the nature of the GA (i.e., identifying one out of multiple possible near-optimal solutions), and that each actor on the landscape calls the GA in each time step, </w:t>
      </w:r>
      <w:r>
        <w:t xml:space="preserve">stochasticity in decision-making is </w:t>
      </w:r>
      <w:r>
        <w:t>explicitly built into the simulations. Therefore, each simulation was run 100 times to quantify variation in results. The manager budget, user budget, number of felling actions, the cost of felling actions, and the number of trees remaining at each time step were extracted for each replicate simulation. For each parameter, the 50, 2.5, and 97.5% percentiles across all replicates were calculated and used to represent the me</w:t>
      </w:r>
      <w:r w:rsidR="00B82ABF">
        <w:t>dian</w:t>
      </w:r>
      <w:r>
        <w:t xml:space="preserve"> and lower and upper confidence intervals, respectively. For all scenarios</w:t>
      </w:r>
      <w:r>
        <w:t>, w</w:t>
      </w:r>
      <w:r>
        <w:t xml:space="preserve">e ensured that the total cumulative budget for the manager was equal across all scenarios (Table 1). This was to eliminate the possibility of one scenario outperforming another simply because the manager had access to a greater total budget over the simulation period. In all scenarios we assumed the same level of human population increase over time, and so for each scenario the user budget increases linearly with the same starting point and slope (Table 1, Figure 2). The absolute values for the user budget are arbitrary and can be set in such a way as to meet the objectives of the study. We tested various starting values and slopes for the user budget, increasing the parameter values until the absolute number of trees felled was sufficient to see clear differences between scenarios. </w:t>
      </w:r>
    </w:p>
    <w:p w14:paraId="7760AFEF" w14:textId="518288E1" w:rsidR="002D4DF5" w:rsidRDefault="0089199E">
      <w:r>
        <w:t xml:space="preserve">The manager and user budgets are not equal nor necessarily proportional, as they are used in very different ways </w:t>
      </w:r>
      <w:r>
        <w:fldChar w:fldCharType="begin"/>
      </w:r>
      <w:r w:rsidR="00721CB0">
        <w:instrText xml:space="preserve"> ADDIN ZOTERO_ITEM CSL_CITATION {"citationID":"UrrHIflh","properties":{"formattedCitation":"(Duthie et al., 2018a)","plainCitation":"(Duthie et al., 2018a)","noteIndex":0},"citationItems":[{"id":2434,"uris":["http://zotero.org/users/2170232/items/FN8CQ3TY"],"uri":["http://zotero.org/users/2170232/items/FN8CQ3TY"],"itemData":{"id":2434,"type":"article-journal","abstract":"Management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bookmarkStart w:id="47" w:name="__Fieldmark__610_362668386"/>
      <w:r w:rsidR="00721CB0" w:rsidRPr="00721CB0">
        <w:rPr>
          <w:rFonts w:ascii="Calibri" w:hAnsi="Calibri" w:cs="Calibri"/>
        </w:rPr>
        <w:t>(Duthie et al., 2018a)</w:t>
      </w:r>
      <w:r>
        <w:fldChar w:fldCharType="end"/>
      </w:r>
      <w:bookmarkEnd w:id="47"/>
      <w:r>
        <w:t>. Therefore, equal budgets do not necessarily equate to equal power to affect the system. The differences in manager and user budgets relative to each other is what governs the differences and changes in power to affect the system. It is important to recognise the incomparability between the absolute values of the manager and user budgets, and therefore to differentiate the two parameters in this study we will refer to the user budget as “community resources”</w:t>
      </w:r>
      <w:proofErr w:type="gramStart"/>
      <w:r>
        <w:t xml:space="preserve">.  </w:t>
      </w:r>
      <w:proofErr w:type="gramEnd"/>
    </w:p>
    <w:p w14:paraId="534A6599" w14:textId="77777777" w:rsidR="002D4DF5" w:rsidRDefault="0089199E">
      <w:r>
        <w:t xml:space="preserve">All simulations were conducted using the R package GMSE (Duthie et al 2018, v0.6.2.0), and all associated analyses described below were conducted in R </w:t>
      </w:r>
      <w:r>
        <w:fldChar w:fldCharType="begin"/>
      </w:r>
      <w:r>
        <w:instrText>ADDIN ZOTERO_ITEM CSL_CITATION {"citationID":"fQN23mFN","properties":{"formattedCitation":"(R Core Team, 2021)","plainCitation":"(R Core Team, 2021)","dontUpdate":true,"noteIndex":0},"citationItems":[{"id":2766,"uris":["http://zotero.org/users/2170232/items/Q57ZB3Z5"],"uri":["http://zotero.org/users/2170232/items/Q57ZB3Z5"],"itemData":{"id":2766,"type":"book","event-place":"Vienna, Austria","publisher":"R Foundation for Statistical Computing","publisher-place":"Vienna, Austria","title":"R: A language and environment for statistical computing","version":"4.0.4","author":[{"family":"R Core Team","given":""}],"issued":{"date-parts":[["2021"]]}}}],"schema":"https://github.com/citation-style-language/schema/raw/master/csl-citation.json"}</w:instrText>
      </w:r>
      <w:r>
        <w:fldChar w:fldCharType="separate"/>
      </w:r>
      <w:bookmarkStart w:id="48" w:name="__Fieldmark__617_362668386"/>
      <w:r>
        <w:rPr>
          <w:rFonts w:cs="Calibri"/>
        </w:rPr>
        <w:t>(v4.0.4, R Core Team, 2021)</w:t>
      </w:r>
      <w:r>
        <w:fldChar w:fldCharType="end"/>
      </w:r>
      <w:bookmarkEnd w:id="48"/>
      <w:r>
        <w:t xml:space="preserve">. Relevant parameter values used in the simulations can be seen in the Supporting Information (section 3). </w:t>
      </w:r>
    </w:p>
    <w:p w14:paraId="68288F7F" w14:textId="77777777" w:rsidR="002D4DF5" w:rsidRDefault="0089199E">
      <w:pPr>
        <w:rPr>
          <w:u w:val="single"/>
        </w:rPr>
      </w:pPr>
      <w:r>
        <w:rPr>
          <w:u w:val="single"/>
        </w:rPr>
        <w:t>Scenario 1</w:t>
      </w:r>
    </w:p>
    <w:p w14:paraId="7715F112" w14:textId="77777777" w:rsidR="002D4DF5" w:rsidRDefault="0089199E">
      <w:r>
        <w:lastRenderedPageBreak/>
        <w:t xml:space="preserve">This scenario assumed that the manager budget does not change over the simulation period (Figure 2). This scenario was designed to represent a conservation landscape in which the authority has a regular and predictable budget over time with which to invest in policy, but one which does not increase or decrease in response to changing threats or grant cycles. This scenario could represent a government-funded landscape which has a finite but regular budget that is not reliant on short-term grants. </w:t>
      </w:r>
    </w:p>
    <w:p w14:paraId="1FCE3BFF" w14:textId="77777777" w:rsidR="002D4DF5" w:rsidRDefault="0089199E">
      <w:pPr>
        <w:rPr>
          <w:u w:val="single"/>
        </w:rPr>
      </w:pPr>
      <w:r>
        <w:rPr>
          <w:u w:val="single"/>
        </w:rPr>
        <w:t>Scenario 2</w:t>
      </w:r>
    </w:p>
    <w:p w14:paraId="45E0743D" w14:textId="77777777" w:rsidR="002D4DF5" w:rsidRDefault="0089199E">
      <w:r>
        <w:t>This scenario assumed that the budget available to the manager starts low but increases with increasing pressure on the landscape (Figure 2). This scenario could represent a statutory authority in a conservation landscape in which the authority is provided regular and predictable budget increases with which to invest in policy. In this scenario the management authority is not reliant on short-term grants. The shape of the manager budget (starting point, slope) was calculated to ensure that the total cumulative budget was equal to the other scenarios.</w:t>
      </w:r>
    </w:p>
    <w:p w14:paraId="4ED81064" w14:textId="77777777" w:rsidR="002D4DF5" w:rsidRDefault="0089199E">
      <w:pPr>
        <w:rPr>
          <w:u w:val="single"/>
        </w:rPr>
      </w:pPr>
      <w:r>
        <w:rPr>
          <w:u w:val="single"/>
        </w:rPr>
        <w:t>Scenario 3</w:t>
      </w:r>
    </w:p>
    <w:p w14:paraId="51F9AA10" w14:textId="77777777" w:rsidR="002D4DF5" w:rsidRDefault="0089199E">
      <w:r>
        <w:t>This scenario assumed that the budget available to the manager increases and decreases in a regular and predictable way, regardless of the changing pressure on the landscape (Figure 2). This scenario was designed to replicate a conservation landscape in which the management authority is reliant on regular grant cycles. The scenario assumes that the authority conducts successful fundraising at regular intervals, and thus has a varying yet predictable budget with which to invest in policy implementation. The cycle length (i.e., the wavelength) is approximately 5 years, reflecting larger grants that are often provided by statutory funding agencies or international bodies. These large, longer-term grants require a high investment in staff time to apply for, and high administrative capacity to manage once implemented, and so are generally won by large, international organisations, government agencies, or collaborations between such partners, where the required resources already exist. To simulate this funding cycle, we produced a sine wave of the form:</w:t>
      </w:r>
    </w:p>
    <w:p w14:paraId="71FE0A91" w14:textId="77777777" w:rsidR="002D4DF5" w:rsidRDefault="0089199E">
      <m:oMathPara>
        <m:oMath>
          <m:r>
            <w:rPr>
              <w:rFonts w:ascii="Cambria Math" w:hAnsi="Cambria Math"/>
            </w:rPr>
            <m:t>MB=350×sin</m:t>
          </m:r>
          <m:d>
            <m:dPr>
              <m:ctrlPr>
                <w:rPr>
                  <w:rFonts w:ascii="Cambria Math" w:hAnsi="Cambria Math"/>
                </w:rPr>
              </m:ctrlPr>
            </m:dPr>
            <m:e>
              <m:r>
                <w:rPr>
                  <w:rFonts w:ascii="Cambria Math" w:hAnsi="Cambria Math"/>
                </w:rPr>
                <m:t>0.5t</m:t>
              </m:r>
            </m:e>
          </m:d>
          <m:r>
            <w:rPr>
              <w:rFonts w:ascii="Cambria Math" w:hAnsi="Cambria Math"/>
            </w:rPr>
            <m:t>+400</m:t>
          </m:r>
        </m:oMath>
      </m:oMathPara>
    </w:p>
    <w:p w14:paraId="39E845F3" w14:textId="77777777" w:rsidR="002D4DF5" w:rsidRDefault="0089199E">
      <w:r>
        <w:t xml:space="preserve">Where </w:t>
      </w:r>
      <w:r>
        <w:rPr>
          <w:i/>
          <w:iCs/>
        </w:rPr>
        <w:t>MB</w:t>
      </w:r>
      <w:r>
        <w:t xml:space="preserve"> is a vector of resulting manager budget values, and </w:t>
      </w:r>
      <w:r>
        <w:rPr>
          <w:i/>
          <w:iCs/>
        </w:rPr>
        <w:t>t</w:t>
      </w:r>
      <w:r>
        <w:t xml:space="preserve"> is a vector of time steps (1:50).</w:t>
      </w:r>
    </w:p>
    <w:p w14:paraId="1ED05D10" w14:textId="77777777" w:rsidR="002D4DF5" w:rsidRDefault="0089199E">
      <w:pPr>
        <w:rPr>
          <w:u w:val="single"/>
        </w:rPr>
      </w:pPr>
      <w:r>
        <w:rPr>
          <w:u w:val="single"/>
        </w:rPr>
        <w:t>Scenario 4</w:t>
      </w:r>
    </w:p>
    <w:p w14:paraId="3A8EE3DD" w14:textId="4971608F" w:rsidR="002D4DF5" w:rsidRDefault="0089199E">
      <w:r>
        <w:t xml:space="preserve">This scenario assumed that the budget available to the manager increased and decreased in unpredictable and irregular ways (Figure 2). This was to simulate a conservation landscape in which the management authority relies partly on grant funding for policy implementation, and so applies for a range of different grants which vary in size and duration but is not necessarily successful at any given time. This scenario assumes the management authority has some level of core funding, and so the budget never decreases to zero. This scenario could reflect any number of conservation landscapes around the world, where project budgets are subject to the success of funding applications, resulting in variable and unpredictable resources for project activities and policy implementation. To simulate this scenario, we produced a set of three sine waves by randomly sampling values between 0.01 and 0.08 for the fundamental frequency, between 1 and 5 for the wave frequency, between 1 and 150 for the wave strength (amplitude), and between 0 and 180 for the wave delay. The three sine waves were then combined using an Inverse Fourier Transform to produce a random complex wave. Each of the 100 replicates produced a different complex wave (Figure 2 shows 10 examples, see Supporting Information section 4 for all the waves used in the simulations). The Inverse Fourier Transform took the </w:t>
      </w:r>
      <w:commentRangeStart w:id="49"/>
      <w:r>
        <w:t>form,</w:t>
      </w:r>
      <w:commentRangeEnd w:id="49"/>
      <w:r>
        <w:commentReference w:id="49"/>
      </w:r>
      <w:commentRangeStart w:id="51"/>
      <w:commentRangeStart w:id="52"/>
      <w:commentRangeEnd w:id="51"/>
      <w:r>
        <w:commentReference w:id="51"/>
      </w:r>
      <w:commentRangeEnd w:id="52"/>
      <w:r w:rsidR="007A23C1">
        <w:rPr>
          <w:rStyle w:val="CommentReference"/>
        </w:rPr>
        <w:commentReference w:id="52"/>
      </w:r>
    </w:p>
    <w:p w14:paraId="16C85FD7" w14:textId="77777777" w:rsidR="002D4DF5" w:rsidRDefault="0089199E">
      <m:oMath>
        <m:r>
          <w:rPr>
            <w:rFonts w:ascii="Cambria Math" w:hAnsi="Cambria Math"/>
          </w:rPr>
          <w:lastRenderedPageBreak/>
          <m:t>trj=acs+</m:t>
        </m:r>
        <m:nary>
          <m:naryPr>
            <m:chr m:val="∑"/>
            <m:subHide m:val="1"/>
            <m:supHide m:val="1"/>
            <m:ctrlPr>
              <w:rPr>
                <w:rFonts w:ascii="Cambria Math" w:hAnsi="Cambria Math"/>
              </w:rPr>
            </m:ctrlPr>
          </m:naryPr>
          <m:sub/>
          <m:sup/>
          <m:e>
            <m:r>
              <w:rPr>
                <w:rFonts w:ascii="Cambria Math" w:hAnsi="Cambria Math"/>
              </w:rPr>
              <m:t>cs×sin⁡</m:t>
            </m:r>
            <m:d>
              <m:dPr>
                <m:ctrlPr>
                  <w:rPr>
                    <w:rFonts w:ascii="Cambria Math" w:hAnsi="Cambria Math"/>
                  </w:rPr>
                </m:ctrlPr>
              </m:dPr>
              <m:e>
                <m:r>
                  <w:rPr>
                    <w:rFonts w:ascii="Cambria Math" w:hAnsi="Cambria Math"/>
                  </w:rPr>
                  <m:t>cf×w×t+cd</m:t>
                </m:r>
              </m:e>
            </m:d>
          </m:e>
        </m:nary>
      </m:oMath>
      <w:ins w:id="53" w:author="Brad Duthie" w:date="2021-09-22T23:20:00Z">
        <w:r>
          <w:t>.</w:t>
        </w:r>
      </w:ins>
    </w:p>
    <w:p w14:paraId="20118AAE" w14:textId="77777777" w:rsidR="002D4DF5" w:rsidRDefault="0089199E">
      <w:pPr>
        <w:rPr>
          <w:i/>
          <w:iCs/>
        </w:rPr>
      </w:pPr>
      <w:r>
        <w:t xml:space="preserve">Where </w:t>
      </w:r>
      <w:proofErr w:type="spellStart"/>
      <w:r>
        <w:rPr>
          <w:i/>
          <w:iCs/>
        </w:rPr>
        <w:t>trj</w:t>
      </w:r>
      <w:proofErr w:type="spellEnd"/>
      <w:r>
        <w:t xml:space="preserve"> is the trajectory of the random complex wave, </w:t>
      </w:r>
      <w:proofErr w:type="spellStart"/>
      <w:r>
        <w:rPr>
          <w:i/>
          <w:iCs/>
        </w:rPr>
        <w:t>acs</w:t>
      </w:r>
      <w:proofErr w:type="spellEnd"/>
      <w:r>
        <w:t xml:space="preserve"> is the additive constant signal, </w:t>
      </w:r>
      <w:r>
        <w:rPr>
          <w:i/>
          <w:iCs/>
        </w:rPr>
        <w:t>cs</w:t>
      </w:r>
      <w:r>
        <w:t xml:space="preserve"> is the component strength, </w:t>
      </w:r>
      <w:proofErr w:type="spellStart"/>
      <w:r>
        <w:rPr>
          <w:i/>
          <w:iCs/>
        </w:rPr>
        <w:t>cf</w:t>
      </w:r>
      <w:proofErr w:type="spellEnd"/>
      <w:r>
        <w:t xml:space="preserve"> is the component frequency, </w:t>
      </w:r>
      <w:r>
        <w:rPr>
          <w:i/>
          <w:iCs/>
        </w:rPr>
        <w:t>w</w:t>
      </w:r>
      <w:r>
        <w:t xml:space="preserve"> is </w:t>
      </w:r>
      <w:r>
        <w:rPr>
          <w:i/>
          <w:iCs/>
        </w:rPr>
        <w:t xml:space="preserve">2 </w:t>
      </w:r>
      <w:r>
        <w:rPr>
          <w:rFonts w:cstheme="minorHAnsi"/>
          <w:i/>
          <w:iCs/>
        </w:rPr>
        <w:t>×</w:t>
      </w:r>
      <w:r>
        <w:rPr>
          <w:rFonts w:eastAsiaTheme="minorEastAsia"/>
          <w:i/>
        </w:rPr>
        <w:t xml:space="preserve"> </w:t>
      </w:r>
      <w:r>
        <w:rPr>
          <w:rFonts w:eastAsiaTheme="minorEastAsia" w:cstheme="minorHAnsi"/>
          <w:i/>
        </w:rPr>
        <w:t xml:space="preserve">π </w:t>
      </w:r>
      <w:r>
        <w:rPr>
          <w:rFonts w:cstheme="minorHAnsi"/>
          <w:i/>
          <w:iCs/>
        </w:rPr>
        <w:t>× F0</w:t>
      </w:r>
      <w:r>
        <w:rPr>
          <w:rFonts w:cstheme="minorHAnsi"/>
        </w:rPr>
        <w:t xml:space="preserve">, where </w:t>
      </w:r>
      <w:r>
        <w:rPr>
          <w:rFonts w:cstheme="minorHAnsi"/>
          <w:i/>
          <w:iCs/>
        </w:rPr>
        <w:t>F0</w:t>
      </w:r>
      <w:r>
        <w:rPr>
          <w:rFonts w:cstheme="minorHAnsi"/>
        </w:rPr>
        <w:t xml:space="preserve"> is the fundamental frequency, </w:t>
      </w:r>
      <w:r>
        <w:rPr>
          <w:rFonts w:cstheme="minorHAnsi"/>
          <w:i/>
          <w:iCs/>
        </w:rPr>
        <w:t>t</w:t>
      </w:r>
      <w:r>
        <w:rPr>
          <w:rFonts w:cstheme="minorHAnsi"/>
        </w:rPr>
        <w:t xml:space="preserve"> is the duration of the wave, and </w:t>
      </w:r>
      <w:r>
        <w:rPr>
          <w:rFonts w:cstheme="minorHAnsi"/>
          <w:i/>
          <w:iCs/>
        </w:rPr>
        <w:t>cd</w:t>
      </w:r>
      <w:r>
        <w:rPr>
          <w:rFonts w:cstheme="minorHAnsi"/>
        </w:rPr>
        <w:t xml:space="preserve"> is the component delay.</w:t>
      </w:r>
      <w:r>
        <w:rPr>
          <w:rFonts w:eastAsiaTheme="minorEastAsia"/>
          <w:i/>
        </w:rPr>
        <w:t xml:space="preserve"> </w:t>
      </w:r>
    </w:p>
    <w:p w14:paraId="5C020B4D" w14:textId="77777777" w:rsidR="002D4DF5" w:rsidRDefault="0089199E">
      <w:pPr>
        <w:rPr>
          <w:u w:val="single"/>
        </w:rPr>
      </w:pPr>
      <w:r>
        <w:rPr>
          <w:u w:val="single"/>
        </w:rPr>
        <w:t>Scenario 5</w:t>
      </w:r>
    </w:p>
    <w:p w14:paraId="55787DDC" w14:textId="77777777" w:rsidR="002D4DF5" w:rsidRDefault="0089199E">
      <w:r>
        <w:t xml:space="preserve">This scenario is a more extreme example of scenario 4 and aimed to test the effect of increased variation and uncertainty in manager budgets on deforestation and system dynamics. We increased the range of the available values from which the fundamental frequencies and component strengths for the three sine waves could be sampled from, thus increasing the potential amplitude of each wave, and making the changes in wave frequency more extreme (Figure 2 shows 10 examples, see Supporting Information section 4 for all the waves used in the simulations). To simulate this scenario, we produced a set of three random sine waves by randomly sampling values between 0.01 and 0.2 for the fundamental frequency, between 1 and 5 for the wave frequency, between values 1 and 300 for the wave strength (amplitude), and between 0 and 180 for the wave delay. The three sine waves were used to produce a new random complex wave for each replicate, using the same formula as in Scenario 4. </w:t>
      </w:r>
    </w:p>
    <w:p w14:paraId="0A81488D" w14:textId="77777777" w:rsidR="002D4DF5" w:rsidRDefault="0089199E">
      <w:pPr>
        <w:rPr>
          <w:u w:val="single"/>
        </w:rPr>
      </w:pPr>
      <w:r>
        <w:rPr>
          <w:u w:val="single"/>
        </w:rPr>
        <w:t xml:space="preserve">Standardisation </w:t>
      </w:r>
    </w:p>
    <w:p w14:paraId="1CC904B8" w14:textId="7807E730" w:rsidR="002D4DF5" w:rsidRDefault="0089199E">
      <w:r>
        <w:t xml:space="preserve">Manager budgets in Scenario 1 had a constant value which summed to 25,000 over the </w:t>
      </w:r>
      <w:proofErr w:type="gramStart"/>
      <w:r>
        <w:t>50 time</w:t>
      </w:r>
      <w:proofErr w:type="gramEnd"/>
      <w:r>
        <w:t xml:space="preserve"> steps, and for scenarios 2 to 5 we standardised the manager budge</w:t>
      </w:r>
      <w:commentRangeStart w:id="54"/>
      <w:r>
        <w:t>ts to 25,000, usin</w:t>
      </w:r>
      <w:r>
        <w:t>g,</w:t>
      </w:r>
      <w:commentRangeEnd w:id="54"/>
      <w:r>
        <w:commentReference w:id="54"/>
      </w:r>
    </w:p>
    <w:p w14:paraId="66C6C2DC" w14:textId="38F36102" w:rsidR="002D4DF5" w:rsidRDefault="0089199E">
      <m:oMathPara>
        <m:oMath>
          <m:r>
            <w:rPr>
              <w:rFonts w:ascii="Cambria Math" w:hAnsi="Cambria Math"/>
            </w:rPr>
            <m:t>25000×</m:t>
          </m:r>
          <m:f>
            <m:fPr>
              <m:ctrlPr>
                <w:rPr>
                  <w:rFonts w:ascii="Cambria Math" w:hAnsi="Cambria Math"/>
                </w:rPr>
              </m:ctrlPr>
            </m:fPr>
            <m:num>
              <m:r>
                <w:rPr>
                  <w:rFonts w:ascii="Cambria Math" w:hAnsi="Cambria Math"/>
                </w:rPr>
                <m:t>x</m:t>
              </m:r>
            </m:num>
            <m:den>
              <m:nary>
                <m:naryPr>
                  <m:chr m:val="∑"/>
                  <m:subHide m:val="1"/>
                  <m:supHide m:val="1"/>
                  <m:ctrlPr>
                    <w:rPr>
                      <w:rFonts w:ascii="Cambria Math" w:hAnsi="Cambria Math"/>
                    </w:rPr>
                  </m:ctrlPr>
                </m:naryPr>
                <m:sub/>
                <m:sup/>
                <m:e>
                  <m:r>
                    <w:rPr>
                      <w:rFonts w:ascii="Cambria Math" w:hAnsi="Cambria Math"/>
                    </w:rPr>
                    <m:t>x</m:t>
                  </m:r>
                </m:e>
              </m:nary>
            </m:den>
          </m:f>
        </m:oMath>
      </m:oMathPara>
    </w:p>
    <w:p w14:paraId="722E5EB7" w14:textId="77777777" w:rsidR="002D4DF5" w:rsidRDefault="0089199E">
      <w:r>
        <w:t xml:space="preserve">where </w:t>
      </w:r>
      <w:r>
        <w:rPr>
          <w:i/>
          <w:iCs/>
        </w:rPr>
        <w:t>x</w:t>
      </w:r>
      <w:r>
        <w:t xml:space="preserve"> is the vector of manager budget values produced in the above sections. </w:t>
      </w:r>
    </w:p>
    <w:p w14:paraId="77F488CA" w14:textId="77777777" w:rsidR="002D4DF5" w:rsidRDefault="002D4DF5"/>
    <w:p w14:paraId="7B30A664" w14:textId="77777777" w:rsidR="002D4DF5" w:rsidRDefault="0089199E">
      <w:pPr>
        <w:rPr>
          <w:u w:val="single"/>
        </w:rPr>
      </w:pPr>
      <w:r>
        <w:rPr>
          <w:u w:val="single"/>
        </w:rPr>
        <w:t>Maximum harvest under maximum conflict</w:t>
      </w:r>
    </w:p>
    <w:p w14:paraId="146C31A8" w14:textId="5A6A14D0" w:rsidR="002D4DF5" w:rsidRDefault="0089199E">
      <w:r>
        <w:t xml:space="preserve">The maximum harvest under maximum conflict (MHMC) was calculated for each time step in each scenario to improve our understanding of the power dynamics between the manager and the communities. The MHMC is a single value for each time step that is based on the manager and user budgets at that time step. It is the maximum number of trees a user can harvest if the manager uses all their budget to reduce felling, and the user uses all their budget to fell trees. The manager uses 10 budget points to increase the cost of felling by 1. There is always a minimum cost of an action of 10. Therefore, the cost of an action for the user, assuming the manager is using all their budget to increase the cost of the action, </w:t>
      </w:r>
      <w:r>
        <w:t>will be,</w:t>
      </w:r>
    </w:p>
    <w:p w14:paraId="15B9C018" w14:textId="44F9A9C9" w:rsidR="002D4DF5" w:rsidRDefault="0089199E">
      <m:oMathPara>
        <m:oMath>
          <m:r>
            <w:rPr>
              <w:rFonts w:ascii="Cambria Math" w:hAnsi="Cambria Math"/>
            </w:rPr>
            <m:t>nUA=</m:t>
          </m:r>
          <m:f>
            <m:fPr>
              <m:ctrlPr>
                <w:rPr>
                  <w:rFonts w:ascii="Cambria Math" w:hAnsi="Cambria Math"/>
                </w:rPr>
              </m:ctrlPr>
            </m:fPr>
            <m:num>
              <m:r>
                <w:rPr>
                  <w:rFonts w:ascii="Cambria Math" w:hAnsi="Cambria Math"/>
                </w:rPr>
                <m:t>CR</m:t>
              </m:r>
            </m:num>
            <m:den>
              <m:d>
                <m:dPr>
                  <m:ctrlPr>
                    <w:rPr>
                      <w:rFonts w:ascii="Cambria Math" w:hAnsi="Cambria Math"/>
                    </w:rPr>
                  </m:ctrlPr>
                </m:dPr>
                <m:e>
                  <m:f>
                    <m:fPr>
                      <m:ctrlPr>
                        <w:rPr>
                          <w:rFonts w:ascii="Cambria Math" w:hAnsi="Cambria Math"/>
                        </w:rPr>
                      </m:ctrlPr>
                    </m:fPr>
                    <m:num>
                      <m:r>
                        <w:rPr>
                          <w:rFonts w:ascii="Cambria Math" w:hAnsi="Cambria Math"/>
                        </w:rPr>
                        <m:t>MB</m:t>
                      </m:r>
                    </m:num>
                    <m:den>
                      <m:r>
                        <w:rPr>
                          <w:rFonts w:ascii="Cambria Math" w:hAnsi="Cambria Math"/>
                        </w:rPr>
                        <m:t>10</m:t>
                      </m:r>
                    </m:den>
                  </m:f>
                </m:e>
              </m:d>
              <m:r>
                <w:rPr>
                  <w:rFonts w:ascii="Cambria Math" w:hAnsi="Cambria Math"/>
                </w:rPr>
                <m:t>+10</m:t>
              </m:r>
            </m:den>
          </m:f>
        </m:oMath>
      </m:oMathPara>
    </w:p>
    <w:p w14:paraId="120B05D4" w14:textId="623D0808" w:rsidR="002D4DF5" w:rsidRDefault="0089199E">
      <w:r>
        <w:rPr>
          <w:rFonts w:eastAsiaTheme="minorEastAsia"/>
        </w:rPr>
        <w:t xml:space="preserve">In the above, </w:t>
      </w:r>
      <w:proofErr w:type="spellStart"/>
      <w:r>
        <w:rPr>
          <w:rFonts w:eastAsiaTheme="minorEastAsia"/>
          <w:i/>
          <w:iCs/>
        </w:rPr>
        <w:t>nUA</w:t>
      </w:r>
      <w:proofErr w:type="spellEnd"/>
      <w:r>
        <w:rPr>
          <w:rFonts w:eastAsiaTheme="minorEastAsia"/>
        </w:rPr>
        <w:t xml:space="preserve"> is </w:t>
      </w:r>
      <w:r>
        <w:rPr>
          <w:rFonts w:eastAsiaTheme="minorEastAsia"/>
        </w:rPr>
        <w:t xml:space="preserve">the number of user actions (i.e., the number of trees felled), </w:t>
      </w:r>
      <w:r>
        <w:rPr>
          <w:rFonts w:eastAsiaTheme="minorEastAsia"/>
          <w:i/>
          <w:iCs/>
        </w:rPr>
        <w:t>CR</w:t>
      </w:r>
      <w:r>
        <w:rPr>
          <w:rFonts w:eastAsiaTheme="minorEastAsia"/>
        </w:rPr>
        <w:t xml:space="preserve"> is the community resources (user budget), and </w:t>
      </w:r>
      <w:r>
        <w:rPr>
          <w:rFonts w:eastAsiaTheme="minorEastAsia"/>
          <w:i/>
          <w:iCs/>
        </w:rPr>
        <w:t>MB</w:t>
      </w:r>
      <w:r>
        <w:rPr>
          <w:rFonts w:eastAsiaTheme="minorEastAsia"/>
        </w:rPr>
        <w:t xml:space="preserve"> is the manager budget. </w:t>
      </w:r>
    </w:p>
    <w:p w14:paraId="4BEB56D4" w14:textId="77777777" w:rsidR="002D4DF5" w:rsidRDefault="002D4DF5">
      <w:pPr>
        <w:sectPr w:rsidR="002D4DF5">
          <w:pgSz w:w="11906" w:h="16838"/>
          <w:pgMar w:top="1440" w:right="1440" w:bottom="1440" w:left="1440" w:header="0" w:footer="0" w:gutter="0"/>
          <w:cols w:space="720"/>
          <w:formProt w:val="0"/>
          <w:docGrid w:linePitch="360" w:charSpace="4096"/>
        </w:sectPr>
      </w:pPr>
    </w:p>
    <w:p w14:paraId="1E6EE16D" w14:textId="630EE7CB" w:rsidR="002D4DF5" w:rsidRDefault="0089199E">
      <w:r>
        <w:rPr>
          <w:b/>
          <w:bCs/>
          <w:sz w:val="20"/>
          <w:szCs w:val="20"/>
        </w:rPr>
        <w:lastRenderedPageBreak/>
        <w:t xml:space="preserve">Table 1. </w:t>
      </w:r>
      <w:r w:rsidR="003E28EC">
        <w:rPr>
          <w:b/>
          <w:bCs/>
          <w:sz w:val="20"/>
          <w:szCs w:val="20"/>
        </w:rPr>
        <w:t>D</w:t>
      </w:r>
      <w:r>
        <w:rPr>
          <w:b/>
          <w:bCs/>
          <w:sz w:val="20"/>
          <w:szCs w:val="20"/>
        </w:rPr>
        <w:t>etails of the five scenarios</w:t>
      </w:r>
      <w:r w:rsidR="003E28EC">
        <w:rPr>
          <w:b/>
          <w:bCs/>
          <w:sz w:val="20"/>
          <w:szCs w:val="20"/>
        </w:rPr>
        <w:t>. In all scenarios, the community resources started at a value of 2000 and increased with a slope of 75, resulting in a cumulative total of 191,875</w:t>
      </w:r>
    </w:p>
    <w:tbl>
      <w:tblPr>
        <w:tblStyle w:val="TableGrid"/>
        <w:tblW w:w="12333" w:type="dxa"/>
        <w:tblLook w:val="04A0" w:firstRow="1" w:lastRow="0" w:firstColumn="1" w:lastColumn="0" w:noHBand="0" w:noVBand="1"/>
      </w:tblPr>
      <w:tblGrid>
        <w:gridCol w:w="990"/>
        <w:gridCol w:w="6098"/>
        <w:gridCol w:w="2693"/>
        <w:gridCol w:w="2552"/>
      </w:tblGrid>
      <w:tr w:rsidR="003E28EC" w14:paraId="4DD1530E" w14:textId="77777777" w:rsidTr="003E28EC">
        <w:tc>
          <w:tcPr>
            <w:tcW w:w="990" w:type="dxa"/>
            <w:vMerge w:val="restart"/>
            <w:tcBorders>
              <w:top w:val="single" w:sz="12" w:space="0" w:color="000000"/>
              <w:left w:val="nil"/>
              <w:bottom w:val="nil"/>
              <w:right w:val="nil"/>
            </w:tcBorders>
            <w:shd w:val="clear" w:color="auto" w:fill="auto"/>
            <w:vAlign w:val="center"/>
          </w:tcPr>
          <w:p w14:paraId="1ECAE758" w14:textId="77777777" w:rsidR="003E28EC" w:rsidRDefault="003E28EC">
            <w:pPr>
              <w:spacing w:after="0" w:line="240" w:lineRule="auto"/>
              <w:jc w:val="center"/>
              <w:rPr>
                <w:b/>
                <w:bCs/>
                <w:sz w:val="20"/>
                <w:szCs w:val="20"/>
              </w:rPr>
            </w:pPr>
            <w:r>
              <w:rPr>
                <w:b/>
                <w:bCs/>
                <w:sz w:val="20"/>
                <w:szCs w:val="20"/>
              </w:rPr>
              <w:t>Scenario</w:t>
            </w:r>
          </w:p>
        </w:tc>
        <w:tc>
          <w:tcPr>
            <w:tcW w:w="6098" w:type="dxa"/>
            <w:vMerge w:val="restart"/>
            <w:tcBorders>
              <w:top w:val="single" w:sz="12" w:space="0" w:color="000000"/>
              <w:left w:val="nil"/>
              <w:bottom w:val="nil"/>
              <w:right w:val="nil"/>
            </w:tcBorders>
            <w:shd w:val="clear" w:color="auto" w:fill="auto"/>
            <w:vAlign w:val="center"/>
          </w:tcPr>
          <w:p w14:paraId="6919DF27" w14:textId="77777777" w:rsidR="003E28EC" w:rsidRDefault="003E28EC">
            <w:pPr>
              <w:spacing w:after="0" w:line="240" w:lineRule="auto"/>
              <w:jc w:val="center"/>
              <w:rPr>
                <w:b/>
                <w:bCs/>
                <w:sz w:val="20"/>
                <w:szCs w:val="20"/>
              </w:rPr>
            </w:pPr>
            <w:r>
              <w:rPr>
                <w:b/>
                <w:bCs/>
                <w:sz w:val="20"/>
                <w:szCs w:val="20"/>
              </w:rPr>
              <w:t>Description</w:t>
            </w:r>
          </w:p>
        </w:tc>
        <w:tc>
          <w:tcPr>
            <w:tcW w:w="5245" w:type="dxa"/>
            <w:gridSpan w:val="2"/>
            <w:tcBorders>
              <w:top w:val="single" w:sz="12" w:space="0" w:color="000000"/>
              <w:left w:val="nil"/>
              <w:bottom w:val="single" w:sz="6" w:space="0" w:color="000000"/>
              <w:right w:val="nil"/>
            </w:tcBorders>
            <w:shd w:val="clear" w:color="auto" w:fill="auto"/>
          </w:tcPr>
          <w:p w14:paraId="2092C040" w14:textId="77777777" w:rsidR="003E28EC" w:rsidRDefault="003E28EC">
            <w:pPr>
              <w:spacing w:after="0" w:line="240" w:lineRule="auto"/>
              <w:jc w:val="center"/>
              <w:rPr>
                <w:b/>
                <w:bCs/>
                <w:sz w:val="20"/>
                <w:szCs w:val="20"/>
              </w:rPr>
            </w:pPr>
            <w:r>
              <w:rPr>
                <w:b/>
                <w:bCs/>
                <w:sz w:val="20"/>
                <w:szCs w:val="20"/>
              </w:rPr>
              <w:t>Manager budget</w:t>
            </w:r>
          </w:p>
        </w:tc>
      </w:tr>
      <w:tr w:rsidR="003E28EC" w14:paraId="4DC88088" w14:textId="77777777" w:rsidTr="003E28EC">
        <w:tc>
          <w:tcPr>
            <w:tcW w:w="990" w:type="dxa"/>
            <w:vMerge/>
            <w:tcBorders>
              <w:top w:val="nil"/>
              <w:left w:val="nil"/>
              <w:bottom w:val="single" w:sz="12" w:space="0" w:color="000000"/>
              <w:right w:val="nil"/>
            </w:tcBorders>
            <w:shd w:val="clear" w:color="auto" w:fill="auto"/>
          </w:tcPr>
          <w:p w14:paraId="726C14D4" w14:textId="77777777" w:rsidR="003E28EC" w:rsidRDefault="003E28EC">
            <w:pPr>
              <w:spacing w:after="0" w:line="240" w:lineRule="auto"/>
              <w:jc w:val="center"/>
              <w:rPr>
                <w:b/>
                <w:bCs/>
                <w:sz w:val="20"/>
                <w:szCs w:val="20"/>
              </w:rPr>
            </w:pPr>
          </w:p>
        </w:tc>
        <w:tc>
          <w:tcPr>
            <w:tcW w:w="6098" w:type="dxa"/>
            <w:vMerge/>
            <w:tcBorders>
              <w:top w:val="nil"/>
              <w:left w:val="nil"/>
              <w:bottom w:val="single" w:sz="12" w:space="0" w:color="000000"/>
              <w:right w:val="nil"/>
            </w:tcBorders>
            <w:shd w:val="clear" w:color="auto" w:fill="auto"/>
          </w:tcPr>
          <w:p w14:paraId="3767F391" w14:textId="77777777" w:rsidR="003E28EC" w:rsidRDefault="003E28EC">
            <w:pPr>
              <w:spacing w:after="0" w:line="240" w:lineRule="auto"/>
              <w:jc w:val="center"/>
              <w:rPr>
                <w:b/>
                <w:bCs/>
                <w:sz w:val="20"/>
                <w:szCs w:val="20"/>
              </w:rPr>
            </w:pPr>
          </w:p>
        </w:tc>
        <w:tc>
          <w:tcPr>
            <w:tcW w:w="2693" w:type="dxa"/>
            <w:tcBorders>
              <w:top w:val="single" w:sz="6" w:space="0" w:color="000000"/>
              <w:left w:val="nil"/>
              <w:bottom w:val="single" w:sz="12" w:space="0" w:color="000000"/>
              <w:right w:val="nil"/>
            </w:tcBorders>
            <w:shd w:val="clear" w:color="auto" w:fill="auto"/>
          </w:tcPr>
          <w:p w14:paraId="29F7C08B" w14:textId="77777777" w:rsidR="003E28EC" w:rsidRDefault="003E28EC">
            <w:pPr>
              <w:spacing w:after="0" w:line="240" w:lineRule="auto"/>
              <w:jc w:val="center"/>
              <w:rPr>
                <w:b/>
                <w:bCs/>
                <w:sz w:val="20"/>
                <w:szCs w:val="20"/>
              </w:rPr>
            </w:pPr>
            <w:r>
              <w:rPr>
                <w:b/>
                <w:bCs/>
                <w:sz w:val="20"/>
                <w:szCs w:val="20"/>
              </w:rPr>
              <w:t>Starting value</w:t>
            </w:r>
          </w:p>
        </w:tc>
        <w:tc>
          <w:tcPr>
            <w:tcW w:w="2552" w:type="dxa"/>
            <w:tcBorders>
              <w:top w:val="single" w:sz="6" w:space="0" w:color="000000"/>
              <w:left w:val="nil"/>
              <w:bottom w:val="single" w:sz="12" w:space="0" w:color="000000"/>
              <w:right w:val="nil"/>
            </w:tcBorders>
            <w:shd w:val="clear" w:color="auto" w:fill="auto"/>
          </w:tcPr>
          <w:p w14:paraId="20A2572F" w14:textId="77777777" w:rsidR="003E28EC" w:rsidRDefault="003E28EC">
            <w:pPr>
              <w:spacing w:after="0" w:line="240" w:lineRule="auto"/>
              <w:jc w:val="center"/>
              <w:rPr>
                <w:b/>
                <w:bCs/>
                <w:sz w:val="20"/>
                <w:szCs w:val="20"/>
              </w:rPr>
            </w:pPr>
            <w:r>
              <w:rPr>
                <w:b/>
                <w:bCs/>
                <w:sz w:val="20"/>
                <w:szCs w:val="20"/>
              </w:rPr>
              <w:t>Total cumulative budget</w:t>
            </w:r>
          </w:p>
        </w:tc>
      </w:tr>
      <w:tr w:rsidR="003E28EC" w14:paraId="09E8D15C" w14:textId="77777777" w:rsidTr="003E28EC">
        <w:tc>
          <w:tcPr>
            <w:tcW w:w="990" w:type="dxa"/>
            <w:tcBorders>
              <w:top w:val="single" w:sz="12" w:space="0" w:color="000000"/>
              <w:left w:val="nil"/>
              <w:bottom w:val="nil"/>
              <w:right w:val="nil"/>
            </w:tcBorders>
            <w:shd w:val="clear" w:color="auto" w:fill="auto"/>
          </w:tcPr>
          <w:p w14:paraId="1FF7BEEB" w14:textId="77777777" w:rsidR="003E28EC" w:rsidRDefault="003E28EC">
            <w:pPr>
              <w:spacing w:after="0" w:line="240" w:lineRule="auto"/>
              <w:rPr>
                <w:sz w:val="20"/>
                <w:szCs w:val="20"/>
              </w:rPr>
            </w:pPr>
            <w:r>
              <w:rPr>
                <w:sz w:val="20"/>
                <w:szCs w:val="20"/>
              </w:rPr>
              <w:t>1</w:t>
            </w:r>
          </w:p>
        </w:tc>
        <w:tc>
          <w:tcPr>
            <w:tcW w:w="6098" w:type="dxa"/>
            <w:tcBorders>
              <w:top w:val="single" w:sz="12" w:space="0" w:color="000000"/>
              <w:left w:val="nil"/>
              <w:bottom w:val="nil"/>
              <w:right w:val="nil"/>
            </w:tcBorders>
            <w:shd w:val="clear" w:color="auto" w:fill="auto"/>
          </w:tcPr>
          <w:p w14:paraId="7E640B38" w14:textId="77777777" w:rsidR="003E28EC" w:rsidRDefault="003E28EC">
            <w:pPr>
              <w:spacing w:after="0" w:line="240" w:lineRule="auto"/>
              <w:rPr>
                <w:sz w:val="20"/>
                <w:szCs w:val="20"/>
              </w:rPr>
            </w:pPr>
            <w:r>
              <w:rPr>
                <w:sz w:val="20"/>
                <w:szCs w:val="20"/>
              </w:rPr>
              <w:t xml:space="preserve">Manager budget remains constant (i.e., does not increase) over time. Community resources increases linearly </w:t>
            </w:r>
          </w:p>
        </w:tc>
        <w:tc>
          <w:tcPr>
            <w:tcW w:w="2693" w:type="dxa"/>
            <w:tcBorders>
              <w:top w:val="single" w:sz="12" w:space="0" w:color="000000"/>
              <w:left w:val="nil"/>
              <w:bottom w:val="nil"/>
              <w:right w:val="nil"/>
            </w:tcBorders>
            <w:shd w:val="clear" w:color="auto" w:fill="auto"/>
          </w:tcPr>
          <w:p w14:paraId="5F0F58FB" w14:textId="77777777" w:rsidR="003E28EC" w:rsidRDefault="003E28EC">
            <w:pPr>
              <w:spacing w:after="0" w:line="240" w:lineRule="auto"/>
              <w:jc w:val="center"/>
              <w:rPr>
                <w:sz w:val="20"/>
                <w:szCs w:val="20"/>
              </w:rPr>
            </w:pPr>
            <w:r>
              <w:rPr>
                <w:sz w:val="20"/>
                <w:szCs w:val="20"/>
              </w:rPr>
              <w:t>500</w:t>
            </w:r>
          </w:p>
        </w:tc>
        <w:tc>
          <w:tcPr>
            <w:tcW w:w="2552" w:type="dxa"/>
            <w:tcBorders>
              <w:top w:val="single" w:sz="12" w:space="0" w:color="000000"/>
              <w:left w:val="nil"/>
              <w:bottom w:val="nil"/>
              <w:right w:val="nil"/>
            </w:tcBorders>
            <w:shd w:val="clear" w:color="auto" w:fill="auto"/>
          </w:tcPr>
          <w:p w14:paraId="6AD575EA" w14:textId="77777777" w:rsidR="003E28EC" w:rsidRDefault="003E28EC">
            <w:pPr>
              <w:spacing w:after="0" w:line="240" w:lineRule="auto"/>
              <w:jc w:val="center"/>
              <w:rPr>
                <w:sz w:val="20"/>
                <w:szCs w:val="20"/>
              </w:rPr>
            </w:pPr>
            <w:r>
              <w:rPr>
                <w:sz w:val="20"/>
                <w:szCs w:val="20"/>
              </w:rPr>
              <w:t>25,000</w:t>
            </w:r>
          </w:p>
        </w:tc>
      </w:tr>
      <w:tr w:rsidR="003E28EC" w14:paraId="2AA9E609" w14:textId="77777777" w:rsidTr="003E28EC">
        <w:tc>
          <w:tcPr>
            <w:tcW w:w="990" w:type="dxa"/>
            <w:tcBorders>
              <w:top w:val="nil"/>
              <w:left w:val="nil"/>
              <w:bottom w:val="nil"/>
              <w:right w:val="nil"/>
            </w:tcBorders>
            <w:shd w:val="clear" w:color="auto" w:fill="auto"/>
          </w:tcPr>
          <w:p w14:paraId="43B47CC8" w14:textId="77777777" w:rsidR="003E28EC" w:rsidRDefault="003E28EC">
            <w:pPr>
              <w:spacing w:after="0" w:line="240" w:lineRule="auto"/>
              <w:rPr>
                <w:sz w:val="20"/>
                <w:szCs w:val="20"/>
              </w:rPr>
            </w:pPr>
            <w:r>
              <w:rPr>
                <w:sz w:val="20"/>
                <w:szCs w:val="20"/>
              </w:rPr>
              <w:t>2</w:t>
            </w:r>
          </w:p>
        </w:tc>
        <w:tc>
          <w:tcPr>
            <w:tcW w:w="6098" w:type="dxa"/>
            <w:tcBorders>
              <w:top w:val="nil"/>
              <w:left w:val="nil"/>
              <w:bottom w:val="nil"/>
              <w:right w:val="nil"/>
            </w:tcBorders>
            <w:shd w:val="clear" w:color="auto" w:fill="auto"/>
          </w:tcPr>
          <w:p w14:paraId="7E23CDA2" w14:textId="77777777" w:rsidR="003E28EC" w:rsidRDefault="003E28EC">
            <w:pPr>
              <w:spacing w:after="0" w:line="240" w:lineRule="auto"/>
              <w:rPr>
                <w:sz w:val="20"/>
                <w:szCs w:val="20"/>
              </w:rPr>
            </w:pPr>
            <w:r>
              <w:rPr>
                <w:sz w:val="20"/>
                <w:szCs w:val="20"/>
              </w:rPr>
              <w:t>Manager budget increases linearly, reflecting a regular and predictable increase in resources over time. Community resources increase linearly</w:t>
            </w:r>
          </w:p>
        </w:tc>
        <w:tc>
          <w:tcPr>
            <w:tcW w:w="2693" w:type="dxa"/>
            <w:tcBorders>
              <w:top w:val="nil"/>
              <w:left w:val="nil"/>
              <w:bottom w:val="nil"/>
              <w:right w:val="nil"/>
            </w:tcBorders>
            <w:shd w:val="clear" w:color="auto" w:fill="auto"/>
          </w:tcPr>
          <w:p w14:paraId="3E94BCE8" w14:textId="77777777" w:rsidR="003E28EC" w:rsidRDefault="003E28EC">
            <w:pPr>
              <w:spacing w:after="0" w:line="240" w:lineRule="auto"/>
              <w:jc w:val="center"/>
              <w:rPr>
                <w:sz w:val="20"/>
                <w:szCs w:val="20"/>
              </w:rPr>
            </w:pPr>
            <w:r>
              <w:rPr>
                <w:sz w:val="20"/>
                <w:szCs w:val="20"/>
              </w:rPr>
              <w:t>126.9</w:t>
            </w:r>
          </w:p>
        </w:tc>
        <w:tc>
          <w:tcPr>
            <w:tcW w:w="2552" w:type="dxa"/>
            <w:tcBorders>
              <w:top w:val="nil"/>
              <w:left w:val="nil"/>
              <w:bottom w:val="nil"/>
              <w:right w:val="nil"/>
            </w:tcBorders>
            <w:shd w:val="clear" w:color="auto" w:fill="auto"/>
          </w:tcPr>
          <w:p w14:paraId="6B1FF043" w14:textId="77777777" w:rsidR="003E28EC" w:rsidRDefault="003E28EC">
            <w:pPr>
              <w:spacing w:after="0" w:line="240" w:lineRule="auto"/>
              <w:jc w:val="center"/>
              <w:rPr>
                <w:sz w:val="20"/>
                <w:szCs w:val="20"/>
              </w:rPr>
            </w:pPr>
            <w:r>
              <w:rPr>
                <w:sz w:val="20"/>
                <w:szCs w:val="20"/>
              </w:rPr>
              <w:t>25,000</w:t>
            </w:r>
          </w:p>
        </w:tc>
      </w:tr>
      <w:tr w:rsidR="003E28EC" w14:paraId="19B0BB58" w14:textId="77777777" w:rsidTr="003E28EC">
        <w:tc>
          <w:tcPr>
            <w:tcW w:w="990" w:type="dxa"/>
            <w:tcBorders>
              <w:top w:val="nil"/>
              <w:left w:val="nil"/>
              <w:bottom w:val="nil"/>
              <w:right w:val="nil"/>
            </w:tcBorders>
            <w:shd w:val="clear" w:color="auto" w:fill="auto"/>
          </w:tcPr>
          <w:p w14:paraId="52EAA1F0" w14:textId="77777777" w:rsidR="003E28EC" w:rsidRDefault="003E28EC">
            <w:pPr>
              <w:spacing w:after="0" w:line="240" w:lineRule="auto"/>
              <w:rPr>
                <w:sz w:val="20"/>
                <w:szCs w:val="20"/>
              </w:rPr>
            </w:pPr>
            <w:r>
              <w:rPr>
                <w:sz w:val="20"/>
                <w:szCs w:val="20"/>
              </w:rPr>
              <w:t>3</w:t>
            </w:r>
          </w:p>
        </w:tc>
        <w:tc>
          <w:tcPr>
            <w:tcW w:w="6098" w:type="dxa"/>
            <w:tcBorders>
              <w:top w:val="nil"/>
              <w:left w:val="nil"/>
              <w:bottom w:val="nil"/>
              <w:right w:val="nil"/>
            </w:tcBorders>
            <w:shd w:val="clear" w:color="auto" w:fill="auto"/>
          </w:tcPr>
          <w:p w14:paraId="0E5356A6" w14:textId="77777777" w:rsidR="003E28EC" w:rsidRDefault="003E28EC">
            <w:pPr>
              <w:spacing w:after="0" w:line="240" w:lineRule="auto"/>
              <w:rPr>
                <w:sz w:val="20"/>
                <w:szCs w:val="20"/>
              </w:rPr>
            </w:pPr>
            <w:r>
              <w:rPr>
                <w:sz w:val="20"/>
                <w:szCs w:val="20"/>
              </w:rPr>
              <w:t>Manager budget increases and decreases in a predictable way, reflecting reliable funding cycles. Community resources increases linearly</w:t>
            </w:r>
          </w:p>
        </w:tc>
        <w:tc>
          <w:tcPr>
            <w:tcW w:w="2693" w:type="dxa"/>
            <w:tcBorders>
              <w:top w:val="nil"/>
              <w:left w:val="nil"/>
              <w:bottom w:val="nil"/>
              <w:right w:val="nil"/>
            </w:tcBorders>
            <w:shd w:val="clear" w:color="auto" w:fill="auto"/>
          </w:tcPr>
          <w:p w14:paraId="2E2FC558" w14:textId="77777777" w:rsidR="003E28EC" w:rsidRDefault="003E28EC">
            <w:pPr>
              <w:spacing w:after="0" w:line="240" w:lineRule="auto"/>
              <w:jc w:val="center"/>
              <w:rPr>
                <w:sz w:val="20"/>
                <w:szCs w:val="20"/>
              </w:rPr>
            </w:pPr>
            <w:r>
              <w:rPr>
                <w:sz w:val="20"/>
                <w:szCs w:val="20"/>
              </w:rPr>
              <w:t>499.3</w:t>
            </w:r>
          </w:p>
        </w:tc>
        <w:tc>
          <w:tcPr>
            <w:tcW w:w="2552" w:type="dxa"/>
            <w:tcBorders>
              <w:top w:val="nil"/>
              <w:left w:val="nil"/>
              <w:bottom w:val="nil"/>
              <w:right w:val="nil"/>
            </w:tcBorders>
            <w:shd w:val="clear" w:color="auto" w:fill="auto"/>
          </w:tcPr>
          <w:p w14:paraId="79B28CCB" w14:textId="77777777" w:rsidR="003E28EC" w:rsidRDefault="003E28EC">
            <w:pPr>
              <w:spacing w:after="0" w:line="240" w:lineRule="auto"/>
              <w:jc w:val="center"/>
              <w:rPr>
                <w:sz w:val="20"/>
                <w:szCs w:val="20"/>
              </w:rPr>
            </w:pPr>
            <w:r>
              <w:rPr>
                <w:sz w:val="20"/>
                <w:szCs w:val="20"/>
              </w:rPr>
              <w:t>25,000</w:t>
            </w:r>
          </w:p>
        </w:tc>
      </w:tr>
      <w:tr w:rsidR="003E28EC" w14:paraId="56549D12" w14:textId="77777777" w:rsidTr="003E28EC">
        <w:tc>
          <w:tcPr>
            <w:tcW w:w="990" w:type="dxa"/>
            <w:tcBorders>
              <w:top w:val="nil"/>
              <w:left w:val="nil"/>
              <w:bottom w:val="nil"/>
              <w:right w:val="nil"/>
            </w:tcBorders>
            <w:shd w:val="clear" w:color="auto" w:fill="auto"/>
          </w:tcPr>
          <w:p w14:paraId="2C0FD0F3" w14:textId="77777777" w:rsidR="003E28EC" w:rsidRDefault="003E28EC">
            <w:pPr>
              <w:spacing w:after="0" w:line="240" w:lineRule="auto"/>
              <w:rPr>
                <w:sz w:val="20"/>
                <w:szCs w:val="20"/>
              </w:rPr>
            </w:pPr>
            <w:r>
              <w:rPr>
                <w:sz w:val="20"/>
                <w:szCs w:val="20"/>
              </w:rPr>
              <w:t>4</w:t>
            </w:r>
          </w:p>
        </w:tc>
        <w:tc>
          <w:tcPr>
            <w:tcW w:w="6098" w:type="dxa"/>
            <w:tcBorders>
              <w:top w:val="nil"/>
              <w:left w:val="nil"/>
              <w:bottom w:val="nil"/>
              <w:right w:val="nil"/>
            </w:tcBorders>
            <w:shd w:val="clear" w:color="auto" w:fill="auto"/>
          </w:tcPr>
          <w:p w14:paraId="75CFB3AB" w14:textId="77777777" w:rsidR="003E28EC" w:rsidRDefault="003E28EC">
            <w:pPr>
              <w:spacing w:after="0" w:line="240" w:lineRule="auto"/>
              <w:rPr>
                <w:sz w:val="20"/>
                <w:szCs w:val="20"/>
              </w:rPr>
            </w:pPr>
            <w:r>
              <w:rPr>
                <w:sz w:val="20"/>
                <w:szCs w:val="20"/>
              </w:rPr>
              <w:t>Manager budget increases and decreases unpredictably, reflecting unreliable and unpredictable funding streams over time. Community resources increase linearly</w:t>
            </w:r>
          </w:p>
        </w:tc>
        <w:tc>
          <w:tcPr>
            <w:tcW w:w="2693" w:type="dxa"/>
            <w:tcBorders>
              <w:top w:val="nil"/>
              <w:left w:val="nil"/>
              <w:bottom w:val="nil"/>
              <w:right w:val="nil"/>
            </w:tcBorders>
            <w:shd w:val="clear" w:color="auto" w:fill="auto"/>
          </w:tcPr>
          <w:p w14:paraId="3C2CAC92" w14:textId="77777777" w:rsidR="003E28EC" w:rsidRDefault="003E28EC">
            <w:pPr>
              <w:spacing w:after="0" w:line="240" w:lineRule="auto"/>
              <w:jc w:val="center"/>
              <w:rPr>
                <w:sz w:val="20"/>
                <w:szCs w:val="20"/>
              </w:rPr>
            </w:pPr>
            <w:r>
              <w:rPr>
                <w:sz w:val="20"/>
                <w:szCs w:val="20"/>
              </w:rPr>
              <w:t>Variable</w:t>
            </w:r>
          </w:p>
        </w:tc>
        <w:tc>
          <w:tcPr>
            <w:tcW w:w="2552" w:type="dxa"/>
            <w:tcBorders>
              <w:top w:val="nil"/>
              <w:left w:val="nil"/>
              <w:bottom w:val="nil"/>
              <w:right w:val="nil"/>
            </w:tcBorders>
            <w:shd w:val="clear" w:color="auto" w:fill="auto"/>
          </w:tcPr>
          <w:p w14:paraId="18E523D9" w14:textId="77777777" w:rsidR="003E28EC" w:rsidRDefault="003E28EC">
            <w:pPr>
              <w:spacing w:after="0" w:line="240" w:lineRule="auto"/>
              <w:jc w:val="center"/>
              <w:rPr>
                <w:sz w:val="20"/>
                <w:szCs w:val="20"/>
              </w:rPr>
            </w:pPr>
            <w:r>
              <w:rPr>
                <w:sz w:val="20"/>
                <w:szCs w:val="20"/>
              </w:rPr>
              <w:t>25,000</w:t>
            </w:r>
          </w:p>
        </w:tc>
      </w:tr>
      <w:tr w:rsidR="003E28EC" w14:paraId="5C331504" w14:textId="77777777" w:rsidTr="003E28EC">
        <w:tc>
          <w:tcPr>
            <w:tcW w:w="990" w:type="dxa"/>
            <w:tcBorders>
              <w:top w:val="nil"/>
              <w:left w:val="nil"/>
              <w:bottom w:val="single" w:sz="12" w:space="0" w:color="000000"/>
              <w:right w:val="nil"/>
            </w:tcBorders>
            <w:shd w:val="clear" w:color="auto" w:fill="auto"/>
          </w:tcPr>
          <w:p w14:paraId="071A8CFD" w14:textId="77777777" w:rsidR="003E28EC" w:rsidRDefault="003E28EC">
            <w:pPr>
              <w:spacing w:after="0" w:line="240" w:lineRule="auto"/>
              <w:rPr>
                <w:sz w:val="20"/>
                <w:szCs w:val="20"/>
              </w:rPr>
            </w:pPr>
            <w:r>
              <w:rPr>
                <w:sz w:val="20"/>
                <w:szCs w:val="20"/>
              </w:rPr>
              <w:t>5</w:t>
            </w:r>
          </w:p>
        </w:tc>
        <w:tc>
          <w:tcPr>
            <w:tcW w:w="6098" w:type="dxa"/>
            <w:tcBorders>
              <w:top w:val="nil"/>
              <w:left w:val="nil"/>
              <w:bottom w:val="single" w:sz="12" w:space="0" w:color="000000"/>
              <w:right w:val="nil"/>
            </w:tcBorders>
            <w:shd w:val="clear" w:color="auto" w:fill="auto"/>
          </w:tcPr>
          <w:p w14:paraId="209F8A66" w14:textId="77777777" w:rsidR="003E28EC" w:rsidRDefault="003E28EC">
            <w:pPr>
              <w:spacing w:after="0" w:line="240" w:lineRule="auto"/>
              <w:rPr>
                <w:sz w:val="20"/>
                <w:szCs w:val="20"/>
              </w:rPr>
            </w:pPr>
            <w:r>
              <w:rPr>
                <w:sz w:val="20"/>
                <w:szCs w:val="20"/>
              </w:rPr>
              <w:t>Manager budget increases and decreases unpredictably, reflecting unreliable and unpredictable funding streams over time. Community resources increase linearly</w:t>
            </w:r>
          </w:p>
        </w:tc>
        <w:tc>
          <w:tcPr>
            <w:tcW w:w="2693" w:type="dxa"/>
            <w:tcBorders>
              <w:top w:val="nil"/>
              <w:left w:val="nil"/>
              <w:bottom w:val="single" w:sz="12" w:space="0" w:color="000000"/>
              <w:right w:val="nil"/>
            </w:tcBorders>
            <w:shd w:val="clear" w:color="auto" w:fill="auto"/>
          </w:tcPr>
          <w:p w14:paraId="238D1F48" w14:textId="77777777" w:rsidR="003E28EC" w:rsidRDefault="003E28EC">
            <w:pPr>
              <w:spacing w:after="0" w:line="240" w:lineRule="auto"/>
              <w:jc w:val="center"/>
              <w:rPr>
                <w:sz w:val="20"/>
                <w:szCs w:val="20"/>
              </w:rPr>
            </w:pPr>
            <w:r>
              <w:rPr>
                <w:sz w:val="20"/>
                <w:szCs w:val="20"/>
              </w:rPr>
              <w:t>Variable</w:t>
            </w:r>
          </w:p>
        </w:tc>
        <w:tc>
          <w:tcPr>
            <w:tcW w:w="2552" w:type="dxa"/>
            <w:tcBorders>
              <w:top w:val="nil"/>
              <w:left w:val="nil"/>
              <w:bottom w:val="single" w:sz="12" w:space="0" w:color="000000"/>
              <w:right w:val="nil"/>
            </w:tcBorders>
            <w:shd w:val="clear" w:color="auto" w:fill="auto"/>
          </w:tcPr>
          <w:p w14:paraId="77F5D7C8" w14:textId="77777777" w:rsidR="003E28EC" w:rsidRDefault="003E28EC">
            <w:pPr>
              <w:spacing w:after="0" w:line="240" w:lineRule="auto"/>
              <w:jc w:val="center"/>
              <w:rPr>
                <w:sz w:val="20"/>
                <w:szCs w:val="20"/>
              </w:rPr>
            </w:pPr>
            <w:r>
              <w:rPr>
                <w:sz w:val="20"/>
                <w:szCs w:val="20"/>
              </w:rPr>
              <w:t>25,000</w:t>
            </w:r>
          </w:p>
        </w:tc>
      </w:tr>
    </w:tbl>
    <w:p w14:paraId="2EBA1318" w14:textId="77777777" w:rsidR="002D4DF5" w:rsidRDefault="002D4DF5"/>
    <w:p w14:paraId="337B54FD" w14:textId="77777777" w:rsidR="002D4DF5" w:rsidRDefault="002D4DF5"/>
    <w:p w14:paraId="1D783C83" w14:textId="77777777" w:rsidR="002D4DF5" w:rsidRDefault="002D4DF5"/>
    <w:p w14:paraId="28B635D3" w14:textId="77777777" w:rsidR="002D4DF5" w:rsidRDefault="002D4DF5">
      <w:pPr>
        <w:sectPr w:rsidR="002D4DF5">
          <w:pgSz w:w="16838" w:h="11906" w:orient="landscape"/>
          <w:pgMar w:top="1440" w:right="1440" w:bottom="1440" w:left="1440" w:header="0" w:footer="0" w:gutter="0"/>
          <w:cols w:space="720"/>
          <w:formProt w:val="0"/>
          <w:docGrid w:linePitch="360" w:charSpace="4096"/>
        </w:sectPr>
      </w:pPr>
    </w:p>
    <w:p w14:paraId="713B9706" w14:textId="77777777" w:rsidR="002D4DF5" w:rsidRDefault="0089199E">
      <w:r>
        <w:rPr>
          <w:noProof/>
        </w:rPr>
        <w:lastRenderedPageBreak/>
        <w:drawing>
          <wp:anchor distT="0" distB="0" distL="114300" distR="118110" simplePos="0" relativeHeight="2" behindDoc="1" locked="0" layoutInCell="1" allowOverlap="1" wp14:anchorId="03D52E91" wp14:editId="24681ED5">
            <wp:simplePos x="0" y="0"/>
            <wp:positionH relativeFrom="column">
              <wp:posOffset>-276225</wp:posOffset>
            </wp:positionH>
            <wp:positionV relativeFrom="paragraph">
              <wp:posOffset>-266700</wp:posOffset>
            </wp:positionV>
            <wp:extent cx="6720840" cy="4800600"/>
            <wp:effectExtent l="0" t="0" r="0" b="0"/>
            <wp:wrapNone/>
            <wp:docPr id="2"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hart&#10;&#10;Description automatically generated"/>
                    <pic:cNvPicPr>
                      <a:picLocks noChangeAspect="1" noChangeArrowheads="1"/>
                    </pic:cNvPicPr>
                  </pic:nvPicPr>
                  <pic:blipFill>
                    <a:blip r:embed="rId9"/>
                    <a:stretch>
                      <a:fillRect/>
                    </a:stretch>
                  </pic:blipFill>
                  <pic:spPr bwMode="auto">
                    <a:xfrm>
                      <a:off x="0" y="0"/>
                      <a:ext cx="6720840" cy="4800600"/>
                    </a:xfrm>
                    <a:prstGeom prst="rect">
                      <a:avLst/>
                    </a:prstGeom>
                  </pic:spPr>
                </pic:pic>
              </a:graphicData>
            </a:graphic>
          </wp:anchor>
        </w:drawing>
      </w:r>
    </w:p>
    <w:p w14:paraId="161DA3F0" w14:textId="77777777" w:rsidR="002D4DF5" w:rsidRDefault="002D4DF5"/>
    <w:p w14:paraId="0A26F140" w14:textId="77777777" w:rsidR="002D4DF5" w:rsidRDefault="002D4DF5"/>
    <w:p w14:paraId="1301ED88" w14:textId="77777777" w:rsidR="002D4DF5" w:rsidRDefault="002D4DF5"/>
    <w:p w14:paraId="4C02469C" w14:textId="77777777" w:rsidR="002D4DF5" w:rsidRDefault="002D4DF5"/>
    <w:p w14:paraId="0E5B9E19" w14:textId="77777777" w:rsidR="002D4DF5" w:rsidRDefault="002D4DF5"/>
    <w:p w14:paraId="6BCCED3C" w14:textId="77777777" w:rsidR="002D4DF5" w:rsidRDefault="002D4DF5"/>
    <w:p w14:paraId="2FB613EE" w14:textId="77777777" w:rsidR="002D4DF5" w:rsidRDefault="002D4DF5"/>
    <w:p w14:paraId="7727521F" w14:textId="77777777" w:rsidR="002D4DF5" w:rsidRDefault="002D4DF5"/>
    <w:p w14:paraId="3A866619" w14:textId="77777777" w:rsidR="002D4DF5" w:rsidRDefault="002D4DF5"/>
    <w:p w14:paraId="5107AA38" w14:textId="77777777" w:rsidR="002D4DF5" w:rsidRDefault="002D4DF5"/>
    <w:p w14:paraId="2E19F7B8" w14:textId="77777777" w:rsidR="002D4DF5" w:rsidRDefault="002D4DF5"/>
    <w:p w14:paraId="35410B5C" w14:textId="77777777" w:rsidR="002D4DF5" w:rsidRDefault="002D4DF5"/>
    <w:p w14:paraId="1B5DA722" w14:textId="77777777" w:rsidR="002D4DF5" w:rsidRDefault="002D4DF5"/>
    <w:p w14:paraId="72E18D9A" w14:textId="77777777" w:rsidR="002D4DF5" w:rsidRDefault="002D4DF5"/>
    <w:p w14:paraId="52024D5F" w14:textId="77777777" w:rsidR="002D4DF5" w:rsidRDefault="002D4DF5"/>
    <w:p w14:paraId="3D5F1C3D" w14:textId="77777777" w:rsidR="002D4DF5" w:rsidRDefault="0089199E">
      <w:pPr>
        <w:rPr>
          <w:b/>
          <w:bCs/>
          <w:sz w:val="20"/>
          <w:szCs w:val="20"/>
        </w:rPr>
      </w:pPr>
      <w:r>
        <w:rPr>
          <w:b/>
          <w:bCs/>
          <w:sz w:val="20"/>
          <w:szCs w:val="20"/>
        </w:rPr>
        <w:t>Figure 2. Manager budgets and community resources (user budget) for the five scenarios. Scenarios 4 and 5 have a different manager budget for each replicate simulation, and so this figure shows 10 examples for each.</w:t>
      </w:r>
    </w:p>
    <w:p w14:paraId="04CB2B21" w14:textId="77777777" w:rsidR="002D4DF5" w:rsidRDefault="002D4DF5"/>
    <w:p w14:paraId="014231BC" w14:textId="77777777" w:rsidR="002D4DF5" w:rsidRDefault="0089199E">
      <w:pPr>
        <w:rPr>
          <w:b/>
          <w:bCs/>
        </w:rPr>
      </w:pPr>
      <w:r>
        <w:rPr>
          <w:b/>
          <w:bCs/>
        </w:rPr>
        <w:t xml:space="preserve">Results </w:t>
      </w:r>
    </w:p>
    <w:p w14:paraId="637ABB3B" w14:textId="77777777" w:rsidR="002D4DF5" w:rsidRDefault="0089199E">
      <w:r>
        <w:t xml:space="preserve">The parameter settings used in the simulations ensured that communities would try and fell trees, thus increasing their yield, if it was possible to do so given the policy set by the manager. The values and positive slope of the community resources ensured that communities had sufficient power to clear the majority of the forest by the end of the </w:t>
      </w:r>
      <w:proofErr w:type="gramStart"/>
      <w:r>
        <w:t>50 time</w:t>
      </w:r>
      <w:proofErr w:type="gramEnd"/>
      <w:r>
        <w:t xml:space="preserve"> steps in all scenarios (Table 2). These extreme parameter settings resulted in clear differences in the deforestation trajectories between the scenarios (Figures 3 and 4). </w:t>
      </w:r>
    </w:p>
    <w:p w14:paraId="766DC0A4" w14:textId="77777777" w:rsidR="002D4DF5" w:rsidRDefault="0089199E">
      <w:pPr>
        <w:rPr>
          <w:i/>
          <w:iCs/>
        </w:rPr>
      </w:pPr>
      <w:r>
        <w:rPr>
          <w:i/>
          <w:iCs/>
        </w:rPr>
        <w:t>Scenarios 1 to 3</w:t>
      </w:r>
    </w:p>
    <w:p w14:paraId="6B8442B2" w14:textId="37103AC8" w:rsidR="002D4DF5" w:rsidRDefault="0089199E">
      <w:r>
        <w:t xml:space="preserve">Of the three primary funding models, scenario 1 was the most effective at minimising deforestation over the </w:t>
      </w:r>
      <w:proofErr w:type="gramStart"/>
      <w:r>
        <w:t>50 time</w:t>
      </w:r>
      <w:proofErr w:type="gramEnd"/>
      <w:r>
        <w:t xml:space="preserve"> steps (Figure 3). In all time steps, excluding time steps 4 to 9, scenario 1 retained the highest number of trees. </w:t>
      </w:r>
      <w:commentRangeStart w:id="55"/>
      <w:commentRangeStart w:id="56"/>
      <w:r>
        <w:t>This is despite having a felling count that increased linearly throughout the simulation (Figure 5).</w:t>
      </w:r>
      <w:commentRangeEnd w:id="55"/>
      <w:r>
        <w:commentReference w:id="55"/>
      </w:r>
      <w:commentRangeEnd w:id="56"/>
      <w:r w:rsidR="00D24518">
        <w:rPr>
          <w:rStyle w:val="CommentReference"/>
        </w:rPr>
        <w:commentReference w:id="56"/>
      </w:r>
      <w:r>
        <w:t xml:space="preserve"> The increasing felling count in scenario 1 resulted in the loss of trees accelerating over time (Figure 3). Conversely, scenario 2 had a decelerating felling count over time (Figure 5) as the manager budget increased, resulting in a deforestation rate that slowed over time (Figure 3). Nevertheless, the low starting manager budget values for scenario 2, which were lower than scenario 1 for the first half of the simulation period, resulted in higher deforestation overall </w:t>
      </w:r>
      <w:r>
        <w:lastRenderedPageBreak/>
        <w:t xml:space="preserve">(Figure 3). Scenario 2 performed worse than all other scenarios (including scenarios 4 and 5) for the first half of the simulation period (Figure S5a), highlighting the effects of chronic underfunding. The fluctuations in the manager budget in scenario 3 is reflected in both the rate of deforestation (Figure 3) and the felling count (Figure 5). During periods of high manager budget, the felling count and deforestation rate decreases, and during periods of low manager budget, the felling count and deforestation rate increase. Despite the peaks in manager budget in scenario 3 regularly reaching values much higher than the manager budget in scenario 1, this funding model had the worst outcome in terms of forest loss than scenarios 1 and 2 (Figure 3) and resulted in complete loss of forest cover in 93% of simulations (Table 2). This can be explained by the felling count which shows that during periods of very low manager budget, the number of trees lost is between two and three times greater than any point in scenarios 1 and 2 (Figure 5). </w:t>
      </w:r>
    </w:p>
    <w:p w14:paraId="4BFF8EE4" w14:textId="77777777" w:rsidR="002D4DF5" w:rsidRDefault="0089199E">
      <w:pPr>
        <w:rPr>
          <w:i/>
          <w:iCs/>
        </w:rPr>
      </w:pPr>
      <w:r>
        <w:rPr>
          <w:i/>
          <w:iCs/>
        </w:rPr>
        <w:t>Scenarios 4 and 5</w:t>
      </w:r>
    </w:p>
    <w:p w14:paraId="26198DC8" w14:textId="474498FE" w:rsidR="002D4DF5" w:rsidRDefault="0089199E">
      <w:r>
        <w:t xml:space="preserve">Scenarios 4 and 5 showed the potential effects of unpredictable and uncertain funding models on forest loss. Scenario 4 had less variation in manager budgets than scenario 5, and the simulations were much more likely to retain more forest cover than scenario 5 (Figure 4) across the 100 simulations. Interestingly, deforestation rates for scenario 4 were very similar to those of scenario 1, and scenario 4 outperformed scenarios 2 and 3 in most cases (Figure S5a). This suggests that unpredictable variation in manager budgets is not necessarily catastrophic, provided fluctuations are small and that some level of core funding means that manager budgets do not drop too low (Figure 2). Scenario 5 showed that large uncertainty and variability in manager budget could have very serious negative effects on forest cover over time (Figure 4). Despite many of the scenario 5 replicates having very high peaks in manager budgets (Figure 2), most simulations resulted in a worse outcome than scenario 4 in terms of forest cover. Of the 100 simulations, </w:t>
      </w:r>
      <w:r w:rsidR="00D24518">
        <w:t>complete forest loss</w:t>
      </w:r>
      <w:r>
        <w:t xml:space="preserve"> occurred 25 times (25%) in scenario 5 (Table 2). As with scenario 3, the driver of forest loss can be seen in the felling counts for scenario 5, which reach extremely high levels during periods of low manager budget (Figure 5)</w:t>
      </w:r>
      <w:proofErr w:type="gramStart"/>
      <w:r>
        <w:t xml:space="preserve">.  </w:t>
      </w:r>
      <w:proofErr w:type="gramEnd"/>
      <w:r>
        <w:t xml:space="preserve">  </w:t>
      </w:r>
    </w:p>
    <w:p w14:paraId="3D60FA0A" w14:textId="6B584744" w:rsidR="002D4DF5" w:rsidRDefault="0089199E">
      <w:pPr>
        <w:rPr>
          <w:i/>
          <w:iCs/>
        </w:rPr>
      </w:pPr>
      <w:r>
        <w:rPr>
          <w:i/>
          <w:iCs/>
        </w:rPr>
        <w:t xml:space="preserve">Maximum harvest under maximum </w:t>
      </w:r>
      <w:r>
        <w:rPr>
          <w:i/>
          <w:iCs/>
        </w:rPr>
        <w:t>conflict</w:t>
      </w:r>
      <w:r w:rsidR="00A83A57">
        <w:rPr>
          <w:i/>
          <w:iCs/>
        </w:rPr>
        <w:t xml:space="preserve"> (MHMC)</w:t>
      </w:r>
    </w:p>
    <w:p w14:paraId="4C6516F1" w14:textId="77777777" w:rsidR="002D4DF5" w:rsidRDefault="0089199E">
      <w:r>
        <w:t xml:space="preserve">The MHMC calculations revealed some of the power dynamics within each of the scenarios (Figure 6). The maximum number of trees that the communities could fell at a given time step decreased over time in scenario 2, reflecting the increasing manager budget that provided increasing power to the manager to set policy and affect the number of felling actions. The rate at which the MHMC value decreased in scenario 2 was itself decreasing, stabilising to a near-constant rate by the end of the simulation period. This reflects the increases in community resources over time, which were increasing at a faster rate than the increase in the manager budget (Figure 2), resulting in decreasing power for the manager. Scenarios 1 and 4 had the most stable MHMC values, reflecting the relatively stable manager budgets. The MHMC values for scenarios 3 and 5 reflected the fluctuating and highly variable manager budgets and demonstrated how the rate of forest loss could increase during periods of low manager funding. When the manager had little funding there was an increase in the potential number of trees the communities could fell, assuming the manager was using all their budget to reduce felling and the communities were using all their budget to fell trees (Figure 6). </w:t>
      </w:r>
    </w:p>
    <w:p w14:paraId="5D2DF610" w14:textId="77777777" w:rsidR="002D4DF5" w:rsidRDefault="002D4DF5"/>
    <w:p w14:paraId="4745ADD6" w14:textId="77777777" w:rsidR="002D4DF5" w:rsidRDefault="002D4DF5"/>
    <w:p w14:paraId="572AC568" w14:textId="77777777" w:rsidR="002D4DF5" w:rsidRDefault="0089199E">
      <w:r>
        <w:rPr>
          <w:noProof/>
        </w:rPr>
        <w:lastRenderedPageBreak/>
        <w:drawing>
          <wp:inline distT="0" distB="5715" distL="0" distR="0" wp14:anchorId="4973A706" wp14:editId="74DB5C41">
            <wp:extent cx="5248275" cy="3500120"/>
            <wp:effectExtent l="0" t="0" r="0" b="0"/>
            <wp:docPr id="3"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line chart&#10;&#10;Description automatically generated"/>
                    <pic:cNvPicPr>
                      <a:picLocks noChangeAspect="1" noChangeArrowheads="1"/>
                    </pic:cNvPicPr>
                  </pic:nvPicPr>
                  <pic:blipFill>
                    <a:blip r:embed="rId10"/>
                    <a:stretch>
                      <a:fillRect/>
                    </a:stretch>
                  </pic:blipFill>
                  <pic:spPr bwMode="auto">
                    <a:xfrm>
                      <a:off x="0" y="0"/>
                      <a:ext cx="5248275" cy="3500120"/>
                    </a:xfrm>
                    <a:prstGeom prst="rect">
                      <a:avLst/>
                    </a:prstGeom>
                  </pic:spPr>
                </pic:pic>
              </a:graphicData>
            </a:graphic>
          </wp:inline>
        </w:drawing>
      </w:r>
    </w:p>
    <w:p w14:paraId="1EE3F861" w14:textId="77777777" w:rsidR="002D4DF5" w:rsidRDefault="0089199E">
      <w:pPr>
        <w:rPr>
          <w:b/>
          <w:bCs/>
          <w:sz w:val="20"/>
          <w:szCs w:val="20"/>
        </w:rPr>
      </w:pPr>
      <w:r>
        <w:rPr>
          <w:b/>
          <w:bCs/>
          <w:sz w:val="20"/>
          <w:szCs w:val="20"/>
        </w:rPr>
        <w:t>Figure 3. The number of trees remaining at each time step for scenarios 1, 2, and 3. Solid lines and faded ribbons are the 50, 2.5, and 97.5 percentiles from the 100 runs, respectively.</w:t>
      </w:r>
    </w:p>
    <w:p w14:paraId="2ABC73A9" w14:textId="77777777" w:rsidR="002D4DF5" w:rsidRDefault="002D4DF5"/>
    <w:p w14:paraId="1AADECBE" w14:textId="77777777" w:rsidR="002D4DF5" w:rsidRDefault="0089199E">
      <w:r>
        <w:rPr>
          <w:noProof/>
        </w:rPr>
        <w:drawing>
          <wp:inline distT="0" distB="3810" distL="0" distR="0" wp14:anchorId="1E6F29F8" wp14:editId="29A9C86A">
            <wp:extent cx="5393690" cy="3596640"/>
            <wp:effectExtent l="0" t="0" r="0" b="0"/>
            <wp:docPr id="4"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Chart&#10;&#10;Description automatically generated"/>
                    <pic:cNvPicPr>
                      <a:picLocks noChangeAspect="1" noChangeArrowheads="1"/>
                    </pic:cNvPicPr>
                  </pic:nvPicPr>
                  <pic:blipFill>
                    <a:blip r:embed="rId11"/>
                    <a:stretch>
                      <a:fillRect/>
                    </a:stretch>
                  </pic:blipFill>
                  <pic:spPr bwMode="auto">
                    <a:xfrm>
                      <a:off x="0" y="0"/>
                      <a:ext cx="5393690" cy="3596640"/>
                    </a:xfrm>
                    <a:prstGeom prst="rect">
                      <a:avLst/>
                    </a:prstGeom>
                  </pic:spPr>
                </pic:pic>
              </a:graphicData>
            </a:graphic>
          </wp:inline>
        </w:drawing>
      </w:r>
    </w:p>
    <w:p w14:paraId="1D600067" w14:textId="77777777" w:rsidR="002D4DF5" w:rsidRDefault="0089199E">
      <w:pPr>
        <w:rPr>
          <w:b/>
          <w:bCs/>
          <w:sz w:val="20"/>
          <w:szCs w:val="20"/>
        </w:rPr>
      </w:pPr>
      <w:r>
        <w:rPr>
          <w:b/>
          <w:bCs/>
          <w:sz w:val="20"/>
          <w:szCs w:val="20"/>
        </w:rPr>
        <w:t xml:space="preserve">Figure 4. The number of trees remaining at each time step for scenarios 4 and 5. Solid lines and faded ribbons are the 50, 2.5, and 97.5 percentiles from the 100 runs, respectively. </w:t>
      </w:r>
    </w:p>
    <w:p w14:paraId="06FC3EEC" w14:textId="77777777" w:rsidR="002D4DF5" w:rsidRDefault="002D4DF5"/>
    <w:p w14:paraId="16068C80" w14:textId="77777777" w:rsidR="002D4DF5" w:rsidRDefault="002D4DF5"/>
    <w:p w14:paraId="1448B6C9" w14:textId="77777777" w:rsidR="002D4DF5" w:rsidRDefault="0089199E">
      <w:r>
        <w:rPr>
          <w:noProof/>
        </w:rPr>
        <w:drawing>
          <wp:inline distT="0" distB="5080" distL="0" distR="2540" wp14:anchorId="717A629F" wp14:editId="7F265EFA">
            <wp:extent cx="5731510" cy="4585970"/>
            <wp:effectExtent l="0" t="0" r="0" b="0"/>
            <wp:docPr id="5"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hart&#10;&#10;Description automatically generated"/>
                    <pic:cNvPicPr>
                      <a:picLocks noChangeAspect="1" noChangeArrowheads="1"/>
                    </pic:cNvPicPr>
                  </pic:nvPicPr>
                  <pic:blipFill>
                    <a:blip r:embed="rId12"/>
                    <a:stretch>
                      <a:fillRect/>
                    </a:stretch>
                  </pic:blipFill>
                  <pic:spPr bwMode="auto">
                    <a:xfrm>
                      <a:off x="0" y="0"/>
                      <a:ext cx="5731510" cy="4585970"/>
                    </a:xfrm>
                    <a:prstGeom prst="rect">
                      <a:avLst/>
                    </a:prstGeom>
                  </pic:spPr>
                </pic:pic>
              </a:graphicData>
            </a:graphic>
          </wp:inline>
        </w:drawing>
      </w:r>
    </w:p>
    <w:p w14:paraId="4498FDE8" w14:textId="77777777" w:rsidR="002D4DF5" w:rsidRDefault="0089199E">
      <w:pPr>
        <w:rPr>
          <w:b/>
          <w:bCs/>
          <w:sz w:val="20"/>
          <w:szCs w:val="20"/>
        </w:rPr>
      </w:pPr>
      <w:r>
        <w:rPr>
          <w:b/>
          <w:bCs/>
          <w:sz w:val="20"/>
          <w:szCs w:val="20"/>
        </w:rPr>
        <w:t xml:space="preserve">Figure 5. The count of felling actions taken by all communities at each time step for the five scenarios. Solid lines and faded ribbons are the 50, 2.5, and 97.5 percentiles from the 100 runs, respectively. </w:t>
      </w:r>
    </w:p>
    <w:p w14:paraId="3C5192A9" w14:textId="77777777" w:rsidR="002D4DF5" w:rsidRDefault="002D4DF5"/>
    <w:p w14:paraId="20742E05" w14:textId="77777777" w:rsidR="002D4DF5" w:rsidRDefault="0089199E">
      <w:r>
        <w:rPr>
          <w:noProof/>
        </w:rPr>
        <w:lastRenderedPageBreak/>
        <w:drawing>
          <wp:inline distT="0" distB="0" distL="0" distR="0" wp14:anchorId="7E168857" wp14:editId="4179649F">
            <wp:extent cx="5285740" cy="4229100"/>
            <wp:effectExtent l="0" t="0" r="0" b="0"/>
            <wp:docPr id="6"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hart, histogram&#10;&#10;Description automatically generated"/>
                    <pic:cNvPicPr>
                      <a:picLocks noChangeAspect="1" noChangeArrowheads="1"/>
                    </pic:cNvPicPr>
                  </pic:nvPicPr>
                  <pic:blipFill>
                    <a:blip r:embed="rId13"/>
                    <a:stretch>
                      <a:fillRect/>
                    </a:stretch>
                  </pic:blipFill>
                  <pic:spPr bwMode="auto">
                    <a:xfrm>
                      <a:off x="0" y="0"/>
                      <a:ext cx="5285740" cy="4229100"/>
                    </a:xfrm>
                    <a:prstGeom prst="rect">
                      <a:avLst/>
                    </a:prstGeom>
                  </pic:spPr>
                </pic:pic>
              </a:graphicData>
            </a:graphic>
          </wp:inline>
        </w:drawing>
      </w:r>
    </w:p>
    <w:p w14:paraId="24163A61" w14:textId="77777777" w:rsidR="002D4DF5" w:rsidRDefault="0089199E">
      <w:pPr>
        <w:rPr>
          <w:b/>
          <w:bCs/>
          <w:sz w:val="20"/>
          <w:szCs w:val="20"/>
        </w:rPr>
      </w:pPr>
      <w:r>
        <w:rPr>
          <w:b/>
          <w:bCs/>
          <w:sz w:val="20"/>
          <w:szCs w:val="20"/>
        </w:rPr>
        <w:t xml:space="preserve">Figure 6. Calculated maximum harvest under maximum conflict (MHUMC) for all five scenarios. MHUMC is calculated </w:t>
      </w:r>
      <w:proofErr w:type="gramStart"/>
      <w:r>
        <w:rPr>
          <w:b/>
          <w:bCs/>
          <w:sz w:val="20"/>
          <w:szCs w:val="20"/>
        </w:rPr>
        <w:t>using:</w:t>
      </w:r>
      <w:proofErr w:type="gramEnd"/>
      <w:r>
        <w:rPr>
          <w:b/>
          <w:bCs/>
          <w:sz w:val="20"/>
          <w:szCs w:val="20"/>
        </w:rPr>
        <w:t xml:space="preserve"> community resources / ((manager budget/10) + 10). The value is the maximum number of trees that could be felled if the manager was using all their available budget to prevent felling, and the community were using all their available resources to fell trees. The lines for scenarios 4 and 5 (which had different manager budgets for each replicate simulation) represent the mean MHMC value at each time step across all replicate simulations. </w:t>
      </w:r>
    </w:p>
    <w:p w14:paraId="03CA5670" w14:textId="77777777" w:rsidR="002D4DF5" w:rsidRDefault="002D4DF5">
      <w:pPr>
        <w:rPr>
          <w:b/>
          <w:bCs/>
          <w:sz w:val="20"/>
          <w:szCs w:val="20"/>
        </w:rPr>
      </w:pPr>
    </w:p>
    <w:p w14:paraId="0462A6D6" w14:textId="6750FED2" w:rsidR="002D4DF5" w:rsidRDefault="0089199E">
      <w:pPr>
        <w:rPr>
          <w:b/>
          <w:bCs/>
          <w:sz w:val="20"/>
          <w:szCs w:val="20"/>
        </w:rPr>
      </w:pPr>
      <w:r>
        <w:rPr>
          <w:b/>
          <w:bCs/>
          <w:sz w:val="20"/>
          <w:szCs w:val="20"/>
        </w:rPr>
        <w:t xml:space="preserve">Table 2. Summary of the number of trees remaining at time step 50 (2.5, 50, 97.5 percentiles), and the number of </w:t>
      </w:r>
      <w:r w:rsidR="00D24518">
        <w:rPr>
          <w:b/>
          <w:bCs/>
          <w:sz w:val="20"/>
          <w:szCs w:val="20"/>
        </w:rPr>
        <w:t>simulations that resulted in complete forest loss</w:t>
      </w:r>
      <w:r>
        <w:rPr>
          <w:b/>
          <w:bCs/>
          <w:sz w:val="20"/>
          <w:szCs w:val="20"/>
        </w:rPr>
        <w:t>, from the 100 replicates for each of the five scenarios.</w:t>
      </w:r>
    </w:p>
    <w:tbl>
      <w:tblPr>
        <w:tblStyle w:val="TableGrid"/>
        <w:tblW w:w="8784" w:type="dxa"/>
        <w:tblLook w:val="04A0" w:firstRow="1" w:lastRow="0" w:firstColumn="1" w:lastColumn="0" w:noHBand="0" w:noVBand="1"/>
      </w:tblPr>
      <w:tblGrid>
        <w:gridCol w:w="1412"/>
        <w:gridCol w:w="1276"/>
        <w:gridCol w:w="1842"/>
        <w:gridCol w:w="1985"/>
        <w:gridCol w:w="2269"/>
      </w:tblGrid>
      <w:tr w:rsidR="002D4DF5" w14:paraId="09FC23CA" w14:textId="77777777">
        <w:tc>
          <w:tcPr>
            <w:tcW w:w="1412" w:type="dxa"/>
            <w:vMerge w:val="restart"/>
            <w:tcBorders>
              <w:top w:val="single" w:sz="12" w:space="0" w:color="000000"/>
              <w:left w:val="nil"/>
              <w:bottom w:val="nil"/>
              <w:right w:val="nil"/>
            </w:tcBorders>
            <w:shd w:val="clear" w:color="auto" w:fill="auto"/>
            <w:vAlign w:val="center"/>
          </w:tcPr>
          <w:p w14:paraId="57A7104B" w14:textId="77777777" w:rsidR="002D4DF5" w:rsidRDefault="0089199E">
            <w:pPr>
              <w:spacing w:after="0" w:line="240" w:lineRule="auto"/>
              <w:jc w:val="center"/>
            </w:pPr>
            <w:r>
              <w:t>Scenario</w:t>
            </w:r>
          </w:p>
        </w:tc>
        <w:tc>
          <w:tcPr>
            <w:tcW w:w="5103" w:type="dxa"/>
            <w:gridSpan w:val="3"/>
            <w:tcBorders>
              <w:top w:val="single" w:sz="12" w:space="0" w:color="000000"/>
              <w:left w:val="nil"/>
              <w:bottom w:val="single" w:sz="6" w:space="0" w:color="000000"/>
              <w:right w:val="nil"/>
            </w:tcBorders>
            <w:shd w:val="clear" w:color="auto" w:fill="auto"/>
            <w:vAlign w:val="center"/>
          </w:tcPr>
          <w:p w14:paraId="3F29020F" w14:textId="77777777" w:rsidR="002D4DF5" w:rsidRDefault="0089199E">
            <w:pPr>
              <w:spacing w:after="0" w:line="240" w:lineRule="auto"/>
              <w:jc w:val="center"/>
            </w:pPr>
            <w:r>
              <w:t xml:space="preserve">Trees remaining after </w:t>
            </w:r>
            <w:proofErr w:type="gramStart"/>
            <w:r>
              <w:t>50 time</w:t>
            </w:r>
            <w:proofErr w:type="gramEnd"/>
            <w:r>
              <w:t xml:space="preserve"> steps</w:t>
            </w:r>
          </w:p>
        </w:tc>
        <w:tc>
          <w:tcPr>
            <w:tcW w:w="2269" w:type="dxa"/>
            <w:vMerge w:val="restart"/>
            <w:tcBorders>
              <w:top w:val="single" w:sz="12" w:space="0" w:color="000000"/>
              <w:left w:val="nil"/>
              <w:bottom w:val="nil"/>
              <w:right w:val="nil"/>
            </w:tcBorders>
            <w:shd w:val="clear" w:color="auto" w:fill="auto"/>
            <w:vAlign w:val="center"/>
          </w:tcPr>
          <w:p w14:paraId="2340DA1C" w14:textId="3D0527F7" w:rsidR="002D4DF5" w:rsidRDefault="00D24518">
            <w:pPr>
              <w:spacing w:after="0" w:line="240" w:lineRule="auto"/>
              <w:jc w:val="center"/>
            </w:pPr>
            <w:r>
              <w:t>C</w:t>
            </w:r>
            <w:r w:rsidR="0089199E">
              <w:t>omplet</w:t>
            </w:r>
            <w:r>
              <w:t>e</w:t>
            </w:r>
            <w:r w:rsidR="0089199E">
              <w:t xml:space="preserve"> forest loss (</w:t>
            </w:r>
            <w:r>
              <w:t>no. of simulations</w:t>
            </w:r>
            <w:r w:rsidR="0089199E">
              <w:t>)</w:t>
            </w:r>
          </w:p>
        </w:tc>
      </w:tr>
      <w:tr w:rsidR="002D4DF5" w14:paraId="4994A442" w14:textId="77777777">
        <w:tc>
          <w:tcPr>
            <w:tcW w:w="1412" w:type="dxa"/>
            <w:vMerge/>
            <w:tcBorders>
              <w:top w:val="nil"/>
              <w:left w:val="nil"/>
              <w:bottom w:val="single" w:sz="12" w:space="0" w:color="000000"/>
              <w:right w:val="nil"/>
            </w:tcBorders>
            <w:shd w:val="clear" w:color="auto" w:fill="auto"/>
            <w:vAlign w:val="center"/>
          </w:tcPr>
          <w:p w14:paraId="28F5B807" w14:textId="77777777" w:rsidR="002D4DF5" w:rsidRDefault="002D4DF5">
            <w:pPr>
              <w:spacing w:after="0" w:line="240" w:lineRule="auto"/>
              <w:jc w:val="center"/>
            </w:pPr>
          </w:p>
        </w:tc>
        <w:tc>
          <w:tcPr>
            <w:tcW w:w="1276" w:type="dxa"/>
            <w:tcBorders>
              <w:top w:val="single" w:sz="6" w:space="0" w:color="000000"/>
              <w:left w:val="nil"/>
              <w:bottom w:val="single" w:sz="12" w:space="0" w:color="000000"/>
              <w:right w:val="nil"/>
            </w:tcBorders>
            <w:shd w:val="clear" w:color="auto" w:fill="auto"/>
            <w:vAlign w:val="center"/>
          </w:tcPr>
          <w:p w14:paraId="75A1AE7F" w14:textId="77777777" w:rsidR="002D4DF5" w:rsidRDefault="0089199E">
            <w:pPr>
              <w:spacing w:after="0" w:line="240" w:lineRule="auto"/>
              <w:jc w:val="center"/>
            </w:pPr>
            <w:r>
              <w:t>Mean</w:t>
            </w:r>
          </w:p>
        </w:tc>
        <w:tc>
          <w:tcPr>
            <w:tcW w:w="1842" w:type="dxa"/>
            <w:tcBorders>
              <w:top w:val="single" w:sz="6" w:space="0" w:color="000000"/>
              <w:left w:val="nil"/>
              <w:bottom w:val="single" w:sz="12" w:space="0" w:color="000000"/>
              <w:right w:val="nil"/>
            </w:tcBorders>
            <w:shd w:val="clear" w:color="auto" w:fill="auto"/>
            <w:vAlign w:val="center"/>
          </w:tcPr>
          <w:p w14:paraId="56B022B0" w14:textId="77777777" w:rsidR="002D4DF5" w:rsidRDefault="0089199E">
            <w:pPr>
              <w:spacing w:after="0" w:line="240" w:lineRule="auto"/>
              <w:jc w:val="center"/>
            </w:pPr>
            <w:r>
              <w:t>2.5 percentile</w:t>
            </w:r>
          </w:p>
        </w:tc>
        <w:tc>
          <w:tcPr>
            <w:tcW w:w="1985" w:type="dxa"/>
            <w:tcBorders>
              <w:top w:val="single" w:sz="6" w:space="0" w:color="000000"/>
              <w:left w:val="nil"/>
              <w:bottom w:val="single" w:sz="12" w:space="0" w:color="000000"/>
              <w:right w:val="nil"/>
            </w:tcBorders>
            <w:shd w:val="clear" w:color="auto" w:fill="auto"/>
            <w:vAlign w:val="center"/>
          </w:tcPr>
          <w:p w14:paraId="3E2FB126" w14:textId="77777777" w:rsidR="002D4DF5" w:rsidRDefault="0089199E">
            <w:pPr>
              <w:spacing w:after="0" w:line="240" w:lineRule="auto"/>
              <w:jc w:val="center"/>
            </w:pPr>
            <w:r>
              <w:t>97.5 percentile</w:t>
            </w:r>
          </w:p>
        </w:tc>
        <w:tc>
          <w:tcPr>
            <w:tcW w:w="2269" w:type="dxa"/>
            <w:vMerge/>
            <w:tcBorders>
              <w:top w:val="nil"/>
              <w:left w:val="nil"/>
              <w:bottom w:val="single" w:sz="12" w:space="0" w:color="000000"/>
              <w:right w:val="nil"/>
            </w:tcBorders>
            <w:shd w:val="clear" w:color="auto" w:fill="auto"/>
            <w:vAlign w:val="center"/>
          </w:tcPr>
          <w:p w14:paraId="46ABD845" w14:textId="77777777" w:rsidR="002D4DF5" w:rsidRDefault="002D4DF5">
            <w:pPr>
              <w:spacing w:after="0" w:line="240" w:lineRule="auto"/>
              <w:jc w:val="center"/>
            </w:pPr>
          </w:p>
        </w:tc>
      </w:tr>
      <w:tr w:rsidR="002D4DF5" w14:paraId="76157D53" w14:textId="77777777">
        <w:tc>
          <w:tcPr>
            <w:tcW w:w="1412" w:type="dxa"/>
            <w:tcBorders>
              <w:top w:val="single" w:sz="12" w:space="0" w:color="000000"/>
              <w:left w:val="nil"/>
              <w:bottom w:val="nil"/>
              <w:right w:val="nil"/>
            </w:tcBorders>
            <w:shd w:val="clear" w:color="auto" w:fill="auto"/>
            <w:vAlign w:val="center"/>
          </w:tcPr>
          <w:p w14:paraId="666E65F8" w14:textId="77777777" w:rsidR="002D4DF5" w:rsidRDefault="0089199E">
            <w:pPr>
              <w:spacing w:after="0" w:line="240" w:lineRule="auto"/>
              <w:jc w:val="center"/>
            </w:pPr>
            <w:r>
              <w:t>1</w:t>
            </w:r>
          </w:p>
        </w:tc>
        <w:tc>
          <w:tcPr>
            <w:tcW w:w="1276" w:type="dxa"/>
            <w:tcBorders>
              <w:top w:val="single" w:sz="12" w:space="0" w:color="000000"/>
              <w:left w:val="nil"/>
              <w:bottom w:val="nil"/>
              <w:right w:val="nil"/>
            </w:tcBorders>
            <w:shd w:val="clear" w:color="auto" w:fill="auto"/>
            <w:vAlign w:val="center"/>
          </w:tcPr>
          <w:p w14:paraId="344ACDCF" w14:textId="77777777" w:rsidR="002D4DF5" w:rsidRDefault="0089199E">
            <w:pPr>
              <w:spacing w:after="0" w:line="240" w:lineRule="auto"/>
              <w:jc w:val="center"/>
            </w:pPr>
            <w:r>
              <w:t>5857</w:t>
            </w:r>
          </w:p>
        </w:tc>
        <w:tc>
          <w:tcPr>
            <w:tcW w:w="1842" w:type="dxa"/>
            <w:tcBorders>
              <w:top w:val="single" w:sz="12" w:space="0" w:color="000000"/>
              <w:left w:val="nil"/>
              <w:bottom w:val="nil"/>
              <w:right w:val="nil"/>
            </w:tcBorders>
            <w:shd w:val="clear" w:color="auto" w:fill="auto"/>
            <w:vAlign w:val="center"/>
          </w:tcPr>
          <w:p w14:paraId="34C65B90" w14:textId="77777777" w:rsidR="002D4DF5" w:rsidRDefault="0089199E">
            <w:pPr>
              <w:spacing w:after="0" w:line="240" w:lineRule="auto"/>
              <w:jc w:val="center"/>
            </w:pPr>
            <w:r>
              <w:t>4660</w:t>
            </w:r>
          </w:p>
        </w:tc>
        <w:tc>
          <w:tcPr>
            <w:tcW w:w="1985" w:type="dxa"/>
            <w:tcBorders>
              <w:top w:val="single" w:sz="12" w:space="0" w:color="000000"/>
              <w:left w:val="nil"/>
              <w:bottom w:val="nil"/>
              <w:right w:val="nil"/>
            </w:tcBorders>
            <w:shd w:val="clear" w:color="auto" w:fill="auto"/>
            <w:vAlign w:val="center"/>
          </w:tcPr>
          <w:p w14:paraId="38B3633A" w14:textId="77777777" w:rsidR="002D4DF5" w:rsidRDefault="0089199E">
            <w:pPr>
              <w:spacing w:after="0" w:line="240" w:lineRule="auto"/>
              <w:jc w:val="center"/>
            </w:pPr>
            <w:r>
              <w:t>6412</w:t>
            </w:r>
          </w:p>
        </w:tc>
        <w:tc>
          <w:tcPr>
            <w:tcW w:w="2269" w:type="dxa"/>
            <w:tcBorders>
              <w:top w:val="single" w:sz="12" w:space="0" w:color="000000"/>
              <w:left w:val="nil"/>
              <w:bottom w:val="nil"/>
              <w:right w:val="nil"/>
            </w:tcBorders>
            <w:shd w:val="clear" w:color="auto" w:fill="auto"/>
            <w:vAlign w:val="center"/>
          </w:tcPr>
          <w:p w14:paraId="54F27F96" w14:textId="77777777" w:rsidR="002D4DF5" w:rsidRDefault="0089199E">
            <w:pPr>
              <w:spacing w:after="0" w:line="240" w:lineRule="auto"/>
              <w:jc w:val="center"/>
            </w:pPr>
            <w:r>
              <w:t>0</w:t>
            </w:r>
          </w:p>
        </w:tc>
      </w:tr>
      <w:tr w:rsidR="002D4DF5" w14:paraId="63C77AA4" w14:textId="77777777">
        <w:tc>
          <w:tcPr>
            <w:tcW w:w="1412" w:type="dxa"/>
            <w:tcBorders>
              <w:top w:val="nil"/>
              <w:left w:val="nil"/>
              <w:bottom w:val="nil"/>
              <w:right w:val="nil"/>
            </w:tcBorders>
            <w:shd w:val="clear" w:color="auto" w:fill="auto"/>
            <w:vAlign w:val="center"/>
          </w:tcPr>
          <w:p w14:paraId="3175BF35" w14:textId="77777777" w:rsidR="002D4DF5" w:rsidRDefault="0089199E">
            <w:pPr>
              <w:spacing w:after="0" w:line="240" w:lineRule="auto"/>
              <w:jc w:val="center"/>
            </w:pPr>
            <w:r>
              <w:t>2</w:t>
            </w:r>
          </w:p>
        </w:tc>
        <w:tc>
          <w:tcPr>
            <w:tcW w:w="1276" w:type="dxa"/>
            <w:tcBorders>
              <w:top w:val="nil"/>
              <w:left w:val="nil"/>
              <w:bottom w:val="nil"/>
              <w:right w:val="nil"/>
            </w:tcBorders>
            <w:shd w:val="clear" w:color="auto" w:fill="auto"/>
            <w:vAlign w:val="center"/>
          </w:tcPr>
          <w:p w14:paraId="0D351705" w14:textId="77777777" w:rsidR="002D4DF5" w:rsidRDefault="0089199E">
            <w:pPr>
              <w:spacing w:after="0" w:line="240" w:lineRule="auto"/>
              <w:jc w:val="center"/>
            </w:pPr>
            <w:r>
              <w:t>715</w:t>
            </w:r>
          </w:p>
        </w:tc>
        <w:tc>
          <w:tcPr>
            <w:tcW w:w="1842" w:type="dxa"/>
            <w:tcBorders>
              <w:top w:val="nil"/>
              <w:left w:val="nil"/>
              <w:bottom w:val="nil"/>
              <w:right w:val="nil"/>
            </w:tcBorders>
            <w:shd w:val="clear" w:color="auto" w:fill="auto"/>
            <w:vAlign w:val="center"/>
          </w:tcPr>
          <w:p w14:paraId="48C0C839" w14:textId="77777777" w:rsidR="002D4DF5" w:rsidRDefault="0089199E">
            <w:pPr>
              <w:spacing w:after="0" w:line="240" w:lineRule="auto"/>
              <w:jc w:val="center"/>
            </w:pPr>
            <w:r>
              <w:t>281</w:t>
            </w:r>
          </w:p>
        </w:tc>
        <w:tc>
          <w:tcPr>
            <w:tcW w:w="1985" w:type="dxa"/>
            <w:tcBorders>
              <w:top w:val="nil"/>
              <w:left w:val="nil"/>
              <w:bottom w:val="nil"/>
              <w:right w:val="nil"/>
            </w:tcBorders>
            <w:shd w:val="clear" w:color="auto" w:fill="auto"/>
            <w:vAlign w:val="center"/>
          </w:tcPr>
          <w:p w14:paraId="26CE0F65" w14:textId="77777777" w:rsidR="002D4DF5" w:rsidRDefault="0089199E">
            <w:pPr>
              <w:spacing w:after="0" w:line="240" w:lineRule="auto"/>
              <w:jc w:val="center"/>
            </w:pPr>
            <w:r>
              <w:t>1202</w:t>
            </w:r>
          </w:p>
        </w:tc>
        <w:tc>
          <w:tcPr>
            <w:tcW w:w="2269" w:type="dxa"/>
            <w:tcBorders>
              <w:top w:val="nil"/>
              <w:left w:val="nil"/>
              <w:bottom w:val="nil"/>
              <w:right w:val="nil"/>
            </w:tcBorders>
            <w:shd w:val="clear" w:color="auto" w:fill="auto"/>
            <w:vAlign w:val="center"/>
          </w:tcPr>
          <w:p w14:paraId="4A31639E" w14:textId="77777777" w:rsidR="002D4DF5" w:rsidRDefault="0089199E">
            <w:pPr>
              <w:spacing w:after="0" w:line="240" w:lineRule="auto"/>
              <w:jc w:val="center"/>
            </w:pPr>
            <w:r>
              <w:t>0</w:t>
            </w:r>
          </w:p>
        </w:tc>
      </w:tr>
      <w:tr w:rsidR="002D4DF5" w14:paraId="21F934FE" w14:textId="77777777">
        <w:tc>
          <w:tcPr>
            <w:tcW w:w="1412" w:type="dxa"/>
            <w:tcBorders>
              <w:top w:val="nil"/>
              <w:left w:val="nil"/>
              <w:bottom w:val="nil"/>
              <w:right w:val="nil"/>
            </w:tcBorders>
            <w:shd w:val="clear" w:color="auto" w:fill="auto"/>
            <w:vAlign w:val="center"/>
          </w:tcPr>
          <w:p w14:paraId="76B8C209" w14:textId="77777777" w:rsidR="002D4DF5" w:rsidRDefault="0089199E">
            <w:pPr>
              <w:spacing w:after="0" w:line="240" w:lineRule="auto"/>
              <w:jc w:val="center"/>
            </w:pPr>
            <w:r>
              <w:t>3</w:t>
            </w:r>
          </w:p>
        </w:tc>
        <w:tc>
          <w:tcPr>
            <w:tcW w:w="1276" w:type="dxa"/>
            <w:tcBorders>
              <w:top w:val="nil"/>
              <w:left w:val="nil"/>
              <w:bottom w:val="nil"/>
              <w:right w:val="nil"/>
            </w:tcBorders>
            <w:shd w:val="clear" w:color="auto" w:fill="auto"/>
            <w:vAlign w:val="center"/>
          </w:tcPr>
          <w:p w14:paraId="28F8D905" w14:textId="77777777" w:rsidR="002D4DF5" w:rsidRDefault="0089199E">
            <w:pPr>
              <w:spacing w:after="0" w:line="240" w:lineRule="auto"/>
              <w:jc w:val="center"/>
            </w:pPr>
            <w:r>
              <w:t>0</w:t>
            </w:r>
          </w:p>
        </w:tc>
        <w:tc>
          <w:tcPr>
            <w:tcW w:w="1842" w:type="dxa"/>
            <w:tcBorders>
              <w:top w:val="nil"/>
              <w:left w:val="nil"/>
              <w:bottom w:val="nil"/>
              <w:right w:val="nil"/>
            </w:tcBorders>
            <w:shd w:val="clear" w:color="auto" w:fill="auto"/>
            <w:vAlign w:val="center"/>
          </w:tcPr>
          <w:p w14:paraId="6DAA5122" w14:textId="77777777" w:rsidR="002D4DF5" w:rsidRDefault="0089199E">
            <w:pPr>
              <w:spacing w:after="0" w:line="240" w:lineRule="auto"/>
              <w:jc w:val="center"/>
            </w:pPr>
            <w:r>
              <w:t>0</w:t>
            </w:r>
          </w:p>
        </w:tc>
        <w:tc>
          <w:tcPr>
            <w:tcW w:w="1985" w:type="dxa"/>
            <w:tcBorders>
              <w:top w:val="nil"/>
              <w:left w:val="nil"/>
              <w:bottom w:val="nil"/>
              <w:right w:val="nil"/>
            </w:tcBorders>
            <w:shd w:val="clear" w:color="auto" w:fill="auto"/>
            <w:vAlign w:val="center"/>
          </w:tcPr>
          <w:p w14:paraId="39F767A8" w14:textId="77777777" w:rsidR="002D4DF5" w:rsidRDefault="0089199E">
            <w:pPr>
              <w:spacing w:after="0" w:line="240" w:lineRule="auto"/>
              <w:jc w:val="center"/>
            </w:pPr>
            <w:r>
              <w:t>0</w:t>
            </w:r>
          </w:p>
        </w:tc>
        <w:tc>
          <w:tcPr>
            <w:tcW w:w="2269" w:type="dxa"/>
            <w:tcBorders>
              <w:top w:val="nil"/>
              <w:left w:val="nil"/>
              <w:bottom w:val="nil"/>
              <w:right w:val="nil"/>
            </w:tcBorders>
            <w:shd w:val="clear" w:color="auto" w:fill="auto"/>
            <w:vAlign w:val="center"/>
          </w:tcPr>
          <w:p w14:paraId="63507DDB" w14:textId="77777777" w:rsidR="002D4DF5" w:rsidRDefault="0089199E">
            <w:pPr>
              <w:spacing w:after="0" w:line="240" w:lineRule="auto"/>
              <w:jc w:val="center"/>
            </w:pPr>
            <w:r>
              <w:t>93</w:t>
            </w:r>
          </w:p>
        </w:tc>
      </w:tr>
      <w:tr w:rsidR="002D4DF5" w14:paraId="513FD349" w14:textId="77777777">
        <w:tc>
          <w:tcPr>
            <w:tcW w:w="1412" w:type="dxa"/>
            <w:tcBorders>
              <w:top w:val="nil"/>
              <w:left w:val="nil"/>
              <w:bottom w:val="nil"/>
              <w:right w:val="nil"/>
            </w:tcBorders>
            <w:shd w:val="clear" w:color="auto" w:fill="auto"/>
            <w:vAlign w:val="center"/>
          </w:tcPr>
          <w:p w14:paraId="7072C678" w14:textId="77777777" w:rsidR="002D4DF5" w:rsidRDefault="0089199E">
            <w:pPr>
              <w:spacing w:after="0" w:line="240" w:lineRule="auto"/>
              <w:jc w:val="center"/>
            </w:pPr>
            <w:r>
              <w:t>4</w:t>
            </w:r>
          </w:p>
        </w:tc>
        <w:tc>
          <w:tcPr>
            <w:tcW w:w="1276" w:type="dxa"/>
            <w:tcBorders>
              <w:top w:val="nil"/>
              <w:left w:val="nil"/>
              <w:bottom w:val="nil"/>
              <w:right w:val="nil"/>
            </w:tcBorders>
            <w:shd w:val="clear" w:color="auto" w:fill="auto"/>
            <w:vAlign w:val="center"/>
          </w:tcPr>
          <w:p w14:paraId="7E34CD65" w14:textId="77777777" w:rsidR="002D4DF5" w:rsidRDefault="0089199E">
            <w:pPr>
              <w:spacing w:after="0" w:line="240" w:lineRule="auto"/>
              <w:jc w:val="center"/>
            </w:pPr>
            <w:r>
              <w:t>2823</w:t>
            </w:r>
          </w:p>
        </w:tc>
        <w:tc>
          <w:tcPr>
            <w:tcW w:w="1842" w:type="dxa"/>
            <w:tcBorders>
              <w:top w:val="nil"/>
              <w:left w:val="nil"/>
              <w:bottom w:val="nil"/>
              <w:right w:val="nil"/>
            </w:tcBorders>
            <w:shd w:val="clear" w:color="auto" w:fill="auto"/>
            <w:vAlign w:val="center"/>
          </w:tcPr>
          <w:p w14:paraId="4AB899CC" w14:textId="77777777" w:rsidR="002D4DF5" w:rsidRDefault="0089199E">
            <w:pPr>
              <w:spacing w:after="0" w:line="240" w:lineRule="auto"/>
              <w:jc w:val="center"/>
            </w:pPr>
            <w:r>
              <w:t>545</w:t>
            </w:r>
          </w:p>
        </w:tc>
        <w:tc>
          <w:tcPr>
            <w:tcW w:w="1985" w:type="dxa"/>
            <w:tcBorders>
              <w:top w:val="nil"/>
              <w:left w:val="nil"/>
              <w:bottom w:val="nil"/>
              <w:right w:val="nil"/>
            </w:tcBorders>
            <w:shd w:val="clear" w:color="auto" w:fill="auto"/>
            <w:vAlign w:val="center"/>
          </w:tcPr>
          <w:p w14:paraId="26F0F590" w14:textId="77777777" w:rsidR="002D4DF5" w:rsidRDefault="0089199E">
            <w:pPr>
              <w:spacing w:after="0" w:line="240" w:lineRule="auto"/>
              <w:jc w:val="center"/>
            </w:pPr>
            <w:r>
              <w:t>5152</w:t>
            </w:r>
          </w:p>
        </w:tc>
        <w:tc>
          <w:tcPr>
            <w:tcW w:w="2269" w:type="dxa"/>
            <w:tcBorders>
              <w:top w:val="nil"/>
              <w:left w:val="nil"/>
              <w:bottom w:val="nil"/>
              <w:right w:val="nil"/>
            </w:tcBorders>
            <w:shd w:val="clear" w:color="auto" w:fill="auto"/>
            <w:vAlign w:val="center"/>
          </w:tcPr>
          <w:p w14:paraId="05094F9C" w14:textId="77777777" w:rsidR="002D4DF5" w:rsidRDefault="0089199E">
            <w:pPr>
              <w:spacing w:after="0" w:line="240" w:lineRule="auto"/>
              <w:jc w:val="center"/>
            </w:pPr>
            <w:r>
              <w:t>1</w:t>
            </w:r>
          </w:p>
        </w:tc>
      </w:tr>
      <w:tr w:rsidR="002D4DF5" w14:paraId="0EBBF3FB" w14:textId="77777777">
        <w:tc>
          <w:tcPr>
            <w:tcW w:w="1412" w:type="dxa"/>
            <w:tcBorders>
              <w:top w:val="nil"/>
              <w:left w:val="nil"/>
              <w:bottom w:val="single" w:sz="12" w:space="0" w:color="000000"/>
              <w:right w:val="nil"/>
            </w:tcBorders>
            <w:shd w:val="clear" w:color="auto" w:fill="auto"/>
            <w:vAlign w:val="center"/>
          </w:tcPr>
          <w:p w14:paraId="18997987" w14:textId="77777777" w:rsidR="002D4DF5" w:rsidRDefault="0089199E">
            <w:pPr>
              <w:spacing w:after="0" w:line="240" w:lineRule="auto"/>
              <w:jc w:val="center"/>
            </w:pPr>
            <w:r>
              <w:t>5</w:t>
            </w:r>
          </w:p>
        </w:tc>
        <w:tc>
          <w:tcPr>
            <w:tcW w:w="1276" w:type="dxa"/>
            <w:tcBorders>
              <w:top w:val="nil"/>
              <w:left w:val="nil"/>
              <w:bottom w:val="single" w:sz="12" w:space="0" w:color="000000"/>
              <w:right w:val="nil"/>
            </w:tcBorders>
            <w:shd w:val="clear" w:color="auto" w:fill="auto"/>
            <w:vAlign w:val="center"/>
          </w:tcPr>
          <w:p w14:paraId="52D7F9FF" w14:textId="77777777" w:rsidR="002D4DF5" w:rsidRDefault="0089199E">
            <w:pPr>
              <w:spacing w:after="0" w:line="240" w:lineRule="auto"/>
              <w:jc w:val="center"/>
            </w:pPr>
            <w:r>
              <w:t>8</w:t>
            </w:r>
          </w:p>
        </w:tc>
        <w:tc>
          <w:tcPr>
            <w:tcW w:w="1842" w:type="dxa"/>
            <w:tcBorders>
              <w:top w:val="nil"/>
              <w:left w:val="nil"/>
              <w:bottom w:val="single" w:sz="12" w:space="0" w:color="000000"/>
              <w:right w:val="nil"/>
            </w:tcBorders>
            <w:shd w:val="clear" w:color="auto" w:fill="auto"/>
            <w:vAlign w:val="center"/>
          </w:tcPr>
          <w:p w14:paraId="429E9031" w14:textId="77777777" w:rsidR="002D4DF5" w:rsidRDefault="0089199E">
            <w:pPr>
              <w:spacing w:after="0" w:line="240" w:lineRule="auto"/>
              <w:jc w:val="center"/>
            </w:pPr>
            <w:r>
              <w:t>0</w:t>
            </w:r>
          </w:p>
        </w:tc>
        <w:tc>
          <w:tcPr>
            <w:tcW w:w="1985" w:type="dxa"/>
            <w:tcBorders>
              <w:top w:val="nil"/>
              <w:left w:val="nil"/>
              <w:bottom w:val="single" w:sz="12" w:space="0" w:color="000000"/>
              <w:right w:val="nil"/>
            </w:tcBorders>
            <w:shd w:val="clear" w:color="auto" w:fill="auto"/>
            <w:vAlign w:val="center"/>
          </w:tcPr>
          <w:p w14:paraId="580E787F" w14:textId="77777777" w:rsidR="002D4DF5" w:rsidRDefault="0089199E">
            <w:pPr>
              <w:spacing w:after="0" w:line="240" w:lineRule="auto"/>
              <w:jc w:val="center"/>
            </w:pPr>
            <w:r>
              <w:t>4159</w:t>
            </w:r>
          </w:p>
        </w:tc>
        <w:tc>
          <w:tcPr>
            <w:tcW w:w="2269" w:type="dxa"/>
            <w:tcBorders>
              <w:top w:val="nil"/>
              <w:left w:val="nil"/>
              <w:bottom w:val="single" w:sz="12" w:space="0" w:color="000000"/>
              <w:right w:val="nil"/>
            </w:tcBorders>
            <w:shd w:val="clear" w:color="auto" w:fill="auto"/>
            <w:vAlign w:val="center"/>
          </w:tcPr>
          <w:p w14:paraId="3E319207" w14:textId="77777777" w:rsidR="002D4DF5" w:rsidRDefault="0089199E">
            <w:pPr>
              <w:spacing w:after="0" w:line="240" w:lineRule="auto"/>
              <w:jc w:val="center"/>
            </w:pPr>
            <w:r>
              <w:t>25</w:t>
            </w:r>
          </w:p>
        </w:tc>
      </w:tr>
    </w:tbl>
    <w:p w14:paraId="5B8BAB10" w14:textId="77777777" w:rsidR="002D4DF5" w:rsidRDefault="002D4DF5"/>
    <w:p w14:paraId="182E7E93" w14:textId="77777777" w:rsidR="002D4DF5" w:rsidRDefault="0089199E">
      <w:pPr>
        <w:rPr>
          <w:b/>
          <w:bCs/>
          <w:sz w:val="24"/>
          <w:szCs w:val="24"/>
        </w:rPr>
      </w:pPr>
      <w:r>
        <w:rPr>
          <w:b/>
          <w:bCs/>
          <w:sz w:val="24"/>
          <w:szCs w:val="24"/>
        </w:rPr>
        <w:t xml:space="preserve">Discussion </w:t>
      </w:r>
    </w:p>
    <w:p w14:paraId="4ABA873F" w14:textId="1EBC7898" w:rsidR="002D4DF5" w:rsidRDefault="0089199E">
      <w:r>
        <w:t>Global funding for nature conservation is far below what is required</w:t>
      </w:r>
      <w:r w:rsidR="00D24518">
        <w:t xml:space="preserve"> to halt biodiversity loss</w:t>
      </w:r>
      <w:r>
        <w:t xml:space="preserve"> </w:t>
      </w:r>
      <w:r>
        <w:fldChar w:fldCharType="begin"/>
      </w:r>
      <w:r>
        <w:instrText>ADDIN ZOTERO_ITEM CSL_CITATION {"citationID":"VR2TJhaC","properties":{"formattedCitation":"(Freeling and Connell, 2020; Laufer and Jones, 2021)","plainCitation":"(Freeling and Connell, 2020; Laufer and Jones, 2021)","noteIndex":0},"citationItems":[{"id":2805,"uris":["http://zotero.org/users/2170232/items/IR3BW9DS"],"uri":["http://zotero.org/users/2170232/items/IR3BW9DS"],"itemData":{"id":2805,"type":"article-journal","abstract":"People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w:instrText>
      </w:r>
      <w:r>
        <w:fldChar w:fldCharType="separate"/>
      </w:r>
      <w:bookmarkStart w:id="57" w:name="__Fieldmark__1068_362668386"/>
      <w:r>
        <w:rPr>
          <w:rFonts w:cs="Calibri"/>
        </w:rPr>
        <w:t>(Freeling and Connell, 2020; Laufer and Jones, 2021)</w:t>
      </w:r>
      <w:r>
        <w:fldChar w:fldCharType="end"/>
      </w:r>
      <w:bookmarkEnd w:id="57"/>
      <w:r>
        <w:t xml:space="preserve">, and the funding that is available is rarely stable or sustainable over periods of more than a few years. To maximise conservation gains it is necessary to </w:t>
      </w:r>
      <w:r>
        <w:lastRenderedPageBreak/>
        <w:t xml:space="preserve">provide conservation managers, and conservation funders, with insights into the trade-offs between different approaches to long-term investment of limited resources in the context of increasing anthropogenic pressure on natural resources. To our knowledge, no studies have investigated the potential long-term consequences of existing funding mechanisms for conservation projects and organisations. Our results therefore provide </w:t>
      </w:r>
      <w:r>
        <w:t>crucial theoretical insight</w:t>
      </w:r>
      <w:r w:rsidR="00D24518">
        <w:t xml:space="preserve"> that</w:t>
      </w:r>
      <w:r>
        <w:t xml:space="preserve"> </w:t>
      </w:r>
      <w:r w:rsidR="00D24518">
        <w:t>researchers can use to develop future hypothesis testing and data collection, and</w:t>
      </w:r>
      <w:r>
        <w:t xml:space="preserve"> funders, conservation bodies, and landscape managers can use to develop more effective long-term investment strategies</w:t>
      </w:r>
      <w:proofErr w:type="gramStart"/>
      <w:r>
        <w:t xml:space="preserve">.  </w:t>
      </w:r>
      <w:proofErr w:type="gramEnd"/>
      <w:r>
        <w:t xml:space="preserve"> </w:t>
      </w:r>
    </w:p>
    <w:p w14:paraId="70E35E6A" w14:textId="77777777" w:rsidR="002D4DF5" w:rsidRDefault="0089199E">
      <w:pPr>
        <w:rPr>
          <w:i/>
          <w:iCs/>
        </w:rPr>
      </w:pPr>
      <w:r>
        <w:rPr>
          <w:i/>
          <w:iCs/>
        </w:rPr>
        <w:t>Primary scenarios (scenarios 1 to 3)</w:t>
      </w:r>
    </w:p>
    <w:p w14:paraId="5DAA033D" w14:textId="77777777" w:rsidR="002D4DF5" w:rsidRDefault="0089199E">
      <w:r>
        <w:t xml:space="preserve">Our results have demonstrated that in a situation where human pressure on a landscape is increasing over time, and assuming managers across all scenarios have access to the same total budget, the most effective funding strategy for a conservation manager is a stable, predictable budget. A constant budget is preferable to an increasing budget that starts too low, even when that budget increases beyond the value of the stable budget halfway through the study period. If a manager’s budget is too low at the start of the study period, initial forest loss is very high. The manager </w:t>
      </w:r>
      <w:proofErr w:type="gramStart"/>
      <w:r>
        <w:t>is able to</w:t>
      </w:r>
      <w:proofErr w:type="gramEnd"/>
      <w:r>
        <w:t xml:space="preserve"> reduce the rate of forest loss as their budget increases over time, but they are not able to make sufficient gains over 50 years to render the strategy better than a stable budget. Likewise, a fluctuating manager budget that reflects predictable grant cycles performs worse over 50 years than a stable budget. During periods of high budget, managers can develop effective policies that reduce forest loss. However, these periods are not sufficiently long, and budgets not sufficiently high, to offset the damage that is done during periods of low funding. Furthermore, the rate of forest loss during periods of low funding increases over time, as community resources increase. If the manager was focussed on the conservation of a wildlife population that exhibited reproduction and thus population growth, the periods of high budget, and therefore more effective protective policies, may be sufficient to maintain a healthy population as there would be periods of recovery. However, we assumed that the loss of primary forest could not be effectively reversed within a period of 50 years (</w:t>
      </w:r>
      <w:r>
        <w:rPr>
          <w:highlight w:val="yellow"/>
        </w:rPr>
        <w:t>refs</w:t>
      </w:r>
      <w:r>
        <w:t xml:space="preserve">). These simulations could be further parameterised to include realistic forest regrowth or regeneration based on a specific landscape or ecosystem, but this would decrease the generality of the results and therefore was not </w:t>
      </w:r>
      <w:commentRangeStart w:id="58"/>
      <w:r>
        <w:t xml:space="preserve">attempted here. </w:t>
      </w:r>
      <w:commentRangeEnd w:id="58"/>
      <w:r>
        <w:rPr>
          <w:rStyle w:val="CommentReference"/>
        </w:rPr>
        <w:commentReference w:id="58"/>
      </w:r>
    </w:p>
    <w:p w14:paraId="5E4B2961" w14:textId="02236C0A" w:rsidR="002D4DF5" w:rsidRDefault="0089199E">
      <w:r>
        <w:t xml:space="preserve">Providing a manager with a stable budget that allows the development and maintenance of policies that minimise deforestation over the long-term is </w:t>
      </w:r>
      <w:r>
        <w:t>the best approach</w:t>
      </w:r>
      <w:r>
        <w:t xml:space="preserve">. Stable, predictable budgets in the real world allow conservationists and landscape managers to maintain staffing levels, invest in long-term relationships and partnerships with stakeholders, maintain enforcement levels, and design policies and interventions that are strategic and adaptive over periods greater than short-term grant cycles. Conservation projects that are initially underfunded yet receive increasing resources will still spend many years working to reach the same levels of protection as they would have had, had they been provided an adequate, stable budget at the start. Our results </w:t>
      </w:r>
      <w:r>
        <w:t xml:space="preserve">predict that it </w:t>
      </w:r>
      <w:r>
        <w:t>could be several decades before the deforestation trajectories of the two alternative projects meet, and the increasing budget starts to pay dividends.</w:t>
      </w:r>
      <w:r w:rsidR="003E5FF9">
        <w:t xml:space="preserve"> </w:t>
      </w:r>
      <w:commentRangeStart w:id="59"/>
      <w:r w:rsidR="003E5FF9">
        <w:t xml:space="preserve">We do however acknowledge that we have made assumptions in our models about the timescales within which actions and decisions are made, and the time it takes for the effects of those actions to occur. Therefore, inferences regarding </w:t>
      </w:r>
      <w:r w:rsidR="00173C07">
        <w:t>the timescales associated with forest loss within and between scenarios should be treated with caution.</w:t>
      </w:r>
      <w:r>
        <w:t xml:space="preserve"> </w:t>
      </w:r>
      <w:commentRangeEnd w:id="59"/>
      <w:r w:rsidR="00173C07">
        <w:rPr>
          <w:rStyle w:val="CommentReference"/>
        </w:rPr>
        <w:commentReference w:id="59"/>
      </w:r>
      <w:r>
        <w:t xml:space="preserve">Projects that repeatedly experience severe funding shortages due to grant cycles will not have the same capacity for long-term investment and strategic planning as projects with stable funding, resulting in greater losses for biodiversity. </w:t>
      </w:r>
    </w:p>
    <w:p w14:paraId="047F4F80" w14:textId="77777777" w:rsidR="002D4DF5" w:rsidRDefault="0089199E">
      <w:r>
        <w:rPr>
          <w:i/>
          <w:iCs/>
        </w:rPr>
        <w:t>Uncertainty and unpredictability in funding</w:t>
      </w:r>
    </w:p>
    <w:p w14:paraId="23198C23" w14:textId="368DBBAE" w:rsidR="002D4DF5" w:rsidRDefault="0089199E">
      <w:r>
        <w:lastRenderedPageBreak/>
        <w:t xml:space="preserve">Scenarios 4 and 5 highlight two common funding situations for conservation organisations and projects. Scenario 4 represents a situation where the management authority has some level of core funding that ensures the operational budget does not drop below a certain level, despite budget uncertainty over time. This is a common scenario for large, international conservation organisations or statutory authorities, which have long-term support for core operational budgets. They can increase their budgets at any given time through grant applications which can be used to support existing activities, initiate new programmes, bolster enforcement, or extend engagement and collaboration with stakeholders, all of which will have a positive effect on biodiversity conservation on the landscape. Likewise, grant funding will inevitably end within a few years, and there is no guarantee that future bids will be successful, resulting in decreases in overall budgets. However, the maintenance of budgets above a certain level means that core conservation activities do not cease, and the manager is able to minimise forest loss to a level </w:t>
      </w:r>
      <w:proofErr w:type="gramStart"/>
      <w:r>
        <w:t>similar to</w:t>
      </w:r>
      <w:proofErr w:type="gramEnd"/>
      <w:r>
        <w:t xml:space="preserve"> the manager in scenario 1. Conversely, scenario 5 represents a situation where the management authority has no core budget and is therefore entirely reliant on uncertain and unpredictable grant funding over time. This is the reality for many small organisations, grass roots projects, or poorly supported statutory authorities which rely on the ability of other partner organisations to leverage external funding. In this study, the manager in all </w:t>
      </w:r>
      <w:proofErr w:type="gramStart"/>
      <w:r>
        <w:t>scenario</w:t>
      </w:r>
      <w:proofErr w:type="gramEnd"/>
      <w:r>
        <w:t xml:space="preserve"> 5 replicates has the same cumulative total budget over the 50 years as the other scenarios, yet the shape of the budget curve is random. This leads to large and highly unpredictable positive and negative peaks in some cases. Our results show that there is large variability in the overall success of the manager in scenario 5 to minimise forest loss. In some cases, they can maintain a forest loss trajectory </w:t>
      </w:r>
      <w:proofErr w:type="gramStart"/>
      <w:r>
        <w:t>similar to</w:t>
      </w:r>
      <w:proofErr w:type="gramEnd"/>
      <w:r>
        <w:t xml:space="preserve"> scenarios 1 and 4, yet more often the rate of forest loss is worse, regularly leading to </w:t>
      </w:r>
      <w:r w:rsidR="00D24518">
        <w:t>complete forest loss</w:t>
      </w:r>
      <w:r>
        <w:t xml:space="preserve">. </w:t>
      </w:r>
    </w:p>
    <w:p w14:paraId="2621DBC1" w14:textId="77777777" w:rsidR="002D4DF5" w:rsidRDefault="0089199E">
      <w:r>
        <w:t xml:space="preserve">The results from scenarios 4 and 5 translate logically to the real world; if a conservation project or organisation has no core budget support, it is entirely reliant on the success of fundraising efforts. Winning sufficient funding via short-term grants to support adequate long-term conservation management is neither reliable nor straightforward. When long-term budgets are unpredictable, uncertain, and highly variable, landscape managers are often unable to maintain core activities, guarantee continued support for communities and other stakeholders, plan investments strategically, or target investments at the most relevant drivers of biodiversity loss. In contrast, when core budgets are guaranteed, managers can maintain core activities and investments over the long-term which provides stability and minimises </w:t>
      </w:r>
      <w:commentRangeStart w:id="60"/>
      <w:r>
        <w:t>biodiversity loss.</w:t>
      </w:r>
      <w:commentRangeEnd w:id="60"/>
      <w:r w:rsidR="00444C49">
        <w:rPr>
          <w:rStyle w:val="CommentReference"/>
        </w:rPr>
        <w:commentReference w:id="60"/>
      </w:r>
    </w:p>
    <w:p w14:paraId="7BF84810" w14:textId="77777777" w:rsidR="002D4DF5" w:rsidRDefault="0089199E">
      <w:pPr>
        <w:rPr>
          <w:i/>
          <w:iCs/>
        </w:rPr>
      </w:pPr>
      <w:r>
        <w:rPr>
          <w:i/>
          <w:iCs/>
        </w:rPr>
        <w:t xml:space="preserve">Key messages </w:t>
      </w:r>
    </w:p>
    <w:p w14:paraId="7EF17C8E" w14:textId="77777777" w:rsidR="002D4DF5" w:rsidRDefault="0089199E">
      <w:r>
        <w:t>We have demonstrated that the dominant funding mechanism for conservation in the world today – the short-term grant cycle – is not optimal for conservation investment within social-ecological landscapes where there are competing objectives and increasing anthropogenic pressure on natural resources. In circumstances where project budgets experience negative peaks caused by gaps in grant funding, and where there is no core budget, biodiversity loss is accelerated. In these circumstances, managers are unable to maintain power to affect the system or set policies that benefit nature over the long-term. Increased uncertainty and variability around the shape of fluctuating budget curves inevitably increases uncertainty around the state of biodiversity over the long-term. Brief periods of high budgets in the grant cycle scenarios result in only brief periods of success where rates of forest loss decrease, and in the context of increasing human pressure on the landscape, these are insufficient to mitigate for the periods of low funding. Chronic underfunding, particularly in the early stages of a landscape conservation programme, can lead to serious negative effects on natural resources. Severe forest loss at the start of a project period, with all the associated losses of biodiversity, ecosystem process and services, leads to very poor project success over a 50-</w:t>
      </w:r>
      <w:r>
        <w:lastRenderedPageBreak/>
        <w:t>year period. Even when project budgets increase over time, the damage caused during initial periods of underfunding is difficult to remedy</w:t>
      </w:r>
      <w:proofErr w:type="gramStart"/>
      <w:r>
        <w:t xml:space="preserve">.  </w:t>
      </w:r>
      <w:proofErr w:type="gramEnd"/>
      <w:r>
        <w:t xml:space="preserve">  </w:t>
      </w:r>
    </w:p>
    <w:p w14:paraId="11443F69" w14:textId="77777777" w:rsidR="002D4DF5" w:rsidRDefault="0089199E">
      <w:r>
        <w:t xml:space="preserve">Simulation studies allow us to investigate possible biodiversity outcomes from a variety of scenarios over time periods much longer than for which we generally have empirical data for. Monitoring data for conservation projects rarely exist over timeframes </w:t>
      </w:r>
      <w:proofErr w:type="gramStart"/>
      <w:r>
        <w:t>as long as</w:t>
      </w:r>
      <w:proofErr w:type="gramEnd"/>
      <w:r>
        <w:t xml:space="preserve"> 50 years, and managers are therefore required to assess conservation actions using monitoring data from significantly shorter periods. This study has demonstrated that this can be misleading. For example, if a manager was provided forest monitoring data for scenario 3 between years two and six, or between years 14 and 18, it would be reasonable to conclude that the existing investment strategy and associated conservation interventions were working, as the rate of forest loss was decreasing. If a manager was given forest monitoring data from any four-year period from scenario 1, they could reasonably conclude that the investment strategy and associated conservation interventions were not working, as the rate of forest loss was increasing. Neither manager could be justifiably criticised for their inference; they are drawing conclusions from the best available data, which is what conservationists around the world must do every day. Nevertheless, our results have demonstrated that these inferences are likely flawed, and that the manager from scenario 1 will have greater success in minimising forest loss over the long-term if they maintain their strategy</w:t>
      </w:r>
      <w:proofErr w:type="gramStart"/>
      <w:r>
        <w:t xml:space="preserve">.  </w:t>
      </w:r>
      <w:proofErr w:type="gramEnd"/>
    </w:p>
    <w:p w14:paraId="0241614F" w14:textId="77777777" w:rsidR="002D4DF5" w:rsidRDefault="0089199E">
      <w:pPr>
        <w:rPr>
          <w:i/>
          <w:iCs/>
        </w:rPr>
      </w:pPr>
      <w:r>
        <w:rPr>
          <w:i/>
          <w:iCs/>
        </w:rPr>
        <w:t>Conclusions – what can be done?</w:t>
      </w:r>
    </w:p>
    <w:p w14:paraId="213ED617" w14:textId="77777777" w:rsidR="002D4DF5" w:rsidRDefault="0089199E">
      <w:r>
        <w:t xml:space="preserve">The global conservation community requires a huge increase in funding if it is to halt the decline in biodiversity and minimise the worst impacts of climate change </w:t>
      </w:r>
      <w:r>
        <w:fldChar w:fldCharType="begin"/>
      </w:r>
      <w:r>
        <w:instrText>ADDIN ZOTERO_ITEM CSL_CITATION {"citationID":"CKFyTV7I","properties":{"formattedCitation":"(Echols et al., 2019; Larson et al., 2021)","plainCitation":"(Echols et al., 2019; Larson et al., 2021)","noteIndex":0},"citationItems":[{"id":2785,"uris":["http://zotero.org/users/2170232/items/LTGDFZ3Q"],"uri":["http://zotero.org/users/2170232/items/LTGDFZ3Q"],"itemData":{"id":2785,"type":"article-journal","abstract":"Funding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w:instrText>
      </w:r>
      <w:r>
        <w:fldChar w:fldCharType="separate"/>
      </w:r>
      <w:bookmarkStart w:id="61" w:name="__Fieldmark__1102_362668386"/>
      <w:r>
        <w:rPr>
          <w:rFonts w:cs="Calibri"/>
        </w:rPr>
        <w:t>(Echols et al., 2019; Larson et al., 2021)</w:t>
      </w:r>
      <w:r>
        <w:fldChar w:fldCharType="end"/>
      </w:r>
      <w:bookmarkEnd w:id="61"/>
      <w:r>
        <w:t xml:space="preserve">. We have demonstrated that a funding model that relies on short term grant funding, which is a common mechanism in the conservation sector, is unlikely to be the most effective way of financing landscape conservation. In addition to the landscape-level challenges of short-term grants that we have demonstrated here, the lack of communication, cohesion, and national, regional, and global coordination between funders that administer conservation grants results in poor strategic allocation of funding across larger spatial scales </w:t>
      </w:r>
      <w:r>
        <w:fldChar w:fldCharType="begin"/>
      </w:r>
      <w:r>
        <w:instrText>ADDIN ZOTERO_ITEM CSL_CITATION {"citationID":"Mdo6SJoE","properties":{"formattedCitation":"(Laufer and Jones, 2021)","plainCitation":"(Laufer and Jones, 2021)","noteIndex":0},"citationItems":[{"id":2790,"uris":["http://zotero.org/users/2170232/items/6XIXH5Z7"],"uri":["http://zotero.org/users/2170232/items/6XIXH5Z7"],"itemData":{"id":2790,"type":"article-journal","abstract":"Marine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w:instrText>
      </w:r>
      <w:r>
        <w:fldChar w:fldCharType="separate"/>
      </w:r>
      <w:bookmarkStart w:id="62" w:name="__Fieldmark__1107_362668386"/>
      <w:r>
        <w:rPr>
          <w:rFonts w:cs="Calibri"/>
        </w:rPr>
        <w:t>(Laufer and Jones, 2021)</w:t>
      </w:r>
      <w:r>
        <w:fldChar w:fldCharType="end"/>
      </w:r>
      <w:bookmarkEnd w:id="62"/>
      <w:r>
        <w:t xml:space="preserve">. Greater coordination between funders, or indeed less reliance on numerous, disparate funders, will allow more thoughtful and strategic assessments regarding allocation of conservation funds, thus maximising environmental return-on-investment </w:t>
      </w:r>
      <w:r>
        <w:fldChar w:fldCharType="begin"/>
      </w:r>
      <w:r>
        <w:instrText>ADDIN ZOTERO_ITEM CSL_CITATION {"citationID":"cv4DzguN","properties":{"formattedCitation":"(Echols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63" w:name="__Fieldmark__1112_362668386"/>
      <w:r>
        <w:rPr>
          <w:rFonts w:cs="Calibri"/>
        </w:rPr>
        <w:t>(Echols et al., 2019)</w:t>
      </w:r>
      <w:r>
        <w:fldChar w:fldCharType="end"/>
      </w:r>
      <w:bookmarkEnd w:id="63"/>
      <w:r>
        <w:t xml:space="preserve">. If global funding for conservation increases, the mechanisms by which this funding is distributed need to be carefully considered to ensure biodiversity gains per dollar are maximised. Our results suggest that simply increasing the number of short-term grants available within a competitive application framework is unlikely to provide the maximum gains. Alternative funding mechanisms are needed which provide stable and predictable budgets over multi-decadal timeframes thus allowing organisations and authorities to devise and implement strategic, long-term interventions and policies that benefit nature and people. </w:t>
      </w:r>
    </w:p>
    <w:p w14:paraId="02A7E14A" w14:textId="77777777" w:rsidR="002D4DF5" w:rsidRDefault="0089199E">
      <w:r>
        <w:t xml:space="preserve">There is a wide range of funding sources available to conservationists, yet government and philanthropic sources are the most common </w:t>
      </w:r>
      <w:r>
        <w:fldChar w:fldCharType="begin"/>
      </w:r>
      <w:r>
        <w:instrText>ADDIN ZOTERO_ITEM CSL_CITATION {"citationID":"3wLIm8W3","properties":{"formattedCitation":"(Clark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64" w:name="__Fieldmark__1119_362668386"/>
      <w:r>
        <w:rPr>
          <w:rFonts w:cs="Calibri"/>
        </w:rPr>
        <w:t>(Clark et al., 2018)</w:t>
      </w:r>
      <w:r>
        <w:fldChar w:fldCharType="end"/>
      </w:r>
      <w:bookmarkEnd w:id="64"/>
      <w:r>
        <w:t xml:space="preserve">. The fragility of government funding has been exposed during the Covid-19 global pandemic;  around the world there have been shrinking national economies, dramatic increases in emergency government spending, and governments forced to prioritise sectors of the economy for support and recovery </w:t>
      </w:r>
      <w:r>
        <w:fldChar w:fldCharType="begin"/>
      </w:r>
      <w:r>
        <w:instrText>ADDIN ZOTERO_ITEM CSL_CITATION {"citationID":"X9TVMTwH","properties":{"formattedCitation":"(Evans et al., 2020)","plainCitation":"(Evans et al., 2020)","noteIndex":0},"citationItems":[{"id":2796,"uris":["http://zotero.org/users/2170232/items/DATMY44P"],"uri":["http://zotero.org/users/2170232/items/DATMY44P"],"itemData":{"id":2796,"type":"article-journal","container-title":"Animal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w:instrText>
      </w:r>
      <w:r>
        <w:fldChar w:fldCharType="separate"/>
      </w:r>
      <w:bookmarkStart w:id="65" w:name="__Fieldmark__1124_362668386"/>
      <w:r>
        <w:rPr>
          <w:rFonts w:cs="Calibri"/>
        </w:rPr>
        <w:t>(Evans et al., 2020)</w:t>
      </w:r>
      <w:r>
        <w:fldChar w:fldCharType="end"/>
      </w:r>
      <w:bookmarkEnd w:id="65"/>
      <w:r>
        <w:t xml:space="preserve">. Despite the irony, a global pandemic that was most likely caused by overexploitation of the natural environment </w:t>
      </w:r>
      <w:r>
        <w:fldChar w:fldCharType="begin"/>
      </w:r>
      <w:r>
        <w:instrText>ADDIN ZOTERO_ITEM CSL_CITATION {"citationID":"S9WIPcWz","properties":{"formattedCitation":"(Lytras et al., 2021)","plainCitation":"(Lytras et al., 2021)","noteIndex":0},"citationItems":[{"id":2815,"uris":["http://zotero.org/users/2170232/items/ESR89BWT"],"uri":["http://zotero.org/users/2170232/items/ESR89BWT"],"itemData":{"id":2815,"type":"article-journal","container-title":"Science","DOI":"10.1126/science.abh0117","issue":"6558","note":"publisher: American Association for the Advancement of Science","page":"968-970","source":"science.org (Atypon)","title":"The animal origin of SARS-CoV-2","volume":"373","author":[{"family":"Lytras","given":"Spyros"},{"family":"Xia","given":"Wei"},{"family":"Hughes","given":"Joseph"},{"family":"Jiang","given":"Xiaowei"},{"family":"Robertson","given":"David L."}],"issued":{"date-parts":[["2021",8,27]]}}}],"schema":"https://github.com/citation-style-language/schema/raw/master/csl-citation.json"}</w:instrText>
      </w:r>
      <w:r>
        <w:fldChar w:fldCharType="separate"/>
      </w:r>
      <w:bookmarkStart w:id="66" w:name="__Fieldmark__1129_362668386"/>
      <w:r>
        <w:rPr>
          <w:rFonts w:cs="Calibri"/>
        </w:rPr>
        <w:t>(Lytras et al., 2021)</w:t>
      </w:r>
      <w:r>
        <w:fldChar w:fldCharType="end"/>
      </w:r>
      <w:bookmarkEnd w:id="66"/>
      <w:r>
        <w:t xml:space="preserve">, is likely to cause a decrease in government spending on conservation, at least in the short term </w:t>
      </w:r>
      <w:r>
        <w:fldChar w:fldCharType="begin"/>
      </w:r>
      <w:r>
        <w:instrText>ADDIN ZOTERO_ITEM CSL_CITATION {"citationID":"NyKh25ZS","properties":{"formattedCitation":"(Corlett et al., 2020; Evans et al., 2020)","plainCitation":"(Corlett et al., 2020; Evans et al., 2020)","noteIndex":0},"citationItems":[{"id":2813,"uris":["http://zotero.org/users/2170232/items/T3IN52AQ"],"uri":["http://zotero.org/users/2170232/items/T3IN52AQ"],"itemData":{"id":2813,"type":"article-journal","container-title":"Biological Conservation","DOI":"10.1016/j.biocon.2020.108571","ISSN":"0006-3207","journalAbbreviation":"Biological Conservation","language":"en","page":"108571","source":"ScienceDirect","title":"Impacts of the coronavirus pandemic on biodiversity conservation","volume":"246","author":[{"family":"Corlett","given":"Richard T."},{"family":"Primack","given":"Richard B."},{"family":"Devictor","given":"Vincent"},{"family":"Maas","given":"Bea"},{"family":"Goswami","given":"Varun R."},{"family":"Bates","given":"Amanda E."},{"family":"Koh","given":"Lian Pin"},{"family":"Regan","given":"Tracey J."},{"family":"Loyola","given":"Rafael"},{"family":"Pakeman","given":"Robin J."},{"family":"Cumming","given":"Graeme S."},{"family":"Pidgeon","given":"Anna"},{"family":"Johns","given":"David"},{"family":"Roth","given":"Robin"}],"issued":{"date-parts":[["2020",6,1]]}}},{"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w:instrText>
      </w:r>
      <w:r>
        <w:fldChar w:fldCharType="separate"/>
      </w:r>
      <w:bookmarkStart w:id="67" w:name="__Fieldmark__1134_362668386"/>
      <w:r>
        <w:rPr>
          <w:rFonts w:cs="Calibri"/>
        </w:rPr>
        <w:t>(Corlett et al., 2020; Evans et al., 2020)</w:t>
      </w:r>
      <w:r>
        <w:fldChar w:fldCharType="end"/>
      </w:r>
      <w:bookmarkEnd w:id="67"/>
      <w:r>
        <w:t xml:space="preserve">. There is increasing recognition that broadening the sources of conservation funding is necessary to both increase global spending on the environment and to diversify the sources, thus stabilising funding against inevitable future economic shocks </w:t>
      </w:r>
      <w:r>
        <w:fldChar w:fldCharType="begin"/>
      </w:r>
      <w:r>
        <w:instrText>ADDIN ZOTERO_ITEM CSL_CITATION {"citationID":"swVo7F25","properties":{"formattedCitation":"(Echols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68" w:name="__Fieldmark__1139_362668386"/>
      <w:r>
        <w:rPr>
          <w:rFonts w:cs="Calibri"/>
        </w:rPr>
        <w:t>(Echols et al., 2019)</w:t>
      </w:r>
      <w:r>
        <w:fldChar w:fldCharType="end"/>
      </w:r>
      <w:bookmarkEnd w:id="68"/>
      <w:r>
        <w:t>.</w:t>
      </w:r>
    </w:p>
    <w:p w14:paraId="7D7A8F73" w14:textId="03AEF19E" w:rsidR="002D4DF5" w:rsidRDefault="0089199E">
      <w:pPr>
        <w:rPr>
          <w:ins w:id="69" w:author="Matthew Nuttall" w:date="2021-09-29T08:37:00Z"/>
        </w:rPr>
      </w:pPr>
      <w:r>
        <w:lastRenderedPageBreak/>
        <w:t xml:space="preserve">There are numerous sources of funding that are available for conservationists to explore. Funding for the environment from philanthropic entities is increasing </w:t>
      </w:r>
      <w:r>
        <w:fldChar w:fldCharType="begin"/>
      </w:r>
      <w:r>
        <w:instrText>ADDIN ZOTERO_ITEM CSL_CITATION {"citationID":"6SpcmqVk","properties":{"formattedCitation":"(Gruby et al., 2021)","plainCitation":"(Gruby et al., 2021)","noteIndex":0},"citationItems":[{"id":2792,"uris":["http://zotero.org/users/2170232/items/EMY2HW2M"],"uri":["http://zotero.org/users/2170232/items/EMY2HW2M"],"itemData":{"id":2792,"type":"article-journal","abstract":"In the ‘new Gilded Age’ of mega-wealth and big philanthropy, academics are not paying enough attention to private foundations. Mirroring upward trends in philanthropy broadly, marine conservation philanthropy has more than doubled in recent years, reaching virtually every globally salient marine conservation issue in all corners of the planet. This paper argues that marine conservation philanthropy warrants a dedicated research agenda because private foundations are prominent, unique, and under-studied actors seeking to shape the future of a “frontier” space. We present a co-produced social science research agenda on marine conservation philanthropy that reflects the priorities of 106 marine conservation donors, practitioners, and stakeholders who participated in a research co-design process in 2018. These “research co-designers” raised 137 unique research questions, which we grouped into five thematic research priorities: outcomes, governance roles, exits, internal foundation governance, and funding landscape. We identify issues of legitimacy, justice, and applied best practice as cross-cutting research priorities that came up throughout the five themes. Participants from the NGO, foundation, and government sectors identified questions within all five themes and three cross-cutting issues, underscoring shared interest in this work from diverse groups. The research we call for herein can inform the practice of conservation philanthropy at a time when foundations are increasingly reckoning with their role as institutions of power in society. This paper is broadly relevant for social and natural scientists, practitioners, donors, and policy-makers interested in better understanding private philanthropy in any environmental context globally.","container-title":"Marine Policy","DOI":"10.1016/j.marpol.2021.104645","ISSN":"0308-597X","journalAbbreviation":"Marine Policy","language":"en","page":"104645","source":"ScienceDirect","title":"Opening the black box of conservation philanthropy: A co-produced research agenda on private foundations in marine conservation","title-short":"Opening the black box of conservation philanthropy","volume":"132","author":[{"family":"Gruby","given":"Rebecca L."},{"family":"Enrici","given":"Ashley"},{"family":"Betsill","given":"Michele"},{"family":"Le Cornu","given":"Elodie"},{"family":"Basurto","given":"Xavier"}],"issued":{"date-parts":[["2021",10,1]]}}}],"schema":"https://github.com/citation-style-language/schema/raw/master/csl-citation.json"}</w:instrText>
      </w:r>
      <w:r>
        <w:fldChar w:fldCharType="separate"/>
      </w:r>
      <w:bookmarkStart w:id="70" w:name="__Fieldmark__1146_362668386"/>
      <w:r>
        <w:rPr>
          <w:rFonts w:cs="Calibri"/>
        </w:rPr>
        <w:t>(Gruby et al., 2021)</w:t>
      </w:r>
      <w:r>
        <w:fldChar w:fldCharType="end"/>
      </w:r>
      <w:bookmarkEnd w:id="70"/>
      <w:r>
        <w:t xml:space="preserve">, and the influence of private foundations is growing </w:t>
      </w:r>
      <w:r>
        <w:fldChar w:fldCharType="begin"/>
      </w:r>
      <w:r>
        <w:instrText>ADDIN ZOTERO_ITEM CSL_CITATION {"citationID":"ZzE5aR00","properties":{"formattedCitation":"(Betsill et al., 2021)","plainCitation":"(Betsill et al., 2021)","noteIndex":0},"citationItems":[{"id":2809,"uris":["http://zotero.org/users/2170232/items/LLAIFTAS"],"uri":["http://zotero.org/users/2170232/items/LLAIFTAS"],"itemData":{"id":2809,"type":"article-journal","abstract":"Philanthropic foundations play increasingly prominent roles in the environmental arena, yet remain largely under the radar of environmental governance scholars. We build on the small body of existing research on foundations in environmental governance to outline a research agenda on foundations as agents of environmental governance. The agenda identifies current understandings, debates, and research gaps related to three themes: 1) the roles foundations perform in environmental governance, 2) the outcomes of environmental philanthropy, and 3) the sources of foundation legitimacy. We call for more systematic and empirical research using diverse theoretical perspectives and methodological approaches. This research agenda will contribute to literature on agency in environmental governance by providing a more comprehensive picture of who governs the environment and how. Coming at a time when foundations are facing growing public scrutiny, it can also inform contemporary debates and offer practical insights for effective and equitable environmental philanthropy.","container-title":"Environmental Politics","DOI":"10.1080/09644016.2021.1955494","ISSN":"0964-4016","issue":"0","note":"publisher: Routledge\n_eprint: https://doi.org/10.1080/09644016.2021.1955494","page":"1-22","source":"Taylor and Francis+NEJM","title":"Philanthropic foundations as agents of environmental governance:a research agenda","title-short":"Philanthropic foundations as agents of environmental governance","volume":"0","author":[{"family":"Betsill","given":"Michele M."},{"family":"Enrici","given":"Ashley"},{"family":"Le Cornu","given":"Elodie"},{"family":"Gruby","given":"Rebecca L."}],"issued":{"date-parts":[["2021",8,31]]}}}],"schema":"https://github.com/citation-style-language/schema/raw/master/csl-citation.json"}</w:instrText>
      </w:r>
      <w:r>
        <w:fldChar w:fldCharType="separate"/>
      </w:r>
      <w:bookmarkStart w:id="71" w:name="__Fieldmark__1151_362668386"/>
      <w:r>
        <w:rPr>
          <w:rFonts w:cs="Calibri"/>
        </w:rPr>
        <w:t>(Betsill et al., 2021)</w:t>
      </w:r>
      <w:r>
        <w:fldChar w:fldCharType="end"/>
      </w:r>
      <w:bookmarkEnd w:id="71"/>
      <w:r>
        <w:t xml:space="preserve">. As independent organisations, foundations have the potential to adapt their funding strategies and mechanisms to maximise effectiveness. If conservationists can provide evidence to support certain investment strategies, private foundations and other philanthropic entities are theoretically able to adapt accordingly. The idea of charitable giving that is evidence-based and results-orientated is already growing with the social movement known as ‘effective altruism’ </w:t>
      </w:r>
      <w:r>
        <w:fldChar w:fldCharType="begin"/>
      </w:r>
      <w:r>
        <w:instrText>ADDIN ZOTERO_ITEM CSL_CITATION {"citationID":"9PEzCcP1","properties":{"formattedCitation":"(Freeling and Connell, 2020)","plainCitation":"(Freeling and Connell, 2020)","noteIndex":0},"citationItems":[{"id":2805,"uris":["http://zotero.org/users/2170232/items/IR3BW9DS"],"uri":["http://zotero.org/users/2170232/items/IR3BW9DS"],"itemData":{"id":2805,"type":"article-journal","abstract":"People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D."}],"issued":{"date-parts":[["2020",1,1]]}}}],"schema":"https://github.com/citation-style-language/schema/raw/master/csl-citation.json"}</w:instrText>
      </w:r>
      <w:r>
        <w:fldChar w:fldCharType="separate"/>
      </w:r>
      <w:bookmarkStart w:id="72" w:name="__Fieldmark__1157_362668386"/>
      <w:r>
        <w:rPr>
          <w:rFonts w:cs="Calibri"/>
        </w:rPr>
        <w:t>(Freeling and Connell, 2020)</w:t>
      </w:r>
      <w:r>
        <w:fldChar w:fldCharType="end"/>
      </w:r>
      <w:bookmarkEnd w:id="72"/>
      <w:r>
        <w:t xml:space="preserve">, giving the conservation sector an opportunity to shape the charitable funding landscape using empirical evidence. Global environmental agendas have driven the creation of global funds such as the </w:t>
      </w:r>
      <w:proofErr w:type="spellStart"/>
      <w:r>
        <w:t>BioCarbon</w:t>
      </w:r>
      <w:proofErr w:type="spellEnd"/>
      <w:r>
        <w:t xml:space="preserve"> Fund managed by the world bank (</w:t>
      </w:r>
      <w:hyperlink r:id="rId14">
        <w:r>
          <w:rPr>
            <w:rStyle w:val="InternetLink"/>
          </w:rPr>
          <w:t>www.biocarbonfund-isfl.org</w:t>
        </w:r>
      </w:hyperlink>
      <w:r>
        <w:t>), the Global Environment Facility (</w:t>
      </w:r>
      <w:hyperlink r:id="rId15">
        <w:r>
          <w:rPr>
            <w:rStyle w:val="InternetLink"/>
          </w:rPr>
          <w:t>www.thegef.org</w:t>
        </w:r>
      </w:hyperlink>
      <w:r>
        <w:t>), and the Green Climate Fund (</w:t>
      </w:r>
      <w:r>
        <w:rPr>
          <w:rStyle w:val="InternetLink"/>
        </w:rPr>
        <w:t>www.greenclimate.fund</w:t>
      </w:r>
      <w:r>
        <w:rPr>
          <w:rStyle w:val="InternetLink"/>
          <w:color w:val="auto"/>
          <w:u w:val="none"/>
        </w:rPr>
        <w:t>), all</w:t>
      </w:r>
      <w:r>
        <w:t xml:space="preserve"> of which are large enough to operate at a variety of spatial and temporal scales </w:t>
      </w:r>
      <w:r>
        <w:fldChar w:fldCharType="begin"/>
      </w:r>
      <w:r>
        <w:instrText>ADDIN ZOTERO_ITEM CSL_CITATION {"citationID":"o8N48RsD","properties":{"formattedCitation":"(Clark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73" w:name="__Fieldmark__1174_362668386"/>
      <w:r>
        <w:rPr>
          <w:rFonts w:cs="Calibri"/>
        </w:rPr>
        <w:t>(Clark et al., 2018)</w:t>
      </w:r>
      <w:r>
        <w:fldChar w:fldCharType="end"/>
      </w:r>
      <w:bookmarkEnd w:id="73"/>
      <w:r>
        <w:t xml:space="preserve">. </w:t>
      </w:r>
    </w:p>
    <w:p w14:paraId="6977E987" w14:textId="7E546E3C" w:rsidR="00012A07" w:rsidRDefault="00012A07">
      <w:ins w:id="74" w:author="Matthew Nuttall" w:date="2021-09-29T08:37:00Z">
        <w:r>
          <w:t>Paragraph on PES.</w:t>
        </w:r>
      </w:ins>
    </w:p>
    <w:p w14:paraId="61DE1821" w14:textId="77777777" w:rsidR="002D4DF5" w:rsidRDefault="0089199E">
      <w:commentRangeStart w:id="75"/>
      <w:r>
        <w:t xml:space="preserve">Arguably the most promising </w:t>
      </w:r>
      <w:commentRangeEnd w:id="75"/>
      <w:r w:rsidR="00873FEF">
        <w:rPr>
          <w:rStyle w:val="CommentReference"/>
        </w:rPr>
        <w:commentReference w:id="75"/>
      </w:r>
      <w:r>
        <w:t>avenue for environmental fundi</w:t>
      </w:r>
      <w:commentRangeStart w:id="76"/>
      <w:r>
        <w:t>ng is private finance,</w:t>
      </w:r>
      <w:commentRangeEnd w:id="76"/>
      <w:r>
        <w:commentReference w:id="76"/>
      </w:r>
      <w:r>
        <w:t xml:space="preserve"> the power of which is yet to be fully realised </w:t>
      </w:r>
      <w:r>
        <w:fldChar w:fldCharType="begin"/>
      </w:r>
      <w:r>
        <w:instrText>ADDIN ZOTERO_ITEM CSL_CITATION {"citationID":"noSP6V8z","properties":{"formattedCitation":"(Clark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77" w:name="__Fieldmark__1181_362668386"/>
      <w:r>
        <w:rPr>
          <w:rFonts w:cs="Calibri"/>
        </w:rPr>
        <w:t>(Clark et al., 2018)</w:t>
      </w:r>
      <w:r>
        <w:fldChar w:fldCharType="end"/>
      </w:r>
      <w:bookmarkEnd w:id="77"/>
      <w:r>
        <w:t xml:space="preserve">. This is largely because the environmental sector has thus far failed to provide projects that are investable, scalable, and low risk </w:t>
      </w:r>
      <w:r>
        <w:fldChar w:fldCharType="begin"/>
      </w:r>
      <w:r>
        <w:instrText>ADDIN ZOTERO_ITEM CSL_CITATION {"citationID":"v77w7PY4","properties":{"formattedCitation":"(McFarland, 2018)","plainCitation":"(McFarland, 2018)","noteIndex":0},"citationItems":[{"id":2812,"uris":["http://zotero.org/users/2170232/items/FQLJN2Z3"],"uri":["http://zotero.org/users/2170232/items/FQLJN2Z3"],"itemData":{"id":2812,"type":"chapter","collection-title":"Palgrave studies in environmental policy and regulation","container-title":"Conservation of tropical rainforests","event-place":"Cham","ISBN":"978-3-319-63236-0","publisher":"Palgrave Macmillan","publisher-place":"Cham","title":"The future of tropical forest conservation finance","author":[{"family":"McFarland","given":"BJ"}],"issued":{"date-parts":[["2018"]]}}}],"schema":"https://github.com/citation-style-language/schema/raw/master/csl-citation.json"}</w:instrText>
      </w:r>
      <w:r>
        <w:fldChar w:fldCharType="separate"/>
      </w:r>
      <w:bookmarkStart w:id="78" w:name="__Fieldmark__1186_362668386"/>
      <w:r>
        <w:rPr>
          <w:rFonts w:cs="Calibri"/>
        </w:rPr>
        <w:t>(McFarland, 2018)</w:t>
      </w:r>
      <w:r>
        <w:fldChar w:fldCharType="end"/>
      </w:r>
      <w:bookmarkEnd w:id="78"/>
      <w:r>
        <w:t xml:space="preserve">. Leveraging of private sector finance is increasing, and is being achieved through a variety of mechanisms including 1) national development banks which provide credit and finance to underfunded areas of society </w:t>
      </w:r>
      <w:r>
        <w:fldChar w:fldCharType="begin"/>
      </w:r>
      <w:r>
        <w:instrText>ADDIN ZOTERO_ITEM CSL_CITATION {"citationID":"Ufy8gfkY","properties":{"formattedCitation":"(Torres and Zeidan, 2016)","plainCitation":"(Torres and Zeidan, 2016)","noteIndex":0},"citationItems":[{"id":2816,"uris":["http://zotero.org/users/2170232/items/2XMFPFHT"],"uri":["http://zotero.org/users/2170232/items/2XMFPFHT"],"itemData":{"id":2816,"type":"article-journal","abstract":"We posit a life-cycle hypothesis for the evolving role of National Development Banks (NDBs) using the case of one of the largest such institutions in the world, the Brazilian Development Bank (BNDES). NDBs are a particularly important institution for channeling long-term credit in less developed financial markets. However, we argue that as countries develop their financial markets, NDBs should share this role with other local banks and specialize their focus, eventually disappearing altogether. In the Brazilian case, we show how the BNDES evolved from a purveyor of long-term credit to a more complex financial institution. The BNDES was the most important tool used by the Brazilian government as a countercyclical response to the financial crisis. For many developing countries, institutions like the BNDES may be a tenable solution for building long-term local financial institutions and markets, and developing specialized human capital. However, they also pose potential risks centered on issues of scalability, crowding out, graft and inefficiency.","collection-title":"Special Issue: Is there a Brazilian Development 'Model'?","container-title":"The Quarterly Review of Economics and Finance","DOI":"10.1016/j.qref.2016.07.006","ISSN":"1062-9769","journalAbbreviation":"The Quarterly Review of Economics and Finance","language":"en","page":"97-104","source":"ScienceDirect","title":"The life-cycle of national development banks: The experience of Brazil's BNDES","title-short":"The life-cycle of national development banks","volume":"62","author":[{"family":"Torres","given":"Ernani"},{"family":"Zeidan","given":"Rodrigo"}],"issued":{"date-parts":[["2016",11,1]]}}}],"schema":"https://github.com/citation-style-language/schema/raw/master/csl-citation.json"}</w:instrText>
      </w:r>
      <w:r>
        <w:fldChar w:fldCharType="separate"/>
      </w:r>
      <w:bookmarkStart w:id="79" w:name="__Fieldmark__1191_362668386"/>
      <w:r>
        <w:rPr>
          <w:rFonts w:cs="Calibri"/>
        </w:rPr>
        <w:t>(Torres and Zeidan, 2016)</w:t>
      </w:r>
      <w:r>
        <w:fldChar w:fldCharType="end"/>
      </w:r>
      <w:bookmarkEnd w:id="79"/>
      <w:r>
        <w:t xml:space="preserve">; 2) blended finance, which combines public and private finance through traditional mechanisms such as public-private partnerships, and through more novel mechanisms including development finance institutions </w:t>
      </w:r>
      <w:r>
        <w:fldChar w:fldCharType="begin"/>
      </w:r>
      <w:r>
        <w:instrText>ADDIN ZOTERO_ITEM CSL_CITATION {"citationID":"GjAxyv8d","properties":{"formattedCitation":"(Clark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80" w:name="__Fieldmark__1196_362668386"/>
      <w:r>
        <w:rPr>
          <w:rFonts w:cs="Calibri"/>
        </w:rPr>
        <w:t>(Clark et al., 2018)</w:t>
      </w:r>
      <w:r>
        <w:fldChar w:fldCharType="end"/>
      </w:r>
      <w:bookmarkEnd w:id="80"/>
      <w:r>
        <w:t>; 3) custom-built partnerships between the private sector and governments, civil society, and non-governmental organisations, for example the Tropical Landscapes Finance Facility (</w:t>
      </w:r>
      <w:hyperlink r:id="rId16">
        <w:r>
          <w:rPr>
            <w:rStyle w:val="InternetLink"/>
          </w:rPr>
          <w:t>www.tlffindonesia.org</w:t>
        </w:r>
      </w:hyperlink>
      <w:r>
        <w:t xml:space="preserve">) which provide long-term financing to support sustainable land use; 4) green bonds, which raise funds for projects that contribute to a more sustainable economy and deliver benefits to the environment </w:t>
      </w:r>
      <w:r>
        <w:fldChar w:fldCharType="begin"/>
      </w:r>
      <w:r>
        <w:instrText>ADDIN ZOTERO_ITEM CSL_CITATION {"citationID":"ODJazWK9","properties":{"formattedCitation":"(Sachs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fldChar w:fldCharType="separate"/>
      </w:r>
      <w:bookmarkStart w:id="81" w:name="__Fieldmark__1206_362668386"/>
      <w:r>
        <w:rPr>
          <w:rFonts w:cs="Calibri"/>
        </w:rPr>
        <w:t>(Sachs et al., 2019)</w:t>
      </w:r>
      <w:r>
        <w:fldChar w:fldCharType="end"/>
      </w:r>
      <w:bookmarkEnd w:id="81"/>
      <w:r>
        <w:t xml:space="preserve">, 5) conservation finance, which is a broad term that describes financial solutions that deliver conservation gains </w:t>
      </w:r>
      <w:r>
        <w:rPr>
          <w:i/>
          <w:iCs/>
        </w:rPr>
        <w:t>and</w:t>
      </w:r>
      <w:r>
        <w:t xml:space="preserve"> financial return for investors. An undeveloped field, conservation finance has huge potential as a private sector investment opportunity that delivers conservation goals, using mechanisms such as substitute funds, marine protected area bonds, and conservation impact bonds </w:t>
      </w:r>
      <w:r>
        <w:fldChar w:fldCharType="begin"/>
      </w:r>
      <w:r>
        <w:instrText>ADDIN ZOTERO_ITEM CSL_CITATION {"citationID":"imRPqhv7","properties":{"formattedCitation":"(Huwyler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w:instrText>
      </w:r>
      <w:r>
        <w:fldChar w:fldCharType="separate"/>
      </w:r>
      <w:bookmarkStart w:id="82" w:name="__Fieldmark__1213_362668386"/>
      <w:r>
        <w:rPr>
          <w:rFonts w:cs="Calibri"/>
        </w:rPr>
        <w:t>(Huwyler et al., 2016)</w:t>
      </w:r>
      <w:r>
        <w:fldChar w:fldCharType="end"/>
      </w:r>
      <w:bookmarkEnd w:id="82"/>
      <w:r>
        <w:t xml:space="preserve">; 6) carbon market instruments such as REDD+ and the Green Climate Fund </w:t>
      </w:r>
      <w:r>
        <w:fldChar w:fldCharType="begin"/>
      </w:r>
      <w:r>
        <w:instrText>ADDIN ZOTERO_ITEM CSL_CITATION {"citationID":"CLfSEacK","properties":{"formattedCitation":"(Sachs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fldChar w:fldCharType="separate"/>
      </w:r>
      <w:bookmarkStart w:id="83" w:name="__Fieldmark__1218_362668386"/>
      <w:r>
        <w:rPr>
          <w:rFonts w:cs="Calibri"/>
        </w:rPr>
        <w:t>(Sachs et al., 2019)</w:t>
      </w:r>
      <w:r>
        <w:fldChar w:fldCharType="end"/>
      </w:r>
      <w:bookmarkEnd w:id="83"/>
      <w:r>
        <w:t xml:space="preserve">; 7) other ‘green finance’ mechanisms such as impact investing, fiscal policy, green central banking, and community-based green funds </w:t>
      </w:r>
      <w:r>
        <w:fldChar w:fldCharType="begin"/>
      </w:r>
      <w:r>
        <w:instrText>ADDIN ZOTERO_ITEM CSL_CITATION {"citationID":"e3RVoGji","properties":{"formattedCitation":"(Sachs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fldChar w:fldCharType="separate"/>
      </w:r>
      <w:bookmarkStart w:id="84" w:name="__Fieldmark__1223_362668386"/>
      <w:r>
        <w:rPr>
          <w:rFonts w:cs="Calibri"/>
        </w:rPr>
        <w:t>(Sachs et al., 2019)</w:t>
      </w:r>
      <w:r>
        <w:fldChar w:fldCharType="end"/>
      </w:r>
      <w:bookmarkEnd w:id="84"/>
      <w:r>
        <w:t xml:space="preserve">. </w:t>
      </w:r>
    </w:p>
    <w:p w14:paraId="20508361" w14:textId="77777777" w:rsidR="002D4DF5" w:rsidRDefault="0089199E">
      <w:r>
        <w:t xml:space="preserve">Although in relative infancy, private sector investment for conservation and the environment is underway, with global players in both conservation and finance recognising the potential. An example is the </w:t>
      </w:r>
      <w:proofErr w:type="spellStart"/>
      <w:r>
        <w:t>NatureVest</w:t>
      </w:r>
      <w:proofErr w:type="spellEnd"/>
      <w:r>
        <w:t xml:space="preserve"> collaboration between The Nature Conservancy and JP Morgan Chase which focusses on identifying and financing investable projects that deliver for investors and the environment </w:t>
      </w:r>
      <w:r>
        <w:fldChar w:fldCharType="begin"/>
      </w:r>
      <w:r>
        <w:instrText>ADDIN ZOTERO_ITEM CSL_CITATION {"citationID":"G40GPEH6","properties":{"formattedCitation":"(Kaiser, 2015)","plainCitation":"(Kaiser, 2015)","noteIndex":0},"citationItems":[{"id":2819,"uris":["http://zotero.org/users/2170232/items/KD7GVQX5"],"uri":["http://zotero.org/users/2170232/items/KD7GVQX5"],"itemData":{"id":2819,"type":"article-journal","container-title":"Social Research","ISSN":"0037-783X","issue":"3","note":"publisher: The New School","page":"749-760","source":"JSTOR","title":"NatureVest: Natural Capital Investment Solutions to Transform The Way We Protect Nature","title-short":"NatureVest","volume":"82","author":[{"family":"Kaiser","given":"Charlotte"}],"issued":{"date-parts":[["2015"]]}}}],"schema":"https://github.com/citation-style-language/schema/raw/master/csl-citation.json"}</w:instrText>
      </w:r>
      <w:r>
        <w:fldChar w:fldCharType="separate"/>
      </w:r>
      <w:bookmarkStart w:id="85" w:name="__Fieldmark__1232_362668386"/>
      <w:r>
        <w:rPr>
          <w:rFonts w:cs="Calibri"/>
        </w:rPr>
        <w:t>(Kaiser, 2015)</w:t>
      </w:r>
      <w:r>
        <w:fldChar w:fldCharType="end"/>
      </w:r>
      <w:bookmarkEnd w:id="85"/>
      <w:r>
        <w:t xml:space="preserve">. To successfully leverage private sector finance, the conservation sector (and the environmental sector more broadly) needs to dramatically increase the number and scale of projects that have low-risk rates of return and conservation impacts that are clear and measurable, thus making them attractive investments. </w:t>
      </w:r>
    </w:p>
    <w:p w14:paraId="4BCCEE77" w14:textId="77777777" w:rsidR="002D4DF5" w:rsidRDefault="0089199E">
      <w:r>
        <w:t xml:space="preserve">There is currently a large gap between the global ambitions for environmental recovery and the money available to fulfil those ambitions. In this study we have demonstrated that stable, long-term funding is more effective for the management of social-ecological landscapes than short-term, unreliable grant funding. Yet funding streams that provide such long-term financial stability are rare. Increasing the quantity of funding available for conservation and moving towards more sustainable </w:t>
      </w:r>
      <w:r>
        <w:lastRenderedPageBreak/>
        <w:t xml:space="preserve">investment strategies is going to require paradigm shifts across national and global policies and economies. If the conservation sector wants sufficient and sustainable funding, we will need to embrace new, creative ideas and form novel collaborations </w:t>
      </w:r>
      <w:commentRangeStart w:id="86"/>
      <w:r>
        <w:t>and partnerships to unlock the private</w:t>
      </w:r>
      <w:commentRangeEnd w:id="86"/>
      <w:r>
        <w:commentReference w:id="86"/>
      </w:r>
      <w:r>
        <w:t xml:space="preserve"> sector and leverage such funding within the private sector investment framework. </w:t>
      </w:r>
    </w:p>
    <w:sectPr w:rsidR="002D4DF5">
      <w:pgSz w:w="11906" w:h="16838"/>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Nils Bunnefeld" w:date="2021-09-23T10:09:00Z" w:initials="NB">
    <w:p w14:paraId="61F493C1" w14:textId="48370DDE" w:rsidR="0089199E" w:rsidRDefault="0089199E">
      <w:pPr>
        <w:pStyle w:val="CommentText"/>
      </w:pPr>
      <w:r>
        <w:rPr>
          <w:rStyle w:val="CommentReference"/>
        </w:rPr>
        <w:annotationRef/>
      </w:r>
      <w:r>
        <w:t xml:space="preserve">From here, there are no more references, would be good to find something relevant or reuse a few so that you show that this is not your own opinion. You can also use reports and grey literature here from NGOs, it doesn’t all have to be peer-reviewed, it may be useful to say that there is a gap in the peer-reviewed literature, which will be a good point to make for publishing this. </w:t>
      </w:r>
    </w:p>
  </w:comment>
  <w:comment w:id="10" w:author="Matthew Nuttall" w:date="2021-09-29T14:51:00Z" w:initials="MN">
    <w:p w14:paraId="3C954C41" w14:textId="68D925F9" w:rsidR="003A0878" w:rsidRDefault="006F0A98">
      <w:pPr>
        <w:pStyle w:val="CommentText"/>
      </w:pPr>
      <w:r>
        <w:rPr>
          <w:rStyle w:val="CommentReference"/>
        </w:rPr>
        <w:annotationRef/>
      </w:r>
      <w:r w:rsidR="003A0878">
        <w:t>I have added quite a few more references now.</w:t>
      </w:r>
    </w:p>
    <w:p w14:paraId="6D92C361" w14:textId="77777777" w:rsidR="003A0878" w:rsidRDefault="003A0878">
      <w:pPr>
        <w:pStyle w:val="CommentText"/>
      </w:pPr>
    </w:p>
    <w:p w14:paraId="105A5050" w14:textId="76A89627" w:rsidR="006F0A98" w:rsidRDefault="006F0A98">
      <w:pPr>
        <w:pStyle w:val="CommentText"/>
      </w:pPr>
      <w:r>
        <w:t>I mention the gap in the literature in the first sentence of the paragraph. Do you think I should move it to the end?</w:t>
      </w:r>
    </w:p>
  </w:comment>
  <w:comment w:id="13" w:author="Matthew Nuttall" w:date="2021-09-30T14:33:00Z" w:initials="MN">
    <w:p w14:paraId="41EA7258" w14:textId="51A19870" w:rsidR="00283739" w:rsidRDefault="00283739">
      <w:pPr>
        <w:pStyle w:val="CommentText"/>
      </w:pPr>
      <w:r>
        <w:rPr>
          <w:rStyle w:val="CommentReference"/>
        </w:rPr>
        <w:annotationRef/>
      </w:r>
      <w:r>
        <w:t>Do I need a reference or example here?</w:t>
      </w:r>
    </w:p>
  </w:comment>
  <w:comment w:id="15" w:author="Matthew Nuttall" w:date="2021-10-08T11:46:00Z" w:initials="MN">
    <w:p w14:paraId="3DCC86CB" w14:textId="7A0F4D36" w:rsidR="004F2133" w:rsidRDefault="004F2133">
      <w:pPr>
        <w:pStyle w:val="CommentText"/>
      </w:pPr>
      <w:r>
        <w:rPr>
          <w:rStyle w:val="CommentReference"/>
        </w:rPr>
        <w:annotationRef/>
      </w:r>
      <w:r>
        <w:t>New sentence based on Nils’ comment below</w:t>
      </w:r>
    </w:p>
  </w:comment>
  <w:comment w:id="31" w:author="Matthew Nuttall" w:date="2021-10-08T11:54:00Z" w:initials="MN">
    <w:p w14:paraId="3AF3E295" w14:textId="3139F130" w:rsidR="00C2025A" w:rsidRDefault="00C2025A">
      <w:pPr>
        <w:pStyle w:val="CommentText"/>
      </w:pPr>
      <w:r>
        <w:rPr>
          <w:rStyle w:val="CommentReference"/>
        </w:rPr>
        <w:annotationRef/>
      </w:r>
      <w:r>
        <w:t>New sentence based on Nils’ comments below</w:t>
      </w:r>
    </w:p>
  </w:comment>
  <w:comment w:id="42" w:author="Nils Bunnefeld" w:date="2021-09-23T10:13:00Z" w:initials="NB">
    <w:p w14:paraId="031BE8CD" w14:textId="6029DEE6" w:rsidR="0089199E" w:rsidRDefault="0089199E">
      <w:pPr>
        <w:pStyle w:val="CommentText"/>
      </w:pPr>
      <w:r>
        <w:rPr>
          <w:rStyle w:val="CommentReference"/>
        </w:rPr>
        <w:annotationRef/>
      </w:r>
      <w:r>
        <w:t xml:space="preserve">Following on from my comment above, if you have time, then it would be good to state at the end of each paragraph, whether the issue you are covering is already well covered in the literature, where the gap is, and if you can what you are doing about it. Just one sentence can make a real difference to let the reader know how each paragraph relates to your study and your motivation to carry out the study. </w:t>
      </w:r>
    </w:p>
  </w:comment>
  <w:comment w:id="43" w:author="Matthew Nuttall" w:date="2021-10-08T12:00:00Z" w:initials="MN">
    <w:p w14:paraId="16E68F96" w14:textId="6B8A8B17" w:rsidR="00C2025A" w:rsidRDefault="00C2025A">
      <w:pPr>
        <w:pStyle w:val="CommentText"/>
      </w:pPr>
      <w:r>
        <w:rPr>
          <w:rStyle w:val="CommentReference"/>
        </w:rPr>
        <w:annotationRef/>
      </w:r>
      <w:r>
        <w:t xml:space="preserve">I have added a couple of sentences to a couple of the paragraphs above (I’ve commented on them so you can find them), pointing out the lack of research in those areas. I have not done it for the other paragraphs as they have got some form of statement about the lack of research or the knowledge gaps already, just not perhaps at the end of the paragraph. If you think </w:t>
      </w:r>
      <w:r w:rsidR="00BC3488">
        <w:t>they need to be at the end of the paragraphs, I can try and restructure the paragraphs</w:t>
      </w:r>
    </w:p>
  </w:comment>
  <w:comment w:id="46" w:author="Matthew Nuttall" w:date="2021-10-08T14:45:00Z" w:initials="MN">
    <w:p w14:paraId="0F96F45E" w14:textId="1EB7E087" w:rsidR="00421EF3" w:rsidRDefault="00421EF3">
      <w:pPr>
        <w:pStyle w:val="CommentText"/>
      </w:pPr>
      <w:r>
        <w:rPr>
          <w:rStyle w:val="CommentReference"/>
        </w:rPr>
        <w:annotationRef/>
      </w:r>
      <w:r>
        <w:t>Is this better Brad?</w:t>
      </w:r>
    </w:p>
  </w:comment>
  <w:comment w:id="49" w:author="Matthew Nuttall" w:date="2021-08-26T10:25:00Z" w:initials="MN">
    <w:p w14:paraId="4B1AA5BD" w14:textId="77777777" w:rsidR="0089199E" w:rsidRDefault="0089199E">
      <w:r>
        <w:rPr>
          <w:rFonts w:ascii="Liberation Serif" w:eastAsia="DejaVu Sans" w:hAnsi="Liberation Serif" w:cs="DejaVu Sans"/>
          <w:sz w:val="24"/>
          <w:szCs w:val="24"/>
          <w:lang w:val="en-US" w:bidi="en-US"/>
        </w:rPr>
        <w:t>I don’t have much experience writing out formulae, so please let me know if this is not correct!</w:t>
      </w:r>
    </w:p>
    <w:p w14:paraId="58552C7C" w14:textId="77777777" w:rsidR="0089199E" w:rsidRDefault="0089199E"/>
    <w:p w14:paraId="56986F4E" w14:textId="77777777" w:rsidR="0089199E" w:rsidRDefault="0089199E">
      <w:r>
        <w:rPr>
          <w:rFonts w:ascii="Liberation Serif" w:eastAsia="DejaVu Sans" w:hAnsi="Liberation Serif" w:cs="DejaVu Sans"/>
          <w:sz w:val="24"/>
          <w:szCs w:val="24"/>
          <w:lang w:val="en-US" w:bidi="en-US"/>
        </w:rPr>
        <w:t>In R it looks like this:</w:t>
      </w:r>
    </w:p>
    <w:p w14:paraId="30F2F082" w14:textId="77777777" w:rsidR="0089199E" w:rsidRDefault="0089199E">
      <w:bookmarkStart w:id="50" w:name="_Hlk84601184"/>
      <w:proofErr w:type="spellStart"/>
      <w:r>
        <w:rPr>
          <w:rFonts w:ascii="Liberation Serif" w:eastAsia="DejaVu Sans" w:hAnsi="Liberation Serif" w:cs="DejaVu Sans"/>
          <w:sz w:val="24"/>
          <w:szCs w:val="24"/>
          <w:lang w:val="en-US" w:bidi="en-US"/>
        </w:rPr>
        <w:t>dc.component</w:t>
      </w:r>
      <w:proofErr w:type="spellEnd"/>
      <w:r>
        <w:rPr>
          <w:rFonts w:ascii="Liberation Serif" w:eastAsia="DejaVu Sans" w:hAnsi="Liberation Serif" w:cs="DejaVu Sans"/>
          <w:sz w:val="24"/>
          <w:szCs w:val="24"/>
          <w:lang w:val="en-US" w:bidi="en-US"/>
        </w:rPr>
        <w:t xml:space="preserve"> + </w:t>
      </w:r>
      <w:proofErr w:type="gramStart"/>
      <w:r>
        <w:rPr>
          <w:rFonts w:ascii="Liberation Serif" w:eastAsia="DejaVu Sans" w:hAnsi="Liberation Serif" w:cs="DejaVu Sans"/>
          <w:sz w:val="24"/>
          <w:szCs w:val="24"/>
          <w:lang w:val="en-US" w:bidi="en-US"/>
        </w:rPr>
        <w:t>sum( cs</w:t>
      </w:r>
      <w:proofErr w:type="gramEnd"/>
      <w:r>
        <w:rPr>
          <w:rFonts w:ascii="Liberation Serif" w:eastAsia="DejaVu Sans" w:hAnsi="Liberation Serif" w:cs="DejaVu Sans"/>
          <w:sz w:val="24"/>
          <w:szCs w:val="24"/>
          <w:lang w:val="en-US" w:bidi="en-US"/>
        </w:rPr>
        <w:t xml:space="preserve"> * sin(</w:t>
      </w:r>
      <w:proofErr w:type="spellStart"/>
      <w:r>
        <w:rPr>
          <w:rFonts w:ascii="Liberation Serif" w:eastAsia="DejaVu Sans" w:hAnsi="Liberation Serif" w:cs="DejaVu Sans"/>
          <w:sz w:val="24"/>
          <w:szCs w:val="24"/>
          <w:lang w:val="en-US" w:bidi="en-US"/>
        </w:rPr>
        <w:t>cf</w:t>
      </w:r>
      <w:proofErr w:type="spellEnd"/>
      <w:r>
        <w:rPr>
          <w:rFonts w:ascii="Liberation Serif" w:eastAsia="DejaVu Sans" w:hAnsi="Liberation Serif" w:cs="DejaVu Sans"/>
          <w:sz w:val="24"/>
          <w:szCs w:val="24"/>
          <w:lang w:val="en-US" w:bidi="en-US"/>
        </w:rPr>
        <w:t>*w*t + cd))</w:t>
      </w:r>
    </w:p>
    <w:bookmarkEnd w:id="50"/>
  </w:comment>
  <w:comment w:id="51" w:author="Brad Duthie" w:date="2021-09-22T23:17:00Z" w:initials="BD">
    <w:p w14:paraId="730177A7" w14:textId="77777777" w:rsidR="0089199E" w:rsidRDefault="0089199E">
      <w:r>
        <w:rPr>
          <w:rFonts w:ascii="Calibri" w:hAnsi="Calibri"/>
          <w:i/>
          <w:sz w:val="16"/>
        </w:rPr>
        <w:t>Reply to Matthew Nuttall (26/08/2021, 10:25): "..."</w:t>
      </w:r>
    </w:p>
    <w:p w14:paraId="1A582600" w14:textId="77777777" w:rsidR="0089199E" w:rsidRDefault="0089199E">
      <w:r>
        <w:rPr>
          <w:rFonts w:ascii="Liberation Serif" w:eastAsia="DejaVu Sans" w:hAnsi="Liberation Serif" w:cs="DejaVu Sans"/>
          <w:sz w:val="20"/>
          <w:szCs w:val="24"/>
        </w:rPr>
        <w:t xml:space="preserve">Can you explain which of the variables in the summation are constant versus changing? From the notation, it’s not </w:t>
      </w:r>
      <w:proofErr w:type="gramStart"/>
      <w:r>
        <w:rPr>
          <w:rFonts w:ascii="Liberation Serif" w:eastAsia="DejaVu Sans" w:hAnsi="Liberation Serif" w:cs="DejaVu Sans"/>
          <w:sz w:val="20"/>
          <w:szCs w:val="24"/>
        </w:rPr>
        <w:t>really clear</w:t>
      </w:r>
      <w:proofErr w:type="gramEnd"/>
      <w:r>
        <w:rPr>
          <w:rFonts w:ascii="Liberation Serif" w:eastAsia="DejaVu Sans" w:hAnsi="Liberation Serif" w:cs="DejaVu Sans"/>
          <w:sz w:val="20"/>
          <w:szCs w:val="24"/>
        </w:rPr>
        <w:t xml:space="preserve"> what you’re summing over. Is this summed over time steps, with one or more of the variables changing from one time step to the next?</w:t>
      </w:r>
    </w:p>
  </w:comment>
  <w:comment w:id="52" w:author="Matthew Nuttall" w:date="2021-10-08T15:54:00Z" w:initials="MN">
    <w:p w14:paraId="6FE88CD9" w14:textId="00E6FB66" w:rsidR="007A23C1" w:rsidRDefault="007A23C1">
      <w:pPr>
        <w:pStyle w:val="CommentText"/>
      </w:pPr>
      <w:r>
        <w:rPr>
          <w:rStyle w:val="CommentReference"/>
        </w:rPr>
        <w:annotationRef/>
      </w:r>
      <w:r>
        <w:t xml:space="preserve">The </w:t>
      </w:r>
      <w:proofErr w:type="spellStart"/>
      <w:proofErr w:type="gramStart"/>
      <w:r>
        <w:t>dc</w:t>
      </w:r>
      <w:r w:rsidR="007A33A1">
        <w:t>.component</w:t>
      </w:r>
      <w:proofErr w:type="spellEnd"/>
      <w:proofErr w:type="gramEnd"/>
      <w:r w:rsidR="007A33A1">
        <w:t xml:space="preserve"> is constant. The wave duration t is also constant. Cf, w, and cd all change at each iteration of the loop</w:t>
      </w:r>
    </w:p>
  </w:comment>
  <w:comment w:id="54" w:author="Brad Duthie" w:date="2021-09-22T23:14:00Z" w:initials="BD">
    <w:p w14:paraId="42B689DE" w14:textId="77777777" w:rsidR="0089199E" w:rsidRDefault="0089199E">
      <w:r>
        <w:rPr>
          <w:rFonts w:ascii="Calibri" w:hAnsi="Calibri"/>
          <w:sz w:val="20"/>
        </w:rPr>
        <w:t>Here and with the summation above for ‘</w:t>
      </w:r>
      <w:proofErr w:type="spellStart"/>
      <w:r>
        <w:rPr>
          <w:rFonts w:ascii="Calibri" w:hAnsi="Calibri"/>
          <w:sz w:val="20"/>
        </w:rPr>
        <w:t>trj</w:t>
      </w:r>
      <w:proofErr w:type="spellEnd"/>
      <w:r>
        <w:rPr>
          <w:rFonts w:ascii="Calibri" w:hAnsi="Calibri"/>
          <w:sz w:val="20"/>
        </w:rPr>
        <w:t>’, I think you need to be explicit about what is being summed. E.g., for the sum on the bottom, \sum_{</w:t>
      </w:r>
      <w:proofErr w:type="spellStart"/>
      <w:r>
        <w:rPr>
          <w:rFonts w:ascii="Calibri" w:hAnsi="Calibri"/>
          <w:sz w:val="20"/>
        </w:rPr>
        <w:t>i</w:t>
      </w:r>
      <w:proofErr w:type="spellEnd"/>
      <w:r>
        <w:rPr>
          <w:rFonts w:ascii="Calibri" w:hAnsi="Calibri"/>
          <w:sz w:val="20"/>
        </w:rPr>
        <w:t xml:space="preserve"> = 1}^{N} x_{</w:t>
      </w:r>
      <w:proofErr w:type="spellStart"/>
      <w:r>
        <w:rPr>
          <w:rFonts w:ascii="Calibri" w:hAnsi="Calibri"/>
          <w:sz w:val="20"/>
        </w:rPr>
        <w:t>i</w:t>
      </w:r>
      <w:proofErr w:type="spellEnd"/>
      <w:r>
        <w:rPr>
          <w:rFonts w:ascii="Calibri" w:hAnsi="Calibri"/>
          <w:sz w:val="20"/>
        </w:rPr>
        <w:t xml:space="preserve">} (let me know if you want me to write this out and put it in an image, but you can see with it looks like with </w:t>
      </w:r>
      <w:hyperlink r:id="rId1"/>
      <w:r>
        <w:rPr>
          <w:rFonts w:ascii="Calibri" w:hAnsi="Calibri"/>
          <w:sz w:val="20"/>
        </w:rPr>
        <w:t xml:space="preserve"> </w:t>
      </w:r>
    </w:p>
  </w:comment>
  <w:comment w:id="55" w:author="Brad Duthie" w:date="2021-09-22T23:23:00Z" w:initials="BD">
    <w:p w14:paraId="19D629C5" w14:textId="77777777" w:rsidR="0089199E" w:rsidRDefault="0089199E">
      <w:r>
        <w:rPr>
          <w:rFonts w:ascii="Calibri" w:hAnsi="Calibri"/>
          <w:sz w:val="20"/>
        </w:rPr>
        <w:t>I’m confused by this statement; all of them had a felling count increasing linearly, so why would this be relevant for differentiating which scenario retained the highest number of trees?</w:t>
      </w:r>
    </w:p>
  </w:comment>
  <w:comment w:id="56" w:author="Matthew Nuttall" w:date="2021-10-08T16:44:00Z" w:initials="MN">
    <w:p w14:paraId="69339FCF" w14:textId="72793607" w:rsidR="00D24518" w:rsidRDefault="00D24518">
      <w:pPr>
        <w:pStyle w:val="CommentText"/>
      </w:pPr>
      <w:r>
        <w:rPr>
          <w:rStyle w:val="CommentReference"/>
        </w:rPr>
        <w:annotationRef/>
      </w:r>
      <w:r>
        <w:t>Not all of them had increasing feeling counts. For example, scenario 2 had a decreasing count of felling actions, and scenario 3 has a fluctuating count of felling actions (see Figure 5)</w:t>
      </w:r>
    </w:p>
  </w:comment>
  <w:comment w:id="58" w:author="Nils Bunnefeld" w:date="2021-09-23T10:38:00Z" w:initials="NB">
    <w:p w14:paraId="51D97AB3" w14:textId="77777777" w:rsidR="0089199E" w:rsidRDefault="0089199E">
      <w:pPr>
        <w:pStyle w:val="CommentText"/>
      </w:pPr>
      <w:r>
        <w:rPr>
          <w:rStyle w:val="CommentReference"/>
        </w:rPr>
        <w:annotationRef/>
      </w:r>
      <w:proofErr w:type="spellStart"/>
      <w:r>
        <w:t>Id</w:t>
      </w:r>
      <w:proofErr w:type="spellEnd"/>
      <w:r>
        <w:t xml:space="preserve"> there are no references that back this up, not even in the grey literature, then this is </w:t>
      </w:r>
      <w:proofErr w:type="gramStart"/>
      <w:r>
        <w:t>pretty novel</w:t>
      </w:r>
      <w:proofErr w:type="gramEnd"/>
      <w:r>
        <w:t xml:space="preserve">. It feels to me that we need to acknowledge somehow here that someone will have said this before, even if it is in the grey literature or on websites or </w:t>
      </w:r>
      <w:r w:rsidR="00444C49">
        <w:t xml:space="preserve">policy documents. </w:t>
      </w:r>
    </w:p>
    <w:p w14:paraId="2A5C23D3" w14:textId="5E27EC95" w:rsidR="00444C49" w:rsidRDefault="00444C49">
      <w:pPr>
        <w:pStyle w:val="CommentText"/>
      </w:pPr>
      <w:r>
        <w:t xml:space="preserve">Kate and Phil – any suggestions? </w:t>
      </w:r>
    </w:p>
  </w:comment>
  <w:comment w:id="59" w:author="Matthew Nuttall" w:date="2021-10-08T17:08:00Z" w:initials="MN">
    <w:p w14:paraId="23F465F8" w14:textId="35596D75" w:rsidR="00173C07" w:rsidRDefault="00173C07">
      <w:pPr>
        <w:pStyle w:val="CommentText"/>
      </w:pPr>
      <w:r>
        <w:rPr>
          <w:rStyle w:val="CommentReference"/>
        </w:rPr>
        <w:annotationRef/>
      </w:r>
      <w:r>
        <w:t xml:space="preserve">Added this caveat about assumptions about timescales as Brad suggested. I wonder whether I </w:t>
      </w:r>
      <w:proofErr w:type="gramStart"/>
      <w:r>
        <w:t>actually need</w:t>
      </w:r>
      <w:proofErr w:type="gramEnd"/>
      <w:r>
        <w:t xml:space="preserve"> an entire paragraph about assumptions, as simulation studies like this that simplify a system so much make a bunch of assumptions. Should I be more explicit about the major ones in a dedicated paragraph?</w:t>
      </w:r>
    </w:p>
  </w:comment>
  <w:comment w:id="60" w:author="Nils Bunnefeld" w:date="2021-09-23T10:42:00Z" w:initials="NB">
    <w:p w14:paraId="3CABF189" w14:textId="0034C41A" w:rsidR="00444C49" w:rsidRDefault="00444C49">
      <w:pPr>
        <w:pStyle w:val="CommentText"/>
      </w:pPr>
      <w:r>
        <w:rPr>
          <w:rStyle w:val="CommentReference"/>
        </w:rPr>
        <w:annotationRef/>
      </w:r>
      <w:r>
        <w:t xml:space="preserve">This section also needs some references. </w:t>
      </w:r>
    </w:p>
  </w:comment>
  <w:comment w:id="75" w:author="Matthew Nuttall" w:date="2021-09-29T08:35:00Z" w:initials="MN">
    <w:p w14:paraId="0670CF55" w14:textId="49BBD59D" w:rsidR="00873FEF" w:rsidRDefault="00873FEF">
      <w:pPr>
        <w:pStyle w:val="CommentText"/>
      </w:pPr>
      <w:r>
        <w:rPr>
          <w:rStyle w:val="CommentReference"/>
        </w:rPr>
        <w:annotationRef/>
      </w:r>
      <w:r>
        <w:t xml:space="preserve">Re-word this. Take away the emphasis that it’s the most promising. Just discuss as promising and under used. </w:t>
      </w:r>
    </w:p>
  </w:comment>
  <w:comment w:id="76" w:author="Brad Duthie" w:date="2021-09-22T23:30:00Z" w:initials="BD">
    <w:p w14:paraId="1A85EE6B" w14:textId="77777777" w:rsidR="0089199E" w:rsidRDefault="0089199E">
      <w:r>
        <w:rPr>
          <w:rFonts w:ascii="Calibri" w:hAnsi="Calibri"/>
          <w:sz w:val="20"/>
        </w:rPr>
        <w:t xml:space="preserve">Is this really the source that is likely to be most stable, as you found to be critical in your results? If this is the case, then I think it needs to be argued more clearly. My impression would have been the opposite – that private finance would be ultimately less stable than government finance due to </w:t>
      </w:r>
      <w:proofErr w:type="spellStart"/>
      <w:r>
        <w:rPr>
          <w:rFonts w:ascii="Calibri" w:hAnsi="Calibri"/>
          <w:sz w:val="20"/>
        </w:rPr>
        <w:t>shor</w:t>
      </w:r>
      <w:proofErr w:type="spellEnd"/>
      <w:r>
        <w:rPr>
          <w:rFonts w:ascii="Calibri" w:hAnsi="Calibri"/>
          <w:sz w:val="20"/>
        </w:rPr>
        <w:t xml:space="preserve">-term effects of market forces or business decisions. I don’t </w:t>
      </w:r>
      <w:proofErr w:type="gramStart"/>
      <w:r>
        <w:rPr>
          <w:rFonts w:ascii="Calibri" w:hAnsi="Calibri"/>
          <w:sz w:val="20"/>
        </w:rPr>
        <w:t>actually know</w:t>
      </w:r>
      <w:proofErr w:type="gramEnd"/>
      <w:r>
        <w:rPr>
          <w:rFonts w:ascii="Calibri" w:hAnsi="Calibri"/>
          <w:sz w:val="20"/>
        </w:rPr>
        <w:t xml:space="preserve"> anything about this, so it’s entirely possible I’m way off, but the logic for why private finance is the most promising avenue isn’t clear to me after reading the remainder of this chapter. Can’t public funding for resources be maintained longer ultimately, even operating at a financial loss?</w:t>
      </w:r>
    </w:p>
  </w:comment>
  <w:comment w:id="86" w:author="Brad Duthie" w:date="2021-09-22T23:35:00Z" w:initials="BD">
    <w:p w14:paraId="1F1832A6" w14:textId="77777777" w:rsidR="0089199E" w:rsidRDefault="0089199E">
      <w:r>
        <w:rPr>
          <w:rFonts w:ascii="Calibri" w:hAnsi="Calibri"/>
          <w:sz w:val="20"/>
        </w:rPr>
        <w:t>This still isn’t clear to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F493C1" w15:done="0"/>
  <w15:commentEx w15:paraId="105A5050" w15:paraIdParent="61F493C1" w15:done="0"/>
  <w15:commentEx w15:paraId="41EA7258" w15:done="0"/>
  <w15:commentEx w15:paraId="3DCC86CB" w15:done="0"/>
  <w15:commentEx w15:paraId="3AF3E295" w15:done="0"/>
  <w15:commentEx w15:paraId="031BE8CD" w15:done="0"/>
  <w15:commentEx w15:paraId="16E68F96" w15:paraIdParent="031BE8CD" w15:done="0"/>
  <w15:commentEx w15:paraId="0F96F45E" w15:done="0"/>
  <w15:commentEx w15:paraId="30F2F082" w15:done="0"/>
  <w15:commentEx w15:paraId="1A582600" w15:done="0"/>
  <w15:commentEx w15:paraId="6FE88CD9" w15:paraIdParent="1A582600" w15:done="0"/>
  <w15:commentEx w15:paraId="42B689DE" w15:done="0"/>
  <w15:commentEx w15:paraId="19D629C5" w15:done="0"/>
  <w15:commentEx w15:paraId="69339FCF" w15:paraIdParent="19D629C5" w15:done="0"/>
  <w15:commentEx w15:paraId="2A5C23D3" w15:done="0"/>
  <w15:commentEx w15:paraId="23F465F8" w15:done="0"/>
  <w15:commentEx w15:paraId="3CABF189" w15:done="0"/>
  <w15:commentEx w15:paraId="0670CF55" w15:done="0"/>
  <w15:commentEx w15:paraId="1A85EE6B" w15:done="0"/>
  <w15:commentEx w15:paraId="1F1832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6D0D6" w16cex:dateUtc="2021-09-23T09:09:00Z"/>
  <w16cex:commentExtensible w16cex:durableId="24FEFBF2" w16cex:dateUtc="2021-09-29T13:51:00Z"/>
  <w16cex:commentExtensible w16cex:durableId="25004952" w16cex:dateUtc="2021-09-30T13:33:00Z"/>
  <w16cex:commentExtensible w16cex:durableId="250AAE2E" w16cex:dateUtc="2021-10-08T10:46:00Z"/>
  <w16cex:commentExtensible w16cex:durableId="250AAFFD" w16cex:dateUtc="2021-10-08T10:54:00Z"/>
  <w16cex:commentExtensible w16cex:durableId="24F6D1D4" w16cex:dateUtc="2021-09-23T09:13:00Z"/>
  <w16cex:commentExtensible w16cex:durableId="250AB141" w16cex:dateUtc="2021-10-08T11:00:00Z"/>
  <w16cex:commentExtensible w16cex:durableId="250AD801" w16cex:dateUtc="2021-10-08T13:45:00Z"/>
  <w16cex:commentExtensible w16cex:durableId="250AE830" w16cex:dateUtc="2021-10-08T14:54:00Z"/>
  <w16cex:commentExtensible w16cex:durableId="250AF3D2" w16cex:dateUtc="2021-10-08T15:44:00Z"/>
  <w16cex:commentExtensible w16cex:durableId="24F6D79A" w16cex:dateUtc="2021-09-23T09:38:00Z"/>
  <w16cex:commentExtensible w16cex:durableId="250AF999" w16cex:dateUtc="2021-10-08T16:08:00Z"/>
  <w16cex:commentExtensible w16cex:durableId="24F6D879" w16cex:dateUtc="2021-09-23T09:42:00Z"/>
  <w16cex:commentExtensible w16cex:durableId="24FEA3C4" w16cex:dateUtc="2021-09-29T0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F493C1" w16cid:durableId="24F6D0D6"/>
  <w16cid:commentId w16cid:paraId="105A5050" w16cid:durableId="24FEFBF2"/>
  <w16cid:commentId w16cid:paraId="41EA7258" w16cid:durableId="25004952"/>
  <w16cid:commentId w16cid:paraId="3DCC86CB" w16cid:durableId="250AAE2E"/>
  <w16cid:commentId w16cid:paraId="3AF3E295" w16cid:durableId="250AAFFD"/>
  <w16cid:commentId w16cid:paraId="031BE8CD" w16cid:durableId="24F6D1D4"/>
  <w16cid:commentId w16cid:paraId="16E68F96" w16cid:durableId="250AB141"/>
  <w16cid:commentId w16cid:paraId="0F96F45E" w16cid:durableId="250AD801"/>
  <w16cid:commentId w16cid:paraId="30F2F082" w16cid:durableId="24F6D02E"/>
  <w16cid:commentId w16cid:paraId="1A582600" w16cid:durableId="24F6D02F"/>
  <w16cid:commentId w16cid:paraId="6FE88CD9" w16cid:durableId="250AE830"/>
  <w16cid:commentId w16cid:paraId="42B689DE" w16cid:durableId="24F6D030"/>
  <w16cid:commentId w16cid:paraId="19D629C5" w16cid:durableId="24F6D033"/>
  <w16cid:commentId w16cid:paraId="69339FCF" w16cid:durableId="250AF3D2"/>
  <w16cid:commentId w16cid:paraId="2A5C23D3" w16cid:durableId="24F6D79A"/>
  <w16cid:commentId w16cid:paraId="23F465F8" w16cid:durableId="250AF999"/>
  <w16cid:commentId w16cid:paraId="3CABF189" w16cid:durableId="24F6D879"/>
  <w16cid:commentId w16cid:paraId="0670CF55" w16cid:durableId="24FEA3C4"/>
  <w16cid:commentId w16cid:paraId="1A85EE6B" w16cid:durableId="24F6D038"/>
  <w16cid:commentId w16cid:paraId="1F1832A6" w16cid:durableId="24F6D0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ls Bunnefeld">
    <w15:presenceInfo w15:providerId="AD" w15:userId="S::nb20@stir.ac.uk::d625445a-78f6-42d6-9364-b9a67daa1135"/>
  </w15:person>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F5"/>
    <w:rsid w:val="00012A07"/>
    <w:rsid w:val="000645D9"/>
    <w:rsid w:val="00173C07"/>
    <w:rsid w:val="00283739"/>
    <w:rsid w:val="002D4DF5"/>
    <w:rsid w:val="00380D43"/>
    <w:rsid w:val="003A0878"/>
    <w:rsid w:val="003E28EC"/>
    <w:rsid w:val="003E5FF9"/>
    <w:rsid w:val="00421EF3"/>
    <w:rsid w:val="00444C49"/>
    <w:rsid w:val="004F2133"/>
    <w:rsid w:val="0051217D"/>
    <w:rsid w:val="005C0C38"/>
    <w:rsid w:val="00624780"/>
    <w:rsid w:val="00637A02"/>
    <w:rsid w:val="00681279"/>
    <w:rsid w:val="006B1B53"/>
    <w:rsid w:val="006C7A36"/>
    <w:rsid w:val="006F0A98"/>
    <w:rsid w:val="00721CB0"/>
    <w:rsid w:val="00775391"/>
    <w:rsid w:val="007A23C1"/>
    <w:rsid w:val="007A33A1"/>
    <w:rsid w:val="00873FEF"/>
    <w:rsid w:val="0089199E"/>
    <w:rsid w:val="00892B3A"/>
    <w:rsid w:val="008D6134"/>
    <w:rsid w:val="00924ECB"/>
    <w:rsid w:val="00A30475"/>
    <w:rsid w:val="00A83A57"/>
    <w:rsid w:val="00B34B5D"/>
    <w:rsid w:val="00B82ABF"/>
    <w:rsid w:val="00BC3488"/>
    <w:rsid w:val="00C2025A"/>
    <w:rsid w:val="00D24518"/>
    <w:rsid w:val="00D6058D"/>
    <w:rsid w:val="00F71372"/>
    <w:rsid w:val="00F73D32"/>
    <w:rsid w:val="00FA4C5B"/>
    <w:rsid w:val="00FB382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003A"/>
  <w15:docId w15:val="{CF3D66AD-EFDC-43C4-B695-04D8EEC9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580838"/>
    <w:rPr>
      <w:sz w:val="16"/>
      <w:szCs w:val="16"/>
    </w:rPr>
  </w:style>
  <w:style w:type="character" w:customStyle="1" w:styleId="CommentTextChar">
    <w:name w:val="Comment Text Char"/>
    <w:basedOn w:val="DefaultParagraphFont"/>
    <w:link w:val="CommentText"/>
    <w:uiPriority w:val="99"/>
    <w:semiHidden/>
    <w:qFormat/>
    <w:rsid w:val="00580838"/>
    <w:rPr>
      <w:sz w:val="20"/>
      <w:szCs w:val="20"/>
    </w:rPr>
  </w:style>
  <w:style w:type="character" w:customStyle="1" w:styleId="CommentSubjectChar">
    <w:name w:val="Comment Subject Char"/>
    <w:basedOn w:val="CommentTextChar"/>
    <w:link w:val="CommentSubject"/>
    <w:uiPriority w:val="99"/>
    <w:semiHidden/>
    <w:qFormat/>
    <w:rsid w:val="00580838"/>
    <w:rPr>
      <w:b/>
      <w:bCs/>
      <w:sz w:val="20"/>
      <w:szCs w:val="20"/>
    </w:rPr>
  </w:style>
  <w:style w:type="character" w:customStyle="1" w:styleId="InternetLink">
    <w:name w:val="Internet Link"/>
    <w:basedOn w:val="DefaultParagraphFont"/>
    <w:uiPriority w:val="99"/>
    <w:unhideWhenUsed/>
    <w:rsid w:val="004B1FCB"/>
    <w:rPr>
      <w:color w:val="0563C1" w:themeColor="hyperlink"/>
      <w:u w:val="single"/>
    </w:rPr>
  </w:style>
  <w:style w:type="character" w:customStyle="1" w:styleId="ListLabel1">
    <w:name w:val="ListLabel 1"/>
    <w:qFormat/>
  </w:style>
  <w:style w:type="character" w:customStyle="1" w:styleId="ListLabel2">
    <w:name w:val="ListLabel 2"/>
    <w:qFormat/>
    <w:rPr>
      <w:color w:val="auto"/>
      <w:u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semiHidden/>
    <w:unhideWhenUsed/>
    <w:qFormat/>
    <w:rsid w:val="0058083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580838"/>
    <w:rPr>
      <w:b/>
      <w:bCs/>
    </w:rPr>
  </w:style>
  <w:style w:type="table" w:styleId="TableGrid">
    <w:name w:val="Table Grid"/>
    <w:basedOn w:val="TableNormal"/>
    <w:uiPriority w:val="39"/>
    <w:rsid w:val="00C66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quicklatex.co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tlffindonesia.org/" TargetMode="Externa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hyperlink" Target="http://www.thegef.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hyperlink" Target="http://www.biocarbonfund-isf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TotalTime>
  <Pages>21</Pages>
  <Words>37122</Words>
  <Characters>211597</Characters>
  <Application>Microsoft Office Word</Application>
  <DocSecurity>0</DocSecurity>
  <Lines>1763</Lines>
  <Paragraphs>496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dc:description/>
  <cp:lastModifiedBy>Matthew Nuttall</cp:lastModifiedBy>
  <cp:revision>9</cp:revision>
  <dcterms:created xsi:type="dcterms:W3CDTF">2021-09-27T10:38:00Z</dcterms:created>
  <dcterms:modified xsi:type="dcterms:W3CDTF">2021-10-08T16:10:00Z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zotero-version="5.0.96.3"&gt;&lt;session id="sNpHTy0N"/&gt;&lt;style id="http://www.zotero.org/styles/elsevier-harvard" hasBibliography="1" bibliographyStyleHasBeenSet="0"/&gt;&lt;prefs&gt;&lt;pref name="fieldType" value="Field"/&gt;&lt;pref name="automaticJourn</vt:lpwstr>
  </property>
  <property fmtid="{D5CDD505-2E9C-101B-9397-08002B2CF9AE}" pid="9" name="ZOTERO_PREF_2">
    <vt:lpwstr>alAbbreviations" value="true"/&gt;&lt;/prefs&gt;&lt;/data&gt;</vt:lpwstr>
  </property>
</Properties>
</file>